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40" w:type="dxa"/>
        <w:tblLook w:val="04A0" w:firstRow="1" w:lastRow="0" w:firstColumn="1" w:lastColumn="0" w:noHBand="0" w:noVBand="1"/>
      </w:tblPr>
      <w:tblGrid>
        <w:gridCol w:w="10040"/>
        <w:gridCol w:w="2680"/>
        <w:gridCol w:w="1320"/>
      </w:tblGrid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Indicator Name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Indicator Code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Indicator Unit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Current Health Expenditure (CHE) as % Gross Domestic Product (GDP)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CHE%GDP_SHA2011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Current health expenditure by financing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sha11.HF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Household out-of-pocket payment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</w:t>
            </w:r>
            <w:proofErr w:type="gramStart"/>
            <w:r w:rsidRPr="00AF03F2">
              <w:rPr>
                <w:rFonts w:ascii="Calibri" w:eastAsia="Times New Roman" w:hAnsi="Calibri" w:cs="Calibri"/>
                <w:color w:val="000000"/>
              </w:rPr>
              <w:t>11.HF.</w:t>
            </w:r>
            <w:proofErr w:type="gramEnd"/>
            <w:r w:rsidRPr="00AF03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Voluntary health insurance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</w:t>
            </w:r>
            <w:proofErr w:type="gramStart"/>
            <w:r w:rsidRPr="00AF03F2">
              <w:rPr>
                <w:rFonts w:ascii="Calibri" w:eastAsia="Times New Roman" w:hAnsi="Calibri" w:cs="Calibri"/>
                <w:color w:val="000000"/>
              </w:rPr>
              <w:t>11.HF.</w:t>
            </w:r>
            <w:proofErr w:type="gramEnd"/>
            <w:r w:rsidRPr="00AF03F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Voluntary health care payment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</w:t>
            </w:r>
            <w:proofErr w:type="gramStart"/>
            <w:r w:rsidRPr="00AF03F2">
              <w:rPr>
                <w:rFonts w:ascii="Calibri" w:eastAsia="Times New Roman" w:hAnsi="Calibri" w:cs="Calibri"/>
                <w:color w:val="000000"/>
              </w:rPr>
              <w:t>11.HF.</w:t>
            </w:r>
            <w:proofErr w:type="gramEnd"/>
            <w:r w:rsidRPr="00AF03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Government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</w:t>
            </w:r>
            <w:proofErr w:type="gramStart"/>
            <w:r w:rsidRPr="00AF03F2">
              <w:rPr>
                <w:rFonts w:ascii="Calibri" w:eastAsia="Times New Roman" w:hAnsi="Calibri" w:cs="Calibri"/>
                <w:color w:val="000000"/>
              </w:rPr>
              <w:t>11.HF.</w:t>
            </w:r>
            <w:proofErr w:type="gramEnd"/>
            <w:r w:rsidRPr="00AF03F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Government schemes and compulsory contributory health care financing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</w:t>
            </w:r>
            <w:proofErr w:type="gramStart"/>
            <w:r w:rsidRPr="00AF03F2">
              <w:rPr>
                <w:rFonts w:ascii="Calibri" w:eastAsia="Times New Roman" w:hAnsi="Calibri" w:cs="Calibri"/>
                <w:color w:val="000000"/>
              </w:rPr>
              <w:t>11.HF.</w:t>
            </w:r>
            <w:proofErr w:type="gramEnd"/>
            <w:r w:rsidRPr="00AF0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Current health expenditure by revenues of health care financing schemes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Transfers from government domestic revenue (allocated to health purposes)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Internal transfers and grants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sha11.FS.1.1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Voluntary prepayment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 xml:space="preserve">Other domestic revenues </w:t>
            </w:r>
            <w:proofErr w:type="spellStart"/>
            <w:r w:rsidRPr="00AF03F2">
              <w:rPr>
                <w:rFonts w:ascii="Calibri" w:eastAsia="Times New Roman" w:hAnsi="Calibri" w:cs="Calibri"/>
                <w:color w:val="000000"/>
              </w:rPr>
              <w:t>n.e.c</w:t>
            </w:r>
            <w:proofErr w:type="spellEnd"/>
            <w:r w:rsidRPr="00AF03F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sha11.FS.6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 xml:space="preserve">Other revenues from households </w:t>
            </w:r>
            <w:proofErr w:type="spellStart"/>
            <w:r w:rsidRPr="00AF03F2">
              <w:rPr>
                <w:rFonts w:ascii="Calibri" w:eastAsia="Times New Roman" w:hAnsi="Calibri" w:cs="Calibri"/>
                <w:color w:val="000000"/>
              </w:rPr>
              <w:t>n.e.c</w:t>
            </w:r>
            <w:proofErr w:type="spellEnd"/>
            <w:r w:rsidRPr="00AF03F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sha11.FS.6.1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Millions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General Government Health Expenditure (GGHE-D) as %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GGHE-D%CHE_SHA2011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Private Health Expenditure (PVT-D) as %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PVT-D%CHE_SHA2011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General Government Health Expenditure (GGHE-D) as % Gross Domestic Product (GDP)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GGHE-D%GDP_SHA2011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Out-of-pocket (OOPS)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OOPS%CHE_SHA2011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Current Health Expenditure (CHE) per Capita in US$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CHE_pc_US$_SHA2011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Del="007B2CCB" w:rsidTr="00AF03F2">
        <w:trPr>
          <w:trHeight w:val="300"/>
          <w:del w:id="0" w:author="Miao Cai" w:date="2019-04-05T15:12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7B2CCB" w:rsidRDefault="00AF03F2" w:rsidP="00AF03F2">
            <w:pPr>
              <w:spacing w:after="0" w:line="240" w:lineRule="auto"/>
              <w:rPr>
                <w:del w:id="1" w:author="Miao Cai" w:date="2019-04-05T15:12:00Z"/>
                <w:rFonts w:ascii="Calibri" w:eastAsia="Times New Roman" w:hAnsi="Calibri" w:cs="Calibri"/>
                <w:color w:val="000000"/>
              </w:rPr>
            </w:pPr>
            <w:del w:id="2" w:author="Miao Cai" w:date="2019-04-05T15:12:00Z">
              <w:r w:rsidRPr="00AF03F2" w:rsidDel="007B2CCB">
                <w:rPr>
                  <w:rFonts w:ascii="Calibri" w:eastAsia="Times New Roman" w:hAnsi="Calibri" w:cs="Calibri"/>
                  <w:color w:val="000000"/>
                </w:rPr>
                <w:delText>Current Health Expenditure (CHE) per Capita in PPP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7B2CCB" w:rsidRDefault="00AF03F2" w:rsidP="00AF03F2">
            <w:pPr>
              <w:spacing w:after="0" w:line="240" w:lineRule="auto"/>
              <w:rPr>
                <w:del w:id="3" w:author="Miao Cai" w:date="2019-04-05T15:12:00Z"/>
                <w:rFonts w:ascii="Calibri" w:eastAsia="Times New Roman" w:hAnsi="Calibri" w:cs="Calibri"/>
                <w:color w:val="000000"/>
              </w:rPr>
            </w:pPr>
            <w:del w:id="4" w:author="Miao Cai" w:date="2019-04-05T15:12:00Z">
              <w:r w:rsidRPr="00AF03F2" w:rsidDel="007B2CCB">
                <w:rPr>
                  <w:rFonts w:ascii="Calibri" w:eastAsia="Times New Roman" w:hAnsi="Calibri" w:cs="Calibri"/>
                  <w:color w:val="000000"/>
                </w:rPr>
                <w:delText>CHE_pc_PPP_SHA2011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7B2CCB" w:rsidRDefault="00AF03F2" w:rsidP="00AF03F2">
            <w:pPr>
              <w:spacing w:after="0" w:line="240" w:lineRule="auto"/>
              <w:rPr>
                <w:del w:id="5" w:author="Miao Cai" w:date="2019-04-05T15:12:00Z"/>
                <w:rFonts w:ascii="Calibri" w:eastAsia="Times New Roman" w:hAnsi="Calibri" w:cs="Calibri"/>
                <w:color w:val="000000"/>
              </w:rPr>
            </w:pPr>
            <w:del w:id="6" w:author="Miao Cai" w:date="2019-04-05T15:12:00Z">
              <w:r w:rsidRPr="00AF03F2" w:rsidDel="007B2CCB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General Government Health Expenditure (GGHE-D) per Capita in US$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GGHE-D_pc_US$_SHA2011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Del="00E1401D" w:rsidTr="00AF03F2">
        <w:trPr>
          <w:trHeight w:val="300"/>
          <w:del w:id="7" w:author="Miao Cai" w:date="2019-04-05T15:13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8" w:author="Miao Cai" w:date="2019-04-05T15:13:00Z"/>
                <w:rFonts w:ascii="Calibri" w:eastAsia="Times New Roman" w:hAnsi="Calibri" w:cs="Calibri"/>
                <w:color w:val="000000"/>
              </w:rPr>
            </w:pPr>
            <w:del w:id="9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Domestic General Government Health Expenditure (GGHE-D) per Capita in PPP Int$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0" w:author="Miao Cai" w:date="2019-04-05T15:13:00Z"/>
                <w:rFonts w:ascii="Calibri" w:eastAsia="Times New Roman" w:hAnsi="Calibri" w:cs="Calibri"/>
                <w:color w:val="000000"/>
              </w:rPr>
            </w:pPr>
            <w:del w:id="11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GGHE-D_pc_PPP_SHA2011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2" w:author="Miao Cai" w:date="2019-04-05T15:13:00Z"/>
                <w:rFonts w:ascii="Calibri" w:eastAsia="Times New Roman" w:hAnsi="Calibri" w:cs="Calibri"/>
                <w:color w:val="000000"/>
              </w:rPr>
            </w:pPr>
            <w:del w:id="13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Private Health Expenditure (PVT-D) per Capita in US$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PVT-D_pc_US$_SHA2011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Del="00E1401D" w:rsidTr="00AF03F2">
        <w:trPr>
          <w:trHeight w:val="300"/>
          <w:del w:id="14" w:author="Miao Cai" w:date="2019-04-05T15:13:00Z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5" w:author="Miao Cai" w:date="2019-04-05T15:13:00Z"/>
                <w:rFonts w:ascii="Calibri" w:eastAsia="Times New Roman" w:hAnsi="Calibri" w:cs="Calibri"/>
                <w:color w:val="000000"/>
              </w:rPr>
            </w:pPr>
            <w:del w:id="16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Domestic Private Health Expenditure (PVT-D) per Capita in PPP Int$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7" w:author="Miao Cai" w:date="2019-04-05T15:13:00Z"/>
                <w:rFonts w:ascii="Calibri" w:eastAsia="Times New Roman" w:hAnsi="Calibri" w:cs="Calibri"/>
                <w:color w:val="000000"/>
              </w:rPr>
            </w:pPr>
            <w:del w:id="18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PVT-D_pc_PPP_SHA2011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19" w:author="Miao Cai" w:date="2019-04-05T15:13:00Z"/>
                <w:rFonts w:ascii="Calibri" w:eastAsia="Times New Roman" w:hAnsi="Calibri" w:cs="Calibri"/>
                <w:color w:val="000000"/>
              </w:rPr>
            </w:pPr>
            <w:del w:id="20" w:author="Miao Cai" w:date="2019-04-05T15:13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Health Expenditure (DOM)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Domestic General Government Health Expenditure (GGHE-D) as % General Government Expenditure (GGE)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GGHE-D%GGE_SHA2011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Compulsory Financing Arrangements (CFA)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CFA%CHE_SHA2011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 xml:space="preserve">Government Financing Arrangements (GFA) as % of </w:t>
            </w:r>
            <w:proofErr w:type="spellStart"/>
            <w:r w:rsidRPr="00AF03F2">
              <w:rPr>
                <w:rFonts w:ascii="Calibri" w:eastAsia="Times New Roman" w:hAnsi="Calibri" w:cs="Calibri"/>
                <w:color w:val="000000"/>
              </w:rPr>
              <w:t>Currrent</w:t>
            </w:r>
            <w:proofErr w:type="spellEnd"/>
            <w:r w:rsidRPr="00AF03F2">
              <w:rPr>
                <w:rFonts w:ascii="Calibri" w:eastAsia="Times New Roman" w:hAnsi="Calibri" w:cs="Calibri"/>
                <w:color w:val="000000"/>
              </w:rPr>
              <w:t xml:space="preserve">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GFA%CHE_SHA2011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Compulsory Health Insurance (CHI)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CHI%CHE_SHA2011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Voluntary Financing Arrangements (VFA)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VFA%CHE_SHA2011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lastRenderedPageBreak/>
              <w:t>Voluntary Health Insurance (VHI) as % of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VHI%CHE_SHA2011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Other Private Health Expenditure (OTHER) as % Current Health Expenditure (CHE)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OTHER%CHE_SHA2011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Tr="00AF03F2">
        <w:trPr>
          <w:trHeight w:val="30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Out-of-Pocket Expenditure (OOPS) per Capita in US$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OOP_pc_US$_SHA2011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RDefault="00AF03F2" w:rsidP="00AF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3F2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</w:tr>
      <w:tr w:rsidR="00AF03F2" w:rsidRPr="00AF03F2" w:rsidDel="00E1401D" w:rsidTr="00AF03F2">
        <w:trPr>
          <w:trHeight w:val="300"/>
          <w:del w:id="21" w:author="Miao Cai" w:date="2019-04-05T15:14:00Z"/>
        </w:trPr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22" w:author="Miao Cai" w:date="2019-04-05T15:14:00Z"/>
                <w:rFonts w:ascii="Calibri" w:eastAsia="Times New Roman" w:hAnsi="Calibri" w:cs="Calibri"/>
                <w:color w:val="000000"/>
              </w:rPr>
            </w:pPr>
            <w:del w:id="23" w:author="Miao Cai" w:date="2019-04-05T15:14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Out-of-Pocket Expenditure (OOPS) per Capita in PPP Int$</w:delText>
              </w:r>
            </w:del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24" w:author="Miao Cai" w:date="2019-04-05T15:14:00Z"/>
                <w:rFonts w:ascii="Calibri" w:eastAsia="Times New Roman" w:hAnsi="Calibri" w:cs="Calibri"/>
                <w:color w:val="000000"/>
              </w:rPr>
            </w:pPr>
            <w:del w:id="25" w:author="Miao Cai" w:date="2019-04-05T15:14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OOP_pc_PPP_SHA2011</w:delText>
              </w:r>
            </w:del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03F2" w:rsidRPr="00AF03F2" w:rsidDel="00E1401D" w:rsidRDefault="00AF03F2" w:rsidP="00AF03F2">
            <w:pPr>
              <w:spacing w:after="0" w:line="240" w:lineRule="auto"/>
              <w:rPr>
                <w:del w:id="26" w:author="Miao Cai" w:date="2019-04-05T15:14:00Z"/>
                <w:rFonts w:ascii="Calibri" w:eastAsia="Times New Roman" w:hAnsi="Calibri" w:cs="Calibri"/>
                <w:color w:val="000000"/>
              </w:rPr>
            </w:pPr>
            <w:del w:id="27" w:author="Miao Cai" w:date="2019-04-05T15:14:00Z">
              <w:r w:rsidRPr="00AF03F2" w:rsidDel="00E1401D">
                <w:rPr>
                  <w:rFonts w:ascii="Calibri" w:eastAsia="Times New Roman" w:hAnsi="Calibri" w:cs="Calibri"/>
                  <w:color w:val="000000"/>
                </w:rPr>
                <w:delText>Ones</w:delText>
              </w:r>
            </w:del>
          </w:p>
        </w:tc>
      </w:tr>
    </w:tbl>
    <w:p w:rsidR="00622F3A" w:rsidRDefault="00622F3A">
      <w:bookmarkStart w:id="28" w:name="_GoBack"/>
      <w:bookmarkEnd w:id="28"/>
    </w:p>
    <w:sectPr w:rsidR="00622F3A" w:rsidSect="00C253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ao Cai">
    <w15:presenceInfo w15:providerId="None" w15:userId="Miao C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42"/>
    <w:rsid w:val="002024E5"/>
    <w:rsid w:val="00622F3A"/>
    <w:rsid w:val="007B2CCB"/>
    <w:rsid w:val="00AF03F2"/>
    <w:rsid w:val="00C2536E"/>
    <w:rsid w:val="00E1401D"/>
    <w:rsid w:val="00E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C38A"/>
  <w15:chartTrackingRefBased/>
  <w15:docId w15:val="{A0806CCE-2800-4B49-AC62-3E1FF574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Cai</dc:creator>
  <cp:keywords/>
  <dc:description/>
  <cp:lastModifiedBy>Miao Cai</cp:lastModifiedBy>
  <cp:revision>5</cp:revision>
  <dcterms:created xsi:type="dcterms:W3CDTF">2019-04-05T17:51:00Z</dcterms:created>
  <dcterms:modified xsi:type="dcterms:W3CDTF">2019-04-05T20:14:00Z</dcterms:modified>
</cp:coreProperties>
</file>