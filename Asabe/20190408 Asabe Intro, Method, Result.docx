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63BB0" w14:textId="1F62C186" w:rsidR="004D46F6" w:rsidRDefault="00EA7180">
      <w:pPr>
        <w:spacing w:before="138" w:line="266" w:lineRule="auto"/>
        <w:ind w:left="1543" w:right="1685" w:hanging="1403"/>
        <w:rPr>
          <w:rFonts w:ascii="Times New Roman"/>
          <w:sz w:val="28"/>
        </w:rPr>
      </w:pPr>
      <w:r>
        <w:rPr>
          <w:rFonts w:ascii="Times New Roman"/>
          <w:w w:val="110"/>
          <w:sz w:val="28"/>
        </w:rPr>
        <w:t>Association</w:t>
      </w:r>
      <w:r>
        <w:rPr>
          <w:rFonts w:ascii="Times New Roman"/>
          <w:spacing w:val="-17"/>
          <w:w w:val="110"/>
          <w:sz w:val="28"/>
        </w:rPr>
        <w:t xml:space="preserve"> </w:t>
      </w:r>
      <w:r>
        <w:rPr>
          <w:rFonts w:ascii="Times New Roman"/>
          <w:w w:val="110"/>
          <w:sz w:val="28"/>
        </w:rPr>
        <w:t>between</w:t>
      </w:r>
      <w:r>
        <w:rPr>
          <w:rFonts w:ascii="Times New Roman"/>
          <w:spacing w:val="-16"/>
          <w:w w:val="110"/>
          <w:sz w:val="28"/>
        </w:rPr>
        <w:t xml:space="preserve"> </w:t>
      </w:r>
      <w:r>
        <w:rPr>
          <w:rFonts w:ascii="Times New Roman"/>
          <w:w w:val="110"/>
          <w:sz w:val="28"/>
        </w:rPr>
        <w:t>compulsory</w:t>
      </w:r>
      <w:r>
        <w:rPr>
          <w:rFonts w:ascii="Times New Roman"/>
          <w:spacing w:val="-16"/>
          <w:w w:val="110"/>
          <w:sz w:val="28"/>
        </w:rPr>
        <w:t xml:space="preserve"> </w:t>
      </w:r>
      <w:r>
        <w:rPr>
          <w:rFonts w:ascii="Times New Roman"/>
          <w:w w:val="110"/>
          <w:sz w:val="28"/>
        </w:rPr>
        <w:t>health</w:t>
      </w:r>
      <w:r>
        <w:rPr>
          <w:rFonts w:ascii="Times New Roman"/>
          <w:spacing w:val="-16"/>
          <w:w w:val="110"/>
          <w:sz w:val="28"/>
        </w:rPr>
        <w:t xml:space="preserve"> </w:t>
      </w:r>
      <w:r>
        <w:rPr>
          <w:rFonts w:ascii="Times New Roman"/>
          <w:w w:val="110"/>
          <w:sz w:val="28"/>
        </w:rPr>
        <w:t>insurance</w:t>
      </w:r>
      <w:r>
        <w:rPr>
          <w:rFonts w:ascii="Times New Roman"/>
          <w:spacing w:val="-16"/>
          <w:w w:val="110"/>
          <w:sz w:val="28"/>
        </w:rPr>
        <w:t xml:space="preserve"> </w:t>
      </w:r>
      <w:r>
        <w:rPr>
          <w:rFonts w:ascii="Times New Roman"/>
          <w:w w:val="110"/>
          <w:sz w:val="28"/>
        </w:rPr>
        <w:t>and</w:t>
      </w:r>
      <w:r>
        <w:rPr>
          <w:rFonts w:ascii="Times New Roman"/>
          <w:spacing w:val="-16"/>
          <w:w w:val="110"/>
          <w:sz w:val="28"/>
        </w:rPr>
        <w:t xml:space="preserve"> </w:t>
      </w:r>
      <w:r>
        <w:rPr>
          <w:rFonts w:ascii="Times New Roman"/>
          <w:w w:val="110"/>
          <w:sz w:val="28"/>
        </w:rPr>
        <w:t>life</w:t>
      </w:r>
      <w:r>
        <w:rPr>
          <w:rFonts w:ascii="Times New Roman"/>
          <w:spacing w:val="-16"/>
          <w:w w:val="110"/>
          <w:sz w:val="28"/>
        </w:rPr>
        <w:t xml:space="preserve"> </w:t>
      </w:r>
      <w:del w:id="0" w:author="Asabe Garba" w:date="2019-04-13T00:54:00Z">
        <w:r w:rsidDel="00FC7571">
          <w:rPr>
            <w:rFonts w:ascii="Times New Roman"/>
            <w:w w:val="110"/>
            <w:sz w:val="28"/>
          </w:rPr>
          <w:delText>expectency</w:delText>
        </w:r>
      </w:del>
      <w:ins w:id="1" w:author="Asabe Garba" w:date="2019-04-13T00:54:00Z">
        <w:r w:rsidR="00FC7571">
          <w:rPr>
            <w:rFonts w:ascii="Times New Roman"/>
            <w:w w:val="110"/>
            <w:sz w:val="28"/>
          </w:rPr>
          <w:t>expectancy</w:t>
        </w:r>
      </w:ins>
      <w:r>
        <w:rPr>
          <w:rFonts w:ascii="Times New Roman"/>
          <w:spacing w:val="-16"/>
          <w:w w:val="110"/>
          <w:sz w:val="28"/>
        </w:rPr>
        <w:t xml:space="preserve"> </w:t>
      </w:r>
      <w:r>
        <w:rPr>
          <w:rFonts w:ascii="Times New Roman"/>
          <w:w w:val="110"/>
          <w:sz w:val="28"/>
        </w:rPr>
        <w:t>in 184 countries: A retrospective longitudinal study</w:t>
      </w:r>
    </w:p>
    <w:p w14:paraId="12FCDA62" w14:textId="77777777" w:rsidR="004D46F6" w:rsidRDefault="00EA7180">
      <w:pPr>
        <w:pStyle w:val="BodyText"/>
        <w:spacing w:before="304" w:line="225" w:lineRule="auto"/>
        <w:ind w:left="515" w:right="2073"/>
        <w:jc w:val="center"/>
        <w:rPr>
          <w:rFonts w:ascii="Verdana" w:hAnsi="Verdana"/>
          <w:sz w:val="14"/>
        </w:rPr>
      </w:pPr>
      <w:r>
        <w:t>Miao Cai</w:t>
      </w:r>
      <w:r>
        <w:rPr>
          <w:rFonts w:ascii="Verdana" w:hAnsi="Verdana"/>
          <w:position w:val="7"/>
          <w:sz w:val="14"/>
        </w:rPr>
        <w:t>a</w:t>
      </w:r>
      <w:r>
        <w:t>, Xin Li</w:t>
      </w:r>
      <w:r>
        <w:rPr>
          <w:rFonts w:ascii="Verdana" w:hAnsi="Verdana"/>
          <w:position w:val="7"/>
          <w:sz w:val="14"/>
        </w:rPr>
        <w:t>c</w:t>
      </w:r>
      <w:r>
        <w:t xml:space="preserve">, </w:t>
      </w:r>
      <w:proofErr w:type="spellStart"/>
      <w:r>
        <w:t>Xiaojun</w:t>
      </w:r>
      <w:proofErr w:type="spellEnd"/>
      <w:r>
        <w:t xml:space="preserve"> Lin</w:t>
      </w:r>
      <w:r>
        <w:rPr>
          <w:rFonts w:ascii="DejaVu Sans" w:hAnsi="DejaVu Sans"/>
          <w:position w:val="7"/>
          <w:sz w:val="14"/>
        </w:rPr>
        <w:t>∗</w:t>
      </w:r>
      <w:r>
        <w:rPr>
          <w:rFonts w:ascii="Verdana" w:hAnsi="Verdana"/>
          <w:position w:val="7"/>
          <w:sz w:val="14"/>
        </w:rPr>
        <w:t>,b</w:t>
      </w:r>
      <w:r>
        <w:t>, Asabe Garba</w:t>
      </w:r>
      <w:r>
        <w:rPr>
          <w:rFonts w:ascii="Verdana" w:hAnsi="Verdana"/>
          <w:position w:val="7"/>
          <w:sz w:val="14"/>
        </w:rPr>
        <w:t>a</w:t>
      </w:r>
      <w:r>
        <w:t xml:space="preserve">, </w:t>
      </w:r>
      <w:proofErr w:type="spellStart"/>
      <w:r>
        <w:t>Ziqi</w:t>
      </w:r>
      <w:proofErr w:type="spellEnd"/>
      <w:r>
        <w:t xml:space="preserve"> Peng</w:t>
      </w:r>
      <w:r>
        <w:rPr>
          <w:rFonts w:ascii="Verdana" w:hAnsi="Verdana"/>
          <w:position w:val="7"/>
          <w:sz w:val="14"/>
        </w:rPr>
        <w:t>a</w:t>
      </w:r>
      <w:r>
        <w:t xml:space="preserve">, </w:t>
      </w:r>
      <w:proofErr w:type="spellStart"/>
      <w:r>
        <w:t>Thembekile</w:t>
      </w:r>
      <w:proofErr w:type="spellEnd"/>
      <w:r>
        <w:t xml:space="preserve"> </w:t>
      </w:r>
      <w:proofErr w:type="spellStart"/>
      <w:r>
        <w:t>Shato</w:t>
      </w:r>
      <w:proofErr w:type="spellEnd"/>
      <w:r>
        <w:rPr>
          <w:rFonts w:ascii="Verdana" w:hAnsi="Verdana"/>
          <w:position w:val="7"/>
          <w:sz w:val="14"/>
        </w:rPr>
        <w:t>a</w:t>
      </w:r>
      <w:r>
        <w:t xml:space="preserve">, </w:t>
      </w:r>
      <w:proofErr w:type="spellStart"/>
      <w:r>
        <w:t>Ucheoma</w:t>
      </w:r>
      <w:proofErr w:type="spellEnd"/>
      <w:r>
        <w:t xml:space="preserve"> </w:t>
      </w:r>
      <w:proofErr w:type="spellStart"/>
      <w:r>
        <w:t>Nwaozuru</w:t>
      </w:r>
      <w:proofErr w:type="spellEnd"/>
      <w:r>
        <w:rPr>
          <w:rFonts w:ascii="Verdana" w:hAnsi="Verdana"/>
          <w:position w:val="7"/>
          <w:sz w:val="14"/>
        </w:rPr>
        <w:t>a</w:t>
      </w:r>
    </w:p>
    <w:p w14:paraId="0952966E" w14:textId="77777777" w:rsidR="004D46F6" w:rsidRDefault="00EA7180">
      <w:pPr>
        <w:spacing w:before="187" w:line="220" w:lineRule="auto"/>
        <w:ind w:left="1051" w:right="2624"/>
        <w:jc w:val="center"/>
        <w:rPr>
          <w:rFonts w:ascii="Times New Roman"/>
          <w:i/>
          <w:sz w:val="16"/>
        </w:rPr>
      </w:pPr>
      <w:r>
        <w:rPr>
          <w:i/>
          <w:w w:val="115"/>
          <w:position w:val="6"/>
          <w:sz w:val="12"/>
        </w:rPr>
        <w:t>a</w:t>
      </w:r>
      <w:r>
        <w:rPr>
          <w:rFonts w:ascii="Times New Roman"/>
          <w:i/>
          <w:w w:val="115"/>
          <w:sz w:val="16"/>
        </w:rPr>
        <w:t xml:space="preserve">College for Public Health and Social Justice, Saint Louis University, Saint Louis, MO, 63108 </w:t>
      </w:r>
      <w:r>
        <w:rPr>
          <w:i/>
          <w:w w:val="115"/>
          <w:position w:val="6"/>
          <w:sz w:val="12"/>
        </w:rPr>
        <w:t>b</w:t>
      </w:r>
      <w:r>
        <w:rPr>
          <w:rFonts w:ascii="Times New Roman"/>
          <w:i/>
          <w:w w:val="115"/>
          <w:sz w:val="16"/>
        </w:rPr>
        <w:t xml:space="preserve">West China School of Public Health, Sichuan University, Chengdu, Sichuan, China, 610044 </w:t>
      </w:r>
      <w:r>
        <w:rPr>
          <w:i/>
          <w:w w:val="115"/>
          <w:position w:val="6"/>
          <w:sz w:val="12"/>
        </w:rPr>
        <w:t>c</w:t>
      </w:r>
      <w:r>
        <w:rPr>
          <w:rFonts w:ascii="Times New Roman"/>
          <w:i/>
          <w:w w:val="115"/>
          <w:sz w:val="16"/>
        </w:rPr>
        <w:t>School of Information Management, Wuhan University, Wuhan, Hubei, China, 430072</w:t>
      </w:r>
    </w:p>
    <w:p w14:paraId="4061AF9C" w14:textId="77777777" w:rsidR="004D46F6" w:rsidRDefault="004D46F6">
      <w:pPr>
        <w:pStyle w:val="BodyText"/>
        <w:rPr>
          <w:rFonts w:ascii="Times New Roman"/>
          <w:i/>
          <w:sz w:val="24"/>
        </w:rPr>
      </w:pPr>
    </w:p>
    <w:p w14:paraId="7E9ACF9B" w14:textId="77777777" w:rsidR="004D46F6" w:rsidRDefault="004D46F6">
      <w:pPr>
        <w:pStyle w:val="BodyText"/>
        <w:spacing w:before="4"/>
        <w:rPr>
          <w:rFonts w:ascii="Times New Roman"/>
          <w:i/>
          <w:sz w:val="34"/>
        </w:rPr>
      </w:pPr>
    </w:p>
    <w:p w14:paraId="141B68A5" w14:textId="77777777" w:rsidR="004D46F6" w:rsidRDefault="00EA7180">
      <w:pPr>
        <w:pStyle w:val="Heading1"/>
        <w:ind w:left="132"/>
      </w:pPr>
      <w:r>
        <w:t>Abstract</w:t>
      </w:r>
    </w:p>
    <w:p w14:paraId="7A8A34D1" w14:textId="77777777" w:rsidR="004D46F6" w:rsidRDefault="00EA7180">
      <w:pPr>
        <w:spacing w:before="132"/>
        <w:ind w:left="140" w:right="9277"/>
        <w:rPr>
          <w:b/>
          <w:sz w:val="20"/>
        </w:rPr>
      </w:pPr>
      <w:r>
        <w:rPr>
          <w:b/>
          <w:w w:val="95"/>
          <w:sz w:val="20"/>
        </w:rPr>
        <w:t>Background:</w:t>
      </w:r>
    </w:p>
    <w:p w14:paraId="23191C94" w14:textId="77777777" w:rsidR="004D46F6" w:rsidRDefault="00EA7180">
      <w:pPr>
        <w:spacing w:before="11"/>
        <w:ind w:left="140" w:right="9277"/>
        <w:rPr>
          <w:b/>
          <w:sz w:val="20"/>
        </w:rPr>
      </w:pPr>
      <w:r>
        <w:rPr>
          <w:b/>
          <w:sz w:val="20"/>
        </w:rPr>
        <w:t>Methods:</w:t>
      </w:r>
    </w:p>
    <w:p w14:paraId="156A2DEA" w14:textId="77777777" w:rsidR="004D46F6" w:rsidRDefault="00EA7180">
      <w:pPr>
        <w:spacing w:before="12"/>
        <w:ind w:left="140" w:right="9277"/>
        <w:rPr>
          <w:b/>
          <w:sz w:val="20"/>
        </w:rPr>
      </w:pPr>
      <w:r>
        <w:rPr>
          <w:b/>
          <w:sz w:val="20"/>
        </w:rPr>
        <w:t>Results:</w:t>
      </w:r>
    </w:p>
    <w:p w14:paraId="25701CD0" w14:textId="77777777" w:rsidR="004D46F6" w:rsidRDefault="00EA7180">
      <w:pPr>
        <w:spacing w:before="12"/>
        <w:ind w:left="140" w:right="9277"/>
        <w:rPr>
          <w:b/>
          <w:sz w:val="20"/>
        </w:rPr>
      </w:pPr>
      <w:r>
        <w:rPr>
          <w:b/>
          <w:w w:val="95"/>
          <w:sz w:val="20"/>
        </w:rPr>
        <w:t>Conclusion:</w:t>
      </w:r>
    </w:p>
    <w:p w14:paraId="590E10E2" w14:textId="77777777" w:rsidR="004D46F6" w:rsidRDefault="004D46F6">
      <w:pPr>
        <w:pStyle w:val="BodyText"/>
        <w:rPr>
          <w:b/>
          <w:sz w:val="28"/>
        </w:rPr>
      </w:pPr>
    </w:p>
    <w:p w14:paraId="0BAA8639" w14:textId="77777777" w:rsidR="004D46F6" w:rsidRDefault="00EA7180">
      <w:pPr>
        <w:pStyle w:val="ListParagraph"/>
        <w:numPr>
          <w:ilvl w:val="0"/>
          <w:numId w:val="2"/>
        </w:numPr>
        <w:tabs>
          <w:tab w:val="left" w:pos="434"/>
        </w:tabs>
        <w:spacing w:before="181"/>
        <w:rPr>
          <w:b/>
          <w:sz w:val="20"/>
        </w:rPr>
      </w:pPr>
      <w:bookmarkStart w:id="2" w:name="Introduction"/>
      <w:bookmarkEnd w:id="2"/>
      <w:r>
        <w:rPr>
          <w:b/>
          <w:sz w:val="20"/>
        </w:rPr>
        <w:t>Introduction</w:t>
      </w:r>
    </w:p>
    <w:p w14:paraId="27EBDD33" w14:textId="77777777" w:rsidR="004D46F6" w:rsidRDefault="004D46F6">
      <w:pPr>
        <w:pStyle w:val="BodyText"/>
        <w:spacing w:before="10"/>
        <w:rPr>
          <w:b/>
          <w:sz w:val="30"/>
        </w:rPr>
      </w:pPr>
    </w:p>
    <w:p w14:paraId="1E91B29D" w14:textId="77777777" w:rsidR="002F6326" w:rsidRPr="002F6326" w:rsidRDefault="004A7C1B">
      <w:pPr>
        <w:spacing w:before="240" w:line="420" w:lineRule="auto"/>
        <w:ind w:left="133" w:right="1606" w:firstLine="306"/>
        <w:rPr>
          <w:sz w:val="16"/>
          <w:szCs w:val="16"/>
          <w:rPrChange w:id="3" w:author="Asabe Garba" w:date="2019-04-08T23:19:00Z">
            <w:rPr>
              <w:sz w:val="20"/>
              <w:szCs w:val="20"/>
            </w:rPr>
          </w:rPrChange>
        </w:rPr>
        <w:pPrChange w:id="4" w:author="Asabe Garba" w:date="2019-04-08T23:18:00Z">
          <w:pPr>
            <w:spacing w:line="420" w:lineRule="auto"/>
            <w:ind w:left="133" w:right="1606" w:firstLine="306"/>
          </w:pPr>
        </w:pPrChange>
      </w:pPr>
      <w:ins w:id="5" w:author="Asabe Garba" w:date="2019-04-08T23:27:00Z">
        <w:r>
          <w:rPr>
            <w:sz w:val="20"/>
          </w:rPr>
          <w:t xml:space="preserve">Life expectancy is defined as the </w:t>
        </w:r>
      </w:ins>
      <w:ins w:id="6" w:author="Asabe Garba" w:date="2019-04-08T23:35:00Z">
        <w:r w:rsidR="00595C22">
          <w:rPr>
            <w:sz w:val="20"/>
          </w:rPr>
          <w:t>average</w:t>
        </w:r>
      </w:ins>
      <w:ins w:id="7" w:author="Asabe Garba" w:date="2019-04-08T23:28:00Z">
        <w:r>
          <w:rPr>
            <w:sz w:val="20"/>
          </w:rPr>
          <w:t xml:space="preserve"> </w:t>
        </w:r>
      </w:ins>
      <w:ins w:id="8" w:author="Asabe Garba" w:date="2019-04-08T23:27:00Z">
        <w:r>
          <w:rPr>
            <w:sz w:val="20"/>
          </w:rPr>
          <w:t>number of ye</w:t>
        </w:r>
      </w:ins>
      <w:ins w:id="9" w:author="Asabe Garba" w:date="2019-04-08T23:28:00Z">
        <w:r>
          <w:rPr>
            <w:sz w:val="20"/>
          </w:rPr>
          <w:t xml:space="preserve">ars that a person </w:t>
        </w:r>
      </w:ins>
      <w:ins w:id="10" w:author="Asabe Garba" w:date="2019-04-08T23:34:00Z">
        <w:r w:rsidR="00595C22">
          <w:rPr>
            <w:sz w:val="20"/>
          </w:rPr>
          <w:t xml:space="preserve">will </w:t>
        </w:r>
      </w:ins>
      <w:ins w:id="11" w:author="Asabe Garba" w:date="2019-04-08T23:28:00Z">
        <w:r>
          <w:rPr>
            <w:sz w:val="20"/>
          </w:rPr>
          <w:t>live</w:t>
        </w:r>
      </w:ins>
      <w:ins w:id="12" w:author="Asabe Garba" w:date="2019-04-08T23:36:00Z">
        <w:r w:rsidR="00595C22">
          <w:rPr>
            <w:sz w:val="20"/>
          </w:rPr>
          <w:t xml:space="preserve"> </w:t>
        </w:r>
      </w:ins>
      <w:ins w:id="13" w:author="Asabe Garba" w:date="2019-04-08T23:45:00Z">
        <w:r w:rsidR="001A12FE">
          <w:rPr>
            <w:sz w:val="20"/>
          </w:rPr>
          <w:t>from</w:t>
        </w:r>
      </w:ins>
      <w:ins w:id="14" w:author="Asabe Garba" w:date="2019-04-08T23:36:00Z">
        <w:r w:rsidR="00595C22">
          <w:rPr>
            <w:sz w:val="20"/>
          </w:rPr>
          <w:t xml:space="preserve"> birth</w:t>
        </w:r>
      </w:ins>
      <w:ins w:id="15" w:author="Asabe Garba" w:date="2019-04-08T23:28:00Z">
        <w:r>
          <w:rPr>
            <w:sz w:val="20"/>
          </w:rPr>
          <w:t xml:space="preserve"> based on measures such as birth year, gender, and current age. </w:t>
        </w:r>
      </w:ins>
      <w:ins w:id="16" w:author="Asabe Garba" w:date="2019-04-08T23:36:00Z">
        <w:r w:rsidR="00595C22">
          <w:rPr>
            <w:sz w:val="20"/>
          </w:rPr>
          <w:t xml:space="preserve">This calculation </w:t>
        </w:r>
      </w:ins>
      <w:ins w:id="17" w:author="Asabe Garba" w:date="2019-04-08T23:37:00Z">
        <w:r w:rsidR="00595C22">
          <w:rPr>
            <w:sz w:val="20"/>
          </w:rPr>
          <w:t xml:space="preserve">assumes that mortality </w:t>
        </w:r>
        <w:r w:rsidR="005F6128">
          <w:rPr>
            <w:sz w:val="20"/>
          </w:rPr>
          <w:t xml:space="preserve">rates </w:t>
        </w:r>
      </w:ins>
      <w:ins w:id="18" w:author="Asabe Garba" w:date="2019-04-08T23:38:00Z">
        <w:r w:rsidR="005F6128">
          <w:rPr>
            <w:sz w:val="20"/>
          </w:rPr>
          <w:t>will remain the same as time progresses.</w:t>
        </w:r>
      </w:ins>
      <w:ins w:id="19" w:author="Asabe Garba" w:date="2019-04-08T23:47:00Z">
        <w:r w:rsidR="001A12FE" w:rsidRPr="001A12FE">
          <w:t xml:space="preserve"> </w:t>
        </w:r>
        <w:r w:rsidR="001A12FE" w:rsidRPr="001A12FE">
          <w:rPr>
            <w:sz w:val="20"/>
          </w:rPr>
          <w:t xml:space="preserve">The </w:t>
        </w:r>
      </w:ins>
      <w:ins w:id="20" w:author="Asabe Garba" w:date="2019-04-08T23:48:00Z">
        <w:r w:rsidR="001A12FE">
          <w:rPr>
            <w:sz w:val="20"/>
          </w:rPr>
          <w:t xml:space="preserve">greatest factors that </w:t>
        </w:r>
      </w:ins>
      <w:ins w:id="21" w:author="Asabe Garba" w:date="2019-04-08T23:47:00Z">
        <w:r w:rsidR="001A12FE" w:rsidRPr="001A12FE">
          <w:rPr>
            <w:sz w:val="20"/>
          </w:rPr>
          <w:t xml:space="preserve">impact life expectancy </w:t>
        </w:r>
      </w:ins>
      <w:ins w:id="22" w:author="Asabe Garba" w:date="2019-04-09T00:06:00Z">
        <w:r w:rsidR="00D45FA1">
          <w:rPr>
            <w:sz w:val="20"/>
          </w:rPr>
          <w:t xml:space="preserve">overall </w:t>
        </w:r>
      </w:ins>
      <w:ins w:id="23" w:author="Asabe Garba" w:date="2019-04-08T23:48:00Z">
        <w:r w:rsidR="001A12FE">
          <w:rPr>
            <w:sz w:val="20"/>
          </w:rPr>
          <w:t xml:space="preserve">include income, </w:t>
        </w:r>
      </w:ins>
      <w:ins w:id="24" w:author="Asabe Garba" w:date="2019-04-08T23:47:00Z">
        <w:r w:rsidR="001A12FE" w:rsidRPr="001A12FE">
          <w:rPr>
            <w:sz w:val="20"/>
          </w:rPr>
          <w:t>quality of public health, medical care, and diet.</w:t>
        </w:r>
      </w:ins>
      <w:ins w:id="25" w:author="Asabe Garba" w:date="2019-04-08T23:38:00Z">
        <w:r w:rsidR="005F6128">
          <w:rPr>
            <w:sz w:val="20"/>
          </w:rPr>
          <w:t xml:space="preserve"> </w:t>
        </w:r>
      </w:ins>
      <w:ins w:id="26" w:author="Asabe Garba" w:date="2019-04-08T23:44:00Z">
        <w:r w:rsidR="001A12FE" w:rsidRPr="001A12FE">
          <w:rPr>
            <w:sz w:val="16"/>
            <w:szCs w:val="16"/>
            <w:highlight w:val="yellow"/>
            <w:rPrChange w:id="27" w:author="Asabe Garba" w:date="2019-04-08T23:44:00Z">
              <w:rPr>
                <w:sz w:val="20"/>
              </w:rPr>
            </w:rPrChange>
          </w:rPr>
          <w:t>(</w:t>
        </w:r>
      </w:ins>
      <w:ins w:id="28" w:author="Asabe Garba" w:date="2019-04-08T23:43:00Z">
        <w:r w:rsidR="001A12FE" w:rsidRPr="001A12FE">
          <w:rPr>
            <w:sz w:val="16"/>
            <w:szCs w:val="16"/>
            <w:highlight w:val="yellow"/>
            <w:rPrChange w:id="29" w:author="Asabe Garba" w:date="2019-04-08T23:44:00Z">
              <w:rPr>
                <w:sz w:val="20"/>
              </w:rPr>
            </w:rPrChange>
          </w:rPr>
          <w:t xml:space="preserve">Statista. (2018). </w:t>
        </w:r>
      </w:ins>
      <w:ins w:id="30" w:author="Asabe Garba" w:date="2019-04-08T23:42:00Z">
        <w:r w:rsidR="005F6128" w:rsidRPr="001A12FE">
          <w:rPr>
            <w:sz w:val="16"/>
            <w:szCs w:val="16"/>
            <w:highlight w:val="yellow"/>
            <w:rPrChange w:id="31" w:author="Asabe Garba" w:date="2019-04-08T23:44:00Z">
              <w:rPr>
                <w:sz w:val="20"/>
              </w:rPr>
            </w:rPrChange>
          </w:rPr>
          <w:t xml:space="preserve">Life expectancy by continent 2018 | Statistic. Retrieved from </w:t>
        </w:r>
      </w:ins>
      <w:ins w:id="32" w:author="Asabe Garba" w:date="2019-04-08T23:44:00Z">
        <w:r w:rsidR="001A12FE" w:rsidRPr="001A12FE">
          <w:rPr>
            <w:sz w:val="16"/>
            <w:szCs w:val="16"/>
            <w:highlight w:val="yellow"/>
            <w:rPrChange w:id="33" w:author="Asabe Garba" w:date="2019-04-08T23:44:00Z">
              <w:rPr>
                <w:sz w:val="20"/>
              </w:rPr>
            </w:rPrChange>
          </w:rPr>
          <w:fldChar w:fldCharType="begin"/>
        </w:r>
        <w:r w:rsidR="001A12FE" w:rsidRPr="001A12FE">
          <w:rPr>
            <w:sz w:val="16"/>
            <w:szCs w:val="16"/>
            <w:highlight w:val="yellow"/>
            <w:rPrChange w:id="34" w:author="Asabe Garba" w:date="2019-04-08T23:44:00Z">
              <w:rPr>
                <w:sz w:val="20"/>
              </w:rPr>
            </w:rPrChange>
          </w:rPr>
          <w:instrText xml:space="preserve"> HYPERLINK "</w:instrText>
        </w:r>
      </w:ins>
      <w:ins w:id="35" w:author="Asabe Garba" w:date="2019-04-08T23:42:00Z">
        <w:r w:rsidR="001A12FE" w:rsidRPr="001A12FE">
          <w:rPr>
            <w:sz w:val="16"/>
            <w:szCs w:val="16"/>
            <w:highlight w:val="yellow"/>
            <w:rPrChange w:id="36" w:author="Asabe Garba" w:date="2019-04-08T23:44:00Z">
              <w:rPr>
                <w:sz w:val="20"/>
              </w:rPr>
            </w:rPrChange>
          </w:rPr>
          <w:instrText>https://www.statista.com/statistics/270861/life-expectancy-by-continent/</w:instrText>
        </w:r>
      </w:ins>
      <w:ins w:id="37" w:author="Asabe Garba" w:date="2019-04-08T23:44:00Z">
        <w:r w:rsidR="001A12FE" w:rsidRPr="001A12FE">
          <w:rPr>
            <w:sz w:val="16"/>
            <w:szCs w:val="16"/>
            <w:highlight w:val="yellow"/>
            <w:rPrChange w:id="38" w:author="Asabe Garba" w:date="2019-04-08T23:44:00Z">
              <w:rPr>
                <w:sz w:val="20"/>
              </w:rPr>
            </w:rPrChange>
          </w:rPr>
          <w:instrText xml:space="preserve">" </w:instrText>
        </w:r>
        <w:r w:rsidR="001A12FE" w:rsidRPr="001A12FE">
          <w:rPr>
            <w:sz w:val="16"/>
            <w:szCs w:val="16"/>
            <w:highlight w:val="yellow"/>
            <w:rPrChange w:id="39" w:author="Asabe Garba" w:date="2019-04-08T23:44:00Z">
              <w:rPr>
                <w:sz w:val="20"/>
              </w:rPr>
            </w:rPrChange>
          </w:rPr>
          <w:fldChar w:fldCharType="separate"/>
        </w:r>
      </w:ins>
      <w:ins w:id="40" w:author="Asabe Garba" w:date="2019-04-08T23:42:00Z">
        <w:r w:rsidR="001A12FE" w:rsidRPr="001A12FE">
          <w:rPr>
            <w:rStyle w:val="Hyperlink"/>
            <w:sz w:val="16"/>
            <w:szCs w:val="16"/>
            <w:highlight w:val="yellow"/>
            <w:rPrChange w:id="41" w:author="Asabe Garba" w:date="2019-04-08T23:44:00Z">
              <w:rPr>
                <w:rStyle w:val="Hyperlink"/>
                <w:sz w:val="20"/>
              </w:rPr>
            </w:rPrChange>
          </w:rPr>
          <w:t>https://www.statista.com/statistics/270861/life-expectancy-by-continent/</w:t>
        </w:r>
      </w:ins>
      <w:ins w:id="42" w:author="Asabe Garba" w:date="2019-04-08T23:44:00Z">
        <w:r w:rsidR="001A12FE" w:rsidRPr="001A12FE">
          <w:rPr>
            <w:sz w:val="16"/>
            <w:szCs w:val="16"/>
            <w:highlight w:val="yellow"/>
            <w:rPrChange w:id="43" w:author="Asabe Garba" w:date="2019-04-08T23:44:00Z">
              <w:rPr>
                <w:sz w:val="20"/>
              </w:rPr>
            </w:rPrChange>
          </w:rPr>
          <w:fldChar w:fldCharType="end"/>
        </w:r>
        <w:r w:rsidR="001A12FE" w:rsidRPr="001A12FE">
          <w:rPr>
            <w:sz w:val="16"/>
            <w:szCs w:val="16"/>
            <w:highlight w:val="yellow"/>
            <w:rPrChange w:id="44" w:author="Asabe Garba" w:date="2019-04-08T23:44:00Z">
              <w:rPr>
                <w:sz w:val="20"/>
              </w:rPr>
            </w:rPrChange>
          </w:rPr>
          <w:t>)</w:t>
        </w:r>
        <w:r w:rsidR="001A12FE">
          <w:rPr>
            <w:sz w:val="20"/>
          </w:rPr>
          <w:t xml:space="preserve"> </w:t>
        </w:r>
      </w:ins>
      <w:del w:id="45" w:author="Asabe Garba" w:date="2019-04-08T23:59:00Z">
        <w:r w:rsidR="00EA7180" w:rsidDel="00983375">
          <w:rPr>
            <w:sz w:val="20"/>
          </w:rPr>
          <w:delText>Owing to the cumulative achievement of</w:delText>
        </w:r>
      </w:del>
      <w:ins w:id="46" w:author="Asabe Garba" w:date="2019-04-08T23:59:00Z">
        <w:r w:rsidR="00983375">
          <w:rPr>
            <w:sz w:val="20"/>
          </w:rPr>
          <w:t>Due to</w:t>
        </w:r>
      </w:ins>
      <w:r w:rsidR="00EA7180">
        <w:rPr>
          <w:sz w:val="20"/>
        </w:rPr>
        <w:t xml:space="preserve"> </w:t>
      </w:r>
      <w:ins w:id="47" w:author="Asabe Garba" w:date="2019-04-08T23:59:00Z">
        <w:r w:rsidR="00983375">
          <w:rPr>
            <w:sz w:val="20"/>
          </w:rPr>
          <w:t xml:space="preserve">increasing rates of </w:t>
        </w:r>
      </w:ins>
      <w:r w:rsidR="00EA7180">
        <w:rPr>
          <w:sz w:val="20"/>
        </w:rPr>
        <w:t>econom</w:t>
      </w:r>
      <w:ins w:id="48" w:author="Asabe Garba" w:date="2019-04-08T23:59:00Z">
        <w:r w:rsidR="00983375">
          <w:rPr>
            <w:sz w:val="20"/>
          </w:rPr>
          <w:t>ic</w:t>
        </w:r>
      </w:ins>
      <w:del w:id="49" w:author="Asabe Garba" w:date="2019-04-08T23:59:00Z">
        <w:r w:rsidR="00EA7180" w:rsidDel="00983375">
          <w:rPr>
            <w:sz w:val="20"/>
          </w:rPr>
          <w:delText>y</w:delText>
        </w:r>
      </w:del>
      <w:r w:rsidR="00EA7180">
        <w:rPr>
          <w:sz w:val="20"/>
        </w:rPr>
        <w:t xml:space="preserve"> growth and </w:t>
      </w:r>
      <w:ins w:id="50" w:author="Asabe Garba" w:date="2019-04-09T00:00:00Z">
        <w:r w:rsidR="00983375">
          <w:rPr>
            <w:sz w:val="20"/>
          </w:rPr>
          <w:t xml:space="preserve">access to </w:t>
        </w:r>
      </w:ins>
      <w:r w:rsidR="00EA7180">
        <w:rPr>
          <w:sz w:val="20"/>
        </w:rPr>
        <w:t xml:space="preserve">health care coverage, </w:t>
      </w:r>
      <w:del w:id="51" w:author="Asabe Garba" w:date="2019-04-09T00:00:00Z">
        <w:r w:rsidR="00EA7180" w:rsidDel="00983375">
          <w:rPr>
            <w:sz w:val="20"/>
          </w:rPr>
          <w:delText>both the</w:delText>
        </w:r>
      </w:del>
      <w:r w:rsidR="00EA7180">
        <w:rPr>
          <w:sz w:val="20"/>
        </w:rPr>
        <w:t xml:space="preserve"> life expectancy at birth and healthy life expectancy have significantly risen worldwide [</w:t>
      </w:r>
      <w:r w:rsidR="00EA7180">
        <w:fldChar w:fldCharType="begin"/>
      </w:r>
      <w:r w:rsidR="00EA7180">
        <w:instrText xml:space="preserve"> HYPERLINK \l "_bookmark4" </w:instrText>
      </w:r>
      <w:r w:rsidR="00EA7180">
        <w:fldChar w:fldCharType="separate"/>
      </w:r>
      <w:r w:rsidR="00EA7180">
        <w:rPr>
          <w:color w:val="0000FF"/>
          <w:sz w:val="20"/>
        </w:rPr>
        <w:t>1</w:t>
      </w:r>
      <w:r w:rsidR="00EA7180">
        <w:rPr>
          <w:color w:val="0000FF"/>
          <w:sz w:val="20"/>
        </w:rPr>
        <w:fldChar w:fldCharType="end"/>
      </w:r>
      <w:r w:rsidR="00EA7180">
        <w:rPr>
          <w:sz w:val="20"/>
        </w:rPr>
        <w:t>,</w:t>
      </w:r>
      <w:r w:rsidR="00EA7180">
        <w:rPr>
          <w:color w:val="0000FF"/>
          <w:sz w:val="20"/>
        </w:rPr>
        <w:t>2</w:t>
      </w:r>
      <w:r w:rsidR="00EA7180">
        <w:fldChar w:fldCharType="begin"/>
      </w:r>
      <w:r w:rsidR="00EA7180">
        <w:instrText xml:space="preserve"> HYPERLINK \l "_bookmark5" </w:instrText>
      </w:r>
      <w:r w:rsidR="00EA7180">
        <w:fldChar w:fldCharType="separate"/>
      </w:r>
      <w:r w:rsidR="00EA7180">
        <w:rPr>
          <w:sz w:val="20"/>
        </w:rPr>
        <w:t>].</w:t>
      </w:r>
      <w:r w:rsidR="00EA7180">
        <w:rPr>
          <w:sz w:val="20"/>
        </w:rPr>
        <w:fldChar w:fldCharType="end"/>
      </w:r>
      <w:r w:rsidR="00EA7180">
        <w:rPr>
          <w:sz w:val="20"/>
        </w:rPr>
        <w:t xml:space="preserve"> However, life expectancy </w:t>
      </w:r>
      <w:ins w:id="52" w:author="Asabe Garba" w:date="2019-04-09T00:03:00Z">
        <w:r w:rsidR="00983375">
          <w:rPr>
            <w:sz w:val="20"/>
          </w:rPr>
          <w:t xml:space="preserve">disparities still exist </w:t>
        </w:r>
      </w:ins>
      <w:del w:id="53" w:author="Asabe Garba" w:date="2019-04-09T00:03:00Z">
        <w:r w:rsidR="00EA7180" w:rsidDel="00983375">
          <w:rPr>
            <w:sz w:val="20"/>
          </w:rPr>
          <w:delText xml:space="preserve">is still unevenly distributed in </w:delText>
        </w:r>
      </w:del>
      <w:ins w:id="54" w:author="Asabe Garba" w:date="2019-04-09T00:01:00Z">
        <w:r w:rsidR="00983375">
          <w:rPr>
            <w:sz w:val="20"/>
          </w:rPr>
          <w:t xml:space="preserve">across the world due to variations in income </w:t>
        </w:r>
      </w:ins>
      <w:ins w:id="55" w:author="Asabe Garba" w:date="2019-04-09T00:03:00Z">
        <w:r w:rsidR="00D45FA1">
          <w:rPr>
            <w:sz w:val="20"/>
          </w:rPr>
          <w:t>level</w:t>
        </w:r>
      </w:ins>
      <w:ins w:id="56" w:author="Asabe Garba" w:date="2019-04-09T00:05:00Z">
        <w:r w:rsidR="00D45FA1">
          <w:rPr>
            <w:sz w:val="20"/>
          </w:rPr>
          <w:t xml:space="preserve"> </w:t>
        </w:r>
      </w:ins>
      <w:del w:id="57" w:author="Asabe Garba" w:date="2019-04-09T00:01:00Z">
        <w:r w:rsidR="00EA7180" w:rsidDel="00983375">
          <w:rPr>
            <w:sz w:val="20"/>
          </w:rPr>
          <w:delText xml:space="preserve">different income group, </w:delText>
        </w:r>
      </w:del>
      <w:ins w:id="58" w:author="Asabe Garba" w:date="2019-04-09T00:02:00Z">
        <w:r w:rsidR="00983375">
          <w:rPr>
            <w:sz w:val="20"/>
          </w:rPr>
          <w:t xml:space="preserve">and </w:t>
        </w:r>
      </w:ins>
      <w:r w:rsidR="00EA7180">
        <w:rPr>
          <w:sz w:val="20"/>
        </w:rPr>
        <w:t>education</w:t>
      </w:r>
      <w:ins w:id="59" w:author="Asabe Garba" w:date="2019-04-09T00:02:00Z">
        <w:r w:rsidR="00983375">
          <w:rPr>
            <w:sz w:val="20"/>
          </w:rPr>
          <w:t>al attainment</w:t>
        </w:r>
      </w:ins>
      <w:ins w:id="60" w:author="Asabe Garba" w:date="2019-04-09T00:05:00Z">
        <w:r w:rsidR="00D45FA1">
          <w:rPr>
            <w:sz w:val="20"/>
          </w:rPr>
          <w:t>.</w:t>
        </w:r>
      </w:ins>
      <w:del w:id="61" w:author="Asabe Garba" w:date="2019-04-09T00:02:00Z">
        <w:r w:rsidR="00EA7180" w:rsidDel="00983375">
          <w:rPr>
            <w:sz w:val="20"/>
          </w:rPr>
          <w:delText xml:space="preserve">, and regions across the world </w:delText>
        </w:r>
      </w:del>
      <w:r w:rsidR="00EA7180">
        <w:rPr>
          <w:sz w:val="20"/>
        </w:rPr>
        <w:t>[</w:t>
      </w:r>
      <w:r w:rsidR="00EA7180">
        <w:fldChar w:fldCharType="begin"/>
      </w:r>
      <w:r w:rsidR="00EA7180">
        <w:instrText xml:space="preserve"> HYPERLINK \l "_bookmark6" </w:instrText>
      </w:r>
      <w:r w:rsidR="00EA7180">
        <w:fldChar w:fldCharType="separate"/>
      </w:r>
      <w:r w:rsidR="00EA7180">
        <w:rPr>
          <w:color w:val="0000FF"/>
          <w:sz w:val="20"/>
        </w:rPr>
        <w:t>3</w:t>
      </w:r>
      <w:r w:rsidR="00EA7180">
        <w:rPr>
          <w:color w:val="0000FF"/>
          <w:sz w:val="20"/>
        </w:rPr>
        <w:fldChar w:fldCharType="end"/>
      </w:r>
      <w:r w:rsidR="00EA7180">
        <w:rPr>
          <w:sz w:val="20"/>
        </w:rPr>
        <w:t xml:space="preserve">]. </w:t>
      </w:r>
      <w:ins w:id="62" w:author="Asabe Garba" w:date="2019-04-08T23:16:00Z">
        <w:r w:rsidR="002F6326">
          <w:rPr>
            <w:sz w:val="20"/>
          </w:rPr>
          <w:t>According to the World He</w:t>
        </w:r>
      </w:ins>
      <w:ins w:id="63" w:author="Asabe Garba" w:date="2019-04-08T23:17:00Z">
        <w:r w:rsidR="002F6326">
          <w:rPr>
            <w:sz w:val="20"/>
          </w:rPr>
          <w:t>alth Organization (WHO), the average life expectancy globally in 2016 was 72 years of age.</w:t>
        </w:r>
      </w:ins>
      <w:ins w:id="64" w:author="Asabe Garba" w:date="2019-04-08T23:53:00Z">
        <w:r w:rsidR="00A054CF">
          <w:rPr>
            <w:sz w:val="20"/>
          </w:rPr>
          <w:t xml:space="preserve"> </w:t>
        </w:r>
        <w:r w:rsidR="00A054CF" w:rsidRPr="00A054CF">
          <w:rPr>
            <w:sz w:val="20"/>
          </w:rPr>
          <w:t xml:space="preserve">Global life expectancy </w:t>
        </w:r>
        <w:r w:rsidR="00C52E71">
          <w:rPr>
            <w:sz w:val="20"/>
          </w:rPr>
          <w:t xml:space="preserve">ranged </w:t>
        </w:r>
        <w:r w:rsidR="00A054CF" w:rsidRPr="00A054CF">
          <w:rPr>
            <w:sz w:val="20"/>
          </w:rPr>
          <w:t>from 61.2 years in the African Region to 77.5 years in the</w:t>
        </w:r>
      </w:ins>
      <w:ins w:id="65" w:author="Asabe Garba" w:date="2019-04-08T23:54:00Z">
        <w:r w:rsidR="00C52E71">
          <w:rPr>
            <w:sz w:val="20"/>
          </w:rPr>
          <w:t xml:space="preserve"> </w:t>
        </w:r>
      </w:ins>
      <w:ins w:id="66" w:author="Asabe Garba" w:date="2019-04-08T23:53:00Z">
        <w:r w:rsidR="00A054CF" w:rsidRPr="00A054CF">
          <w:rPr>
            <w:sz w:val="20"/>
          </w:rPr>
          <w:t xml:space="preserve">European Region, a ratio of 1.3 between the </w:t>
        </w:r>
      </w:ins>
      <w:ins w:id="67" w:author="Asabe Garba" w:date="2019-04-08T23:55:00Z">
        <w:r w:rsidR="00C52E71">
          <w:rPr>
            <w:sz w:val="20"/>
          </w:rPr>
          <w:t>r</w:t>
        </w:r>
      </w:ins>
      <w:ins w:id="68" w:author="Asabe Garba" w:date="2019-04-08T23:53:00Z">
        <w:r w:rsidR="00A054CF" w:rsidRPr="00A054CF">
          <w:rPr>
            <w:sz w:val="20"/>
          </w:rPr>
          <w:t xml:space="preserve">egions. </w:t>
        </w:r>
      </w:ins>
      <w:ins w:id="69" w:author="Asabe Garba" w:date="2019-04-08T23:18:00Z">
        <w:r w:rsidR="002F6326">
          <w:rPr>
            <w:sz w:val="20"/>
          </w:rPr>
          <w:t xml:space="preserve"> </w:t>
        </w:r>
        <w:r w:rsidR="002F6326" w:rsidRPr="002F6326">
          <w:rPr>
            <w:sz w:val="16"/>
            <w:szCs w:val="16"/>
            <w:highlight w:val="yellow"/>
            <w:rPrChange w:id="70" w:author="Asabe Garba" w:date="2019-04-08T23:19:00Z">
              <w:rPr>
                <w:sz w:val="20"/>
                <w:szCs w:val="20"/>
              </w:rPr>
            </w:rPrChange>
          </w:rPr>
          <w:t>(</w:t>
        </w:r>
      </w:ins>
      <w:ins w:id="71" w:author="Asabe Garba" w:date="2019-04-08T23:23:00Z">
        <w:r w:rsidRPr="004A7C1B">
          <w:rPr>
            <w:sz w:val="16"/>
            <w:szCs w:val="16"/>
            <w:highlight w:val="yellow"/>
            <w:rPrChange w:id="72" w:author="Asabe Garba" w:date="2019-04-08T23:23:00Z">
              <w:rPr>
                <w:sz w:val="16"/>
                <w:szCs w:val="16"/>
              </w:rPr>
            </w:rPrChange>
          </w:rPr>
          <w:t>WHO. (2018). Life expectancy. Retrieved from https://www.who.int/gho/mortality_burden_disease/life_tables/situation_trends/en/</w:t>
        </w:r>
      </w:ins>
      <w:ins w:id="73" w:author="Asabe Garba" w:date="2019-04-08T23:18:00Z">
        <w:r w:rsidR="002F6326" w:rsidRPr="002F6326">
          <w:rPr>
            <w:sz w:val="16"/>
            <w:szCs w:val="16"/>
            <w:highlight w:val="yellow"/>
            <w:rPrChange w:id="74" w:author="Asabe Garba" w:date="2019-04-08T23:19:00Z">
              <w:rPr/>
            </w:rPrChange>
          </w:rPr>
          <w:t>)</w:t>
        </w:r>
      </w:ins>
    </w:p>
    <w:p w14:paraId="567DF6A4" w14:textId="77777777" w:rsidR="004D46F6" w:rsidRDefault="00EA7180">
      <w:pPr>
        <w:spacing w:line="420" w:lineRule="auto"/>
        <w:ind w:left="133" w:right="1606" w:firstLine="306"/>
        <w:rPr>
          <w:b/>
          <w:sz w:val="20"/>
        </w:rPr>
      </w:pPr>
      <w:r>
        <w:rPr>
          <w:b/>
          <w:sz w:val="20"/>
        </w:rPr>
        <w:t>NEED some reference and statistics on unevenly distributed life expectancy in the world.</w:t>
      </w:r>
    </w:p>
    <w:p w14:paraId="396BE7F7" w14:textId="16194B6E" w:rsidR="004D46F6" w:rsidRDefault="00EA7180">
      <w:pPr>
        <w:pStyle w:val="BodyText"/>
        <w:spacing w:before="4" w:line="420" w:lineRule="auto"/>
        <w:ind w:left="140" w:right="1696" w:firstLine="298"/>
        <w:jc w:val="both"/>
      </w:pPr>
      <w:r>
        <w:t>Employment,</w:t>
      </w:r>
      <w:r>
        <w:rPr>
          <w:spacing w:val="-15"/>
        </w:rPr>
        <w:t xml:space="preserve"> </w:t>
      </w:r>
      <w:r>
        <w:t>education,</w:t>
      </w:r>
      <w:r>
        <w:rPr>
          <w:spacing w:val="-15"/>
        </w:rPr>
        <w:t xml:space="preserve"> </w:t>
      </w:r>
      <w:r>
        <w:t>diet</w:t>
      </w:r>
      <w:ins w:id="75" w:author="Asabe Garba" w:date="2019-04-09T00:07:00Z">
        <w:r w:rsidR="00D45FA1">
          <w:rPr>
            <w:spacing w:val="-15"/>
          </w:rPr>
          <w:t xml:space="preserve">, </w:t>
        </w:r>
      </w:ins>
      <w:del w:id="76" w:author="Asabe Garba" w:date="2019-04-09T00:07:00Z">
        <w:r w:rsidDel="00D45FA1">
          <w:rPr>
            <w:spacing w:val="-14"/>
          </w:rPr>
          <w:delText xml:space="preserve"> </w:delText>
        </w:r>
        <w:r w:rsidDel="00D45FA1">
          <w:delText>and</w:delText>
        </w:r>
        <w:r w:rsidDel="00D45FA1">
          <w:rPr>
            <w:spacing w:val="-15"/>
          </w:rPr>
          <w:delText xml:space="preserve"> </w:delText>
        </w:r>
      </w:del>
      <w:r>
        <w:t>quality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life,</w:t>
      </w:r>
      <w:r>
        <w:rPr>
          <w:spacing w:val="-15"/>
        </w:rPr>
        <w:t xml:space="preserve"> </w:t>
      </w:r>
      <w:r>
        <w:t>environment</w:t>
      </w:r>
      <w:ins w:id="77" w:author="Asabe Garba" w:date="2019-04-09T00:07:00Z">
        <w:r w:rsidR="00D45FA1">
          <w:t>al conditions</w:t>
        </w:r>
      </w:ins>
      <w:r>
        <w:t>,</w:t>
      </w:r>
      <w:r>
        <w:rPr>
          <w:spacing w:val="-15"/>
        </w:rPr>
        <w:t xml:space="preserve"> </w:t>
      </w:r>
      <w:r>
        <w:rPr>
          <w:spacing w:val="-3"/>
        </w:rPr>
        <w:t>government</w:t>
      </w:r>
      <w:r>
        <w:rPr>
          <w:spacing w:val="-14"/>
        </w:rPr>
        <w:t xml:space="preserve"> </w:t>
      </w:r>
      <w:r>
        <w:t>health</w:t>
      </w:r>
      <w:r>
        <w:rPr>
          <w:spacing w:val="-15"/>
        </w:rPr>
        <w:t xml:space="preserve"> </w:t>
      </w:r>
      <w:r>
        <w:t>expenditure,</w:t>
      </w:r>
      <w:r>
        <w:rPr>
          <w:spacing w:val="-15"/>
        </w:rPr>
        <w:t xml:space="preserve"> </w:t>
      </w:r>
      <w:r>
        <w:t>and income</w:t>
      </w:r>
      <w:r>
        <w:rPr>
          <w:spacing w:val="-17"/>
        </w:rPr>
        <w:t xml:space="preserve"> </w:t>
      </w:r>
      <w:r>
        <w:rPr>
          <w:spacing w:val="-4"/>
        </w:rPr>
        <w:t>have</w:t>
      </w:r>
      <w:r>
        <w:rPr>
          <w:spacing w:val="-17"/>
        </w:rPr>
        <w:t xml:space="preserve"> </w:t>
      </w:r>
      <w:r>
        <w:t>been</w:t>
      </w:r>
      <w:r>
        <w:rPr>
          <w:spacing w:val="-16"/>
        </w:rPr>
        <w:t xml:space="preserve"> </w:t>
      </w:r>
      <w:r>
        <w:t>reported</w:t>
      </w:r>
      <w:ins w:id="78" w:author="Asabe Garba" w:date="2019-04-09T00:08:00Z">
        <w:r w:rsidR="00D45FA1" w:rsidRPr="00D45FA1">
          <w:t xml:space="preserve"> as the main risk factors</w:t>
        </w:r>
      </w:ins>
      <w:r>
        <w:rPr>
          <w:spacing w:val="-17"/>
        </w:rPr>
        <w:t xml:space="preserve"> </w:t>
      </w:r>
      <w:r>
        <w:t>t</w:t>
      </w:r>
      <w:ins w:id="79" w:author="Asabe Garba" w:date="2019-04-09T00:09:00Z">
        <w:r w:rsidR="00D45FA1">
          <w:t>hat</w:t>
        </w:r>
      </w:ins>
      <w:del w:id="80" w:author="Asabe Garba" w:date="2019-04-09T00:09:00Z">
        <w:r w:rsidDel="00D45FA1">
          <w:delText>o</w:delText>
        </w:r>
      </w:del>
      <w:r>
        <w:rPr>
          <w:spacing w:val="-16"/>
        </w:rPr>
        <w:t xml:space="preserve"> </w:t>
      </w:r>
      <w:r>
        <w:rPr>
          <w:spacing w:val="-4"/>
        </w:rPr>
        <w:t>have</w:t>
      </w:r>
      <w:r>
        <w:rPr>
          <w:spacing w:val="-17"/>
        </w:rPr>
        <w:t xml:space="preserve"> </w:t>
      </w:r>
      <w:r>
        <w:t>significant</w:t>
      </w:r>
      <w:r>
        <w:rPr>
          <w:spacing w:val="-16"/>
        </w:rPr>
        <w:t xml:space="preserve"> </w:t>
      </w:r>
      <w:r>
        <w:t>effect</w:t>
      </w:r>
      <w:ins w:id="81" w:author="Asabe Garba" w:date="2019-04-09T00:09:00Z">
        <w:r w:rsidR="00D45FA1">
          <w:t>s</w:t>
        </w:r>
      </w:ins>
      <w:r>
        <w:rPr>
          <w:spacing w:val="-17"/>
        </w:rPr>
        <w:t xml:space="preserve"> </w:t>
      </w:r>
      <w:r>
        <w:t>on</w:t>
      </w:r>
      <w:r>
        <w:rPr>
          <w:spacing w:val="-17"/>
        </w:rPr>
        <w:t xml:space="preserve"> </w:t>
      </w:r>
      <w:del w:id="82" w:author="Asabe Garba" w:date="2019-04-09T00:09:00Z">
        <w:r w:rsidDel="00D45FA1">
          <w:delText>the</w:delText>
        </w:r>
        <w:r w:rsidDel="00D45FA1">
          <w:rPr>
            <w:spacing w:val="-16"/>
          </w:rPr>
          <w:delText xml:space="preserve"> </w:delText>
        </w:r>
      </w:del>
      <w:r>
        <w:t>life</w:t>
      </w:r>
      <w:r>
        <w:rPr>
          <w:spacing w:val="-17"/>
        </w:rPr>
        <w:t xml:space="preserve"> </w:t>
      </w:r>
      <w:r>
        <w:t>expectancy</w:t>
      </w:r>
      <w:r>
        <w:rPr>
          <w:spacing w:val="-16"/>
        </w:rPr>
        <w:t xml:space="preserve"> </w:t>
      </w:r>
      <w:del w:id="83" w:author="Asabe Garba" w:date="2019-04-09T00:09:00Z">
        <w:r w:rsidDel="00D45FA1">
          <w:delText>in</w:delText>
        </w:r>
      </w:del>
      <w:ins w:id="84" w:author="Asabe Garba" w:date="2019-04-09T00:10:00Z">
        <w:r w:rsidR="00D45FA1" w:rsidRPr="00D45FA1">
          <w:t xml:space="preserve"> in both developed and</w:t>
        </w:r>
        <w:r w:rsidR="00D45FA1">
          <w:t xml:space="preserve"> </w:t>
        </w:r>
      </w:ins>
      <w:del w:id="85" w:author="Asabe Garba" w:date="2019-04-09T00:09:00Z">
        <w:r w:rsidDel="00D45FA1">
          <w:rPr>
            <w:spacing w:val="-17"/>
          </w:rPr>
          <w:delText xml:space="preserve"> </w:delText>
        </w:r>
      </w:del>
      <w:r>
        <w:t>developing</w:t>
      </w:r>
      <w:r>
        <w:rPr>
          <w:spacing w:val="-16"/>
        </w:rPr>
        <w:t xml:space="preserve"> </w:t>
      </w:r>
      <w:del w:id="86" w:author="Asabe Garba" w:date="2019-04-09T00:09:00Z">
        <w:r w:rsidDel="00D45FA1">
          <w:delText>and</w:delText>
        </w:r>
        <w:r w:rsidDel="00D45FA1">
          <w:rPr>
            <w:spacing w:val="-17"/>
          </w:rPr>
          <w:delText xml:space="preserve"> </w:delText>
        </w:r>
        <w:r w:rsidDel="00D45FA1">
          <w:delText xml:space="preserve">developed </w:delText>
        </w:r>
      </w:del>
      <w:r>
        <w:t>countries [</w:t>
      </w:r>
      <w:hyperlink w:anchor="_bookmark7" w:history="1">
        <w:r>
          <w:rPr>
            <w:color w:val="0000FF"/>
          </w:rPr>
          <w:t>4</w:t>
        </w:r>
      </w:hyperlink>
      <w:r>
        <w:t>–</w:t>
      </w:r>
      <w:hyperlink w:anchor="_bookmark8" w:history="1">
        <w:r>
          <w:rPr>
            <w:color w:val="0000FF"/>
          </w:rPr>
          <w:t>9</w:t>
        </w:r>
      </w:hyperlink>
      <w:r>
        <w:t xml:space="preserve">]. Among </w:t>
      </w:r>
      <w:del w:id="87" w:author="Asabe Garba" w:date="2019-04-09T00:10:00Z">
        <w:r w:rsidDel="00D45FA1">
          <w:delText>all the potential</w:delText>
        </w:r>
      </w:del>
      <w:ins w:id="88" w:author="Asabe Garba" w:date="2019-04-09T00:10:00Z">
        <w:r w:rsidR="00D45FA1">
          <w:t>these risk</w:t>
        </w:r>
      </w:ins>
      <w:r>
        <w:t xml:space="preserve"> factors, poverty </w:t>
      </w:r>
      <w:ins w:id="89" w:author="Asabe Garba" w:date="2019-04-09T00:11:00Z">
        <w:r w:rsidR="00D45FA1">
          <w:t xml:space="preserve">(income level) </w:t>
        </w:r>
      </w:ins>
      <w:r>
        <w:t xml:space="preserve">is the primary cause of ill-health and </w:t>
      </w:r>
      <w:del w:id="90" w:author="Asabe Garba" w:date="2019-04-09T00:11:00Z">
        <w:r w:rsidDel="004150A7">
          <w:delText>loss of</w:delText>
        </w:r>
      </w:del>
      <w:ins w:id="91" w:author="Asabe Garba" w:date="2019-04-09T00:11:00Z">
        <w:r w:rsidR="004150A7">
          <w:t>decreased</w:t>
        </w:r>
      </w:ins>
      <w:r>
        <w:t xml:space="preserve"> life expectancy </w:t>
      </w:r>
      <w:ins w:id="92" w:author="Asabe Garba" w:date="2019-04-09T00:12:00Z">
        <w:r w:rsidR="004150A7">
          <w:t xml:space="preserve">due to its </w:t>
        </w:r>
      </w:ins>
      <w:ins w:id="93" w:author="Asabe Garba" w:date="2019-04-09T00:13:00Z">
        <w:r w:rsidR="004150A7">
          <w:t xml:space="preserve">negative effect on environmental sustainability </w:t>
        </w:r>
      </w:ins>
      <w:ins w:id="94" w:author="Asabe Garba" w:date="2019-04-09T00:14:00Z">
        <w:r w:rsidR="00543B02">
          <w:t xml:space="preserve">and </w:t>
        </w:r>
      </w:ins>
      <w:del w:id="95" w:author="Asabe Garba" w:date="2019-04-09T00:14:00Z">
        <w:r w:rsidDel="00543B02">
          <w:delText xml:space="preserve">since it </w:delText>
        </w:r>
        <w:r w:rsidDel="00543B02">
          <w:lastRenderedPageBreak/>
          <w:delText xml:space="preserve">exposes people to risky environment and </w:delText>
        </w:r>
      </w:del>
      <w:r>
        <w:t>insufficient access to health care service</w:t>
      </w:r>
      <w:ins w:id="96" w:author="Asabe Garba" w:date="2019-04-09T00:14:00Z">
        <w:r w:rsidR="00543B02">
          <w:t>s</w:t>
        </w:r>
      </w:ins>
      <w:r>
        <w:t xml:space="preserve"> [</w:t>
      </w:r>
      <w:hyperlink w:anchor="_bookmark9" w:history="1">
        <w:r>
          <w:rPr>
            <w:color w:val="0000FF"/>
          </w:rPr>
          <w:t>10</w:t>
        </w:r>
      </w:hyperlink>
      <w:r>
        <w:t>–</w:t>
      </w:r>
      <w:hyperlink w:anchor="_bookmark10" w:history="1">
        <w:r>
          <w:rPr>
            <w:color w:val="0000FF"/>
          </w:rPr>
          <w:t>12</w:t>
        </w:r>
      </w:hyperlink>
      <w:r>
        <w:t xml:space="preserve">]. </w:t>
      </w:r>
      <w:r>
        <w:rPr>
          <w:spacing w:val="-3"/>
        </w:rPr>
        <w:t xml:space="preserve">Globally, </w:t>
      </w:r>
      <w:r>
        <w:t xml:space="preserve">approximately 1.2 billion people </w:t>
      </w:r>
      <w:del w:id="97" w:author="Asabe Garba" w:date="2019-04-09T00:15:00Z">
        <w:r w:rsidDel="00543B02">
          <w:delText xml:space="preserve">still </w:delText>
        </w:r>
      </w:del>
      <w:r>
        <w:t>live in extreme poverty</w:t>
      </w:r>
      <w:ins w:id="98" w:author="Asabe Garba" w:date="2019-04-09T00:15:00Z">
        <w:r w:rsidR="00543B02">
          <w:t>,</w:t>
        </w:r>
      </w:ins>
      <w:r>
        <w:t xml:space="preserve"> and 2.7 billion live in moderate poverty [</w:t>
      </w:r>
      <w:hyperlink w:anchor="_bookmark11" w:history="1">
        <w:r>
          <w:rPr>
            <w:color w:val="0000FF"/>
          </w:rPr>
          <w:t>13</w:t>
        </w:r>
      </w:hyperlink>
      <w:r>
        <w:t xml:space="preserve">]. </w:t>
      </w:r>
      <w:del w:id="99" w:author="Asabe Garba" w:date="2019-04-09T00:15:00Z">
        <w:r w:rsidDel="00543B02">
          <w:rPr>
            <w:spacing w:val="-9"/>
          </w:rPr>
          <w:delText xml:space="preserve">To </w:delText>
        </w:r>
      </w:del>
      <w:ins w:id="100" w:author="Asabe Garba" w:date="2019-04-09T00:15:00Z">
        <w:r w:rsidR="00543B02">
          <w:rPr>
            <w:spacing w:val="-9"/>
          </w:rPr>
          <w:t xml:space="preserve">In order to </w:t>
        </w:r>
      </w:ins>
      <w:r>
        <w:t xml:space="preserve">decrease </w:t>
      </w:r>
      <w:del w:id="101" w:author="Asabe Garba" w:date="2019-04-09T00:16:00Z">
        <w:r w:rsidDel="00543B02">
          <w:delText xml:space="preserve">the </w:delText>
        </w:r>
      </w:del>
      <w:r>
        <w:t xml:space="preserve">share of out-of-pocket spending and ensure </w:t>
      </w:r>
      <w:ins w:id="102" w:author="Asabe Garba" w:date="2019-04-09T00:16:00Z">
        <w:r w:rsidR="00543B02">
          <w:t xml:space="preserve">health care </w:t>
        </w:r>
      </w:ins>
      <w:r>
        <w:t xml:space="preserve">access to </w:t>
      </w:r>
      <w:del w:id="103" w:author="Asabe Garba" w:date="2019-04-09T00:16:00Z">
        <w:r w:rsidDel="00543B02">
          <w:delText xml:space="preserve">health care among the </w:delText>
        </w:r>
      </w:del>
      <w:r>
        <w:t xml:space="preserve">economically </w:t>
      </w:r>
      <w:r>
        <w:rPr>
          <w:spacing w:val="-3"/>
        </w:rPr>
        <w:t xml:space="preserve">disadvantaged </w:t>
      </w:r>
      <w:r>
        <w:t>population</w:t>
      </w:r>
      <w:ins w:id="104" w:author="Asabe Garba" w:date="2019-04-09T00:16:00Z">
        <w:r w:rsidR="00543B02">
          <w:t>s</w:t>
        </w:r>
      </w:ins>
      <w:r>
        <w:t xml:space="preserve">, health </w:t>
      </w:r>
      <w:del w:id="105" w:author="Asabe Garba" w:date="2019-04-09T00:17:00Z">
        <w:r w:rsidDel="008925ED">
          <w:delText xml:space="preserve">care </w:delText>
        </w:r>
      </w:del>
      <w:r>
        <w:t xml:space="preserve">insurance coverage and prepayment schemes </w:t>
      </w:r>
      <w:ins w:id="106" w:author="Asabe Garba" w:date="2019-04-09T00:20:00Z">
        <w:r w:rsidR="008925ED">
          <w:t>have been</w:t>
        </w:r>
      </w:ins>
      <w:del w:id="107" w:author="Asabe Garba" w:date="2019-04-09T00:20:00Z">
        <w:r w:rsidDel="008925ED">
          <w:delText>are</w:delText>
        </w:r>
      </w:del>
      <w:r>
        <w:t xml:space="preserve"> widely established in health </w:t>
      </w:r>
      <w:ins w:id="108" w:author="Asabe Garba" w:date="2019-04-09T00:21:00Z">
        <w:r w:rsidR="008925ED">
          <w:t xml:space="preserve">care </w:t>
        </w:r>
      </w:ins>
      <w:r>
        <w:t>systems around the world [</w:t>
      </w:r>
      <w:hyperlink w:anchor="_bookmark12" w:history="1">
        <w:r>
          <w:rPr>
            <w:color w:val="0000FF"/>
          </w:rPr>
          <w:t>14</w:t>
        </w:r>
      </w:hyperlink>
      <w:r>
        <w:t xml:space="preserve">]. In developing </w:t>
      </w:r>
      <w:r>
        <w:rPr>
          <w:w w:val="95"/>
        </w:rPr>
        <w:t xml:space="preserve">countries, compulsory health insurance </w:t>
      </w:r>
      <w:del w:id="109" w:author="Asabe Garba" w:date="2019-04-09T00:22:00Z">
        <w:r w:rsidDel="008925ED">
          <w:rPr>
            <w:w w:val="95"/>
          </w:rPr>
          <w:delText xml:space="preserve">is </w:delText>
        </w:r>
      </w:del>
      <w:ins w:id="110" w:author="Asabe Garba" w:date="2019-04-09T00:22:00Z">
        <w:r w:rsidR="008925ED">
          <w:rPr>
            <w:w w:val="95"/>
          </w:rPr>
          <w:t xml:space="preserve">has been successfully implemented </w:t>
        </w:r>
      </w:ins>
      <w:del w:id="111" w:author="Asabe Garba" w:date="2019-04-09T00:21:00Z">
        <w:r w:rsidDel="008925ED">
          <w:rPr>
            <w:w w:val="95"/>
          </w:rPr>
          <w:delText>widely introduce</w:delText>
        </w:r>
      </w:del>
      <w:ins w:id="112" w:author="Asabe Garba" w:date="2019-04-09T00:21:00Z">
        <w:r w:rsidR="008925ED">
          <w:rPr>
            <w:w w:val="95"/>
          </w:rPr>
          <w:t>u</w:t>
        </w:r>
      </w:ins>
      <w:del w:id="113" w:author="Asabe Garba" w:date="2019-04-09T00:22:00Z">
        <w:r w:rsidDel="008925ED">
          <w:rPr>
            <w:w w:val="95"/>
          </w:rPr>
          <w:delText>d</w:delText>
        </w:r>
      </w:del>
      <w:r>
        <w:rPr>
          <w:w w:val="95"/>
        </w:rPr>
        <w:t xml:space="preserve"> as </w:t>
      </w:r>
      <w:del w:id="114" w:author="Asabe Garba" w:date="2019-04-09T00:23:00Z">
        <w:r w:rsidDel="008925ED">
          <w:rPr>
            <w:w w:val="95"/>
          </w:rPr>
          <w:delText>an effective</w:delText>
        </w:r>
      </w:del>
      <w:ins w:id="115" w:author="Asabe Garba" w:date="2019-04-09T00:23:00Z">
        <w:r w:rsidR="008925ED">
          <w:rPr>
            <w:w w:val="95"/>
          </w:rPr>
          <w:t>a</w:t>
        </w:r>
      </w:ins>
      <w:r>
        <w:rPr>
          <w:w w:val="95"/>
        </w:rPr>
        <w:t xml:space="preserve"> tool </w:t>
      </w:r>
      <w:del w:id="116" w:author="Asabe Garba" w:date="2019-04-09T00:23:00Z">
        <w:r w:rsidDel="008925ED">
          <w:rPr>
            <w:w w:val="95"/>
          </w:rPr>
          <w:delText xml:space="preserve">to </w:delText>
        </w:r>
      </w:del>
      <w:ins w:id="117" w:author="Asabe Garba" w:date="2019-04-09T00:23:00Z">
        <w:r w:rsidR="008925ED">
          <w:rPr>
            <w:w w:val="95"/>
          </w:rPr>
          <w:t xml:space="preserve">for </w:t>
        </w:r>
      </w:ins>
      <w:r>
        <w:rPr>
          <w:w w:val="95"/>
        </w:rPr>
        <w:t>concentrat</w:t>
      </w:r>
      <w:ins w:id="118" w:author="Asabe Garba" w:date="2019-04-09T00:23:00Z">
        <w:r w:rsidR="008925ED">
          <w:rPr>
            <w:w w:val="95"/>
          </w:rPr>
          <w:t>ing</w:t>
        </w:r>
      </w:ins>
      <w:del w:id="119" w:author="Asabe Garba" w:date="2019-04-09T00:23:00Z">
        <w:r w:rsidDel="008925ED">
          <w:rPr>
            <w:w w:val="95"/>
          </w:rPr>
          <w:delText>e</w:delText>
        </w:r>
      </w:del>
      <w:r>
        <w:rPr>
          <w:w w:val="95"/>
        </w:rPr>
        <w:t xml:space="preserve"> resources </w:t>
      </w:r>
      <w:r>
        <w:t>in the health sector and provid</w:t>
      </w:r>
      <w:ins w:id="120" w:author="Asabe Garba" w:date="2019-04-09T00:23:00Z">
        <w:r w:rsidR="008925ED">
          <w:t>ing</w:t>
        </w:r>
      </w:ins>
      <w:del w:id="121" w:author="Asabe Garba" w:date="2019-04-09T00:23:00Z">
        <w:r w:rsidDel="008925ED">
          <w:delText>e</w:delText>
        </w:r>
      </w:del>
      <w:r>
        <w:t xml:space="preserve"> needed medical service to </w:t>
      </w:r>
      <w:del w:id="122" w:author="Asabe Garba" w:date="2019-04-09T00:23:00Z">
        <w:r w:rsidDel="008925ED">
          <w:delText>the</w:delText>
        </w:r>
      </w:del>
      <w:r>
        <w:t xml:space="preserve"> low-income households</w:t>
      </w:r>
      <w:r>
        <w:rPr>
          <w:spacing w:val="-3"/>
        </w:rPr>
        <w:t xml:space="preserve"> </w:t>
      </w:r>
      <w:r>
        <w:t>[</w:t>
      </w:r>
      <w:hyperlink w:anchor="_bookmark13" w:history="1">
        <w:r>
          <w:rPr>
            <w:color w:val="0000FF"/>
          </w:rPr>
          <w:t>15</w:t>
        </w:r>
      </w:hyperlink>
      <w:r>
        <w:t>–</w:t>
      </w:r>
      <w:hyperlink w:anchor="_bookmark14" w:history="1">
        <w:r>
          <w:rPr>
            <w:color w:val="0000FF"/>
          </w:rPr>
          <w:t>19</w:t>
        </w:r>
      </w:hyperlink>
      <w:r>
        <w:t>].</w:t>
      </w:r>
    </w:p>
    <w:p w14:paraId="7BAEC844" w14:textId="77777777" w:rsidR="004D46F6" w:rsidRDefault="003732EE">
      <w:pPr>
        <w:pStyle w:val="BodyText"/>
        <w:spacing w:before="7"/>
        <w:rPr>
          <w:sz w:val="19"/>
        </w:rPr>
      </w:pPr>
      <w:r>
        <w:pict w14:anchorId="6FBADEE3">
          <v:line id="_x0000_s1195" style="position:absolute;z-index:-251649536;mso-wrap-distance-left:0;mso-wrap-distance-right:0;mso-position-horizontal-relative:page" from="85.05pt,13.35pt" to="261.8pt,13.35pt" strokeweight=".14042mm">
            <w10:wrap type="topAndBottom" anchorx="page"/>
          </v:line>
        </w:pict>
      </w:r>
    </w:p>
    <w:p w14:paraId="7B45DB3A" w14:textId="77777777" w:rsidR="004D46F6" w:rsidRDefault="00EA7180">
      <w:pPr>
        <w:spacing w:line="190" w:lineRule="exact"/>
        <w:ind w:left="359"/>
        <w:rPr>
          <w:rFonts w:ascii="Times New Roman" w:hAnsi="Times New Roman"/>
          <w:sz w:val="16"/>
        </w:rPr>
      </w:pPr>
      <w:r>
        <w:rPr>
          <w:rFonts w:ascii="DejaVu Sans" w:hAnsi="DejaVu Sans"/>
          <w:w w:val="115"/>
          <w:position w:val="6"/>
          <w:sz w:val="12"/>
        </w:rPr>
        <w:t>∗</w:t>
      </w:r>
      <w:r>
        <w:rPr>
          <w:rFonts w:ascii="Times New Roman" w:hAnsi="Times New Roman"/>
          <w:w w:val="115"/>
          <w:sz w:val="16"/>
        </w:rPr>
        <w:t>Corresponding Author</w:t>
      </w:r>
    </w:p>
    <w:p w14:paraId="41F82A18" w14:textId="77777777" w:rsidR="004D46F6" w:rsidRDefault="00EA7180">
      <w:pPr>
        <w:spacing w:before="5" w:line="247" w:lineRule="auto"/>
        <w:ind w:left="140" w:right="1685" w:firstLine="304"/>
        <w:rPr>
          <w:rFonts w:ascii="Times New Roman"/>
          <w:sz w:val="16"/>
        </w:rPr>
      </w:pPr>
      <w:r>
        <w:rPr>
          <w:rFonts w:ascii="Times New Roman"/>
          <w:i/>
          <w:w w:val="110"/>
          <w:sz w:val="16"/>
        </w:rPr>
        <w:t xml:space="preserve">Email addresses: </w:t>
      </w:r>
      <w:hyperlink r:id="rId7">
        <w:r>
          <w:rPr>
            <w:rFonts w:ascii="Times New Roman"/>
            <w:w w:val="110"/>
            <w:sz w:val="16"/>
          </w:rPr>
          <w:t xml:space="preserve">miao.cai@slu.edu </w:t>
        </w:r>
      </w:hyperlink>
      <w:r>
        <w:rPr>
          <w:rFonts w:ascii="Times New Roman"/>
          <w:w w:val="110"/>
          <w:sz w:val="16"/>
        </w:rPr>
        <w:t xml:space="preserve">(Miao Cai), </w:t>
      </w:r>
      <w:hyperlink r:id="rId8">
        <w:r>
          <w:rPr>
            <w:rFonts w:ascii="Times New Roman"/>
            <w:w w:val="110"/>
            <w:sz w:val="16"/>
          </w:rPr>
          <w:t xml:space="preserve">xl60@iu.edu </w:t>
        </w:r>
      </w:hyperlink>
      <w:r>
        <w:rPr>
          <w:rFonts w:ascii="Times New Roman"/>
          <w:w w:val="110"/>
          <w:sz w:val="16"/>
        </w:rPr>
        <w:t xml:space="preserve">(Xin Li), </w:t>
      </w:r>
      <w:hyperlink r:id="rId9">
        <w:r>
          <w:rPr>
            <w:rFonts w:ascii="Times New Roman"/>
            <w:w w:val="110"/>
            <w:sz w:val="16"/>
          </w:rPr>
          <w:t xml:space="preserve">xjlin@hust.edu.cn </w:t>
        </w:r>
      </w:hyperlink>
      <w:r>
        <w:rPr>
          <w:rFonts w:ascii="Times New Roman"/>
          <w:w w:val="110"/>
          <w:sz w:val="16"/>
        </w:rPr>
        <w:t>(</w:t>
      </w:r>
      <w:proofErr w:type="spellStart"/>
      <w:r>
        <w:rPr>
          <w:rFonts w:ascii="Times New Roman"/>
          <w:w w:val="110"/>
          <w:sz w:val="16"/>
        </w:rPr>
        <w:t>Xiaojun</w:t>
      </w:r>
      <w:proofErr w:type="spellEnd"/>
      <w:r>
        <w:rPr>
          <w:rFonts w:ascii="Times New Roman"/>
          <w:w w:val="110"/>
          <w:sz w:val="16"/>
        </w:rPr>
        <w:t xml:space="preserve"> Lin), </w:t>
      </w:r>
      <w:hyperlink r:id="rId10">
        <w:r>
          <w:rPr>
            <w:rFonts w:ascii="Times New Roman"/>
            <w:w w:val="110"/>
            <w:sz w:val="16"/>
          </w:rPr>
          <w:t xml:space="preserve">asabe.garba@slu.edu </w:t>
        </w:r>
      </w:hyperlink>
      <w:r>
        <w:rPr>
          <w:rFonts w:ascii="Times New Roman"/>
          <w:w w:val="110"/>
          <w:sz w:val="16"/>
        </w:rPr>
        <w:t xml:space="preserve">(Asabe Garba), </w:t>
      </w:r>
      <w:hyperlink r:id="rId11">
        <w:r>
          <w:rPr>
            <w:rFonts w:ascii="Times New Roman"/>
            <w:w w:val="110"/>
            <w:sz w:val="16"/>
          </w:rPr>
          <w:t xml:space="preserve">ziqi.peng@slu.edu </w:t>
        </w:r>
      </w:hyperlink>
      <w:r>
        <w:rPr>
          <w:rFonts w:ascii="Times New Roman"/>
          <w:w w:val="110"/>
          <w:sz w:val="16"/>
        </w:rPr>
        <w:t>(</w:t>
      </w:r>
      <w:proofErr w:type="spellStart"/>
      <w:r>
        <w:rPr>
          <w:rFonts w:ascii="Times New Roman"/>
          <w:w w:val="110"/>
          <w:sz w:val="16"/>
        </w:rPr>
        <w:t>Ziqi</w:t>
      </w:r>
      <w:proofErr w:type="spellEnd"/>
      <w:r>
        <w:rPr>
          <w:rFonts w:ascii="Times New Roman"/>
          <w:w w:val="110"/>
          <w:sz w:val="16"/>
        </w:rPr>
        <w:t xml:space="preserve"> Peng), </w:t>
      </w:r>
      <w:hyperlink r:id="rId12">
        <w:r>
          <w:rPr>
            <w:rFonts w:ascii="Times New Roman"/>
            <w:w w:val="110"/>
            <w:sz w:val="16"/>
          </w:rPr>
          <w:t xml:space="preserve">thembekile.shato@slu.edu </w:t>
        </w:r>
      </w:hyperlink>
      <w:r>
        <w:rPr>
          <w:rFonts w:ascii="Times New Roman"/>
          <w:w w:val="110"/>
          <w:sz w:val="16"/>
        </w:rPr>
        <w:t>(</w:t>
      </w:r>
      <w:proofErr w:type="spellStart"/>
      <w:r>
        <w:rPr>
          <w:rFonts w:ascii="Times New Roman"/>
          <w:w w:val="110"/>
          <w:sz w:val="16"/>
        </w:rPr>
        <w:t>Thembekile</w:t>
      </w:r>
      <w:proofErr w:type="spellEnd"/>
      <w:r>
        <w:rPr>
          <w:rFonts w:ascii="Times New Roman"/>
          <w:w w:val="110"/>
          <w:sz w:val="16"/>
        </w:rPr>
        <w:t xml:space="preserve"> </w:t>
      </w:r>
      <w:proofErr w:type="spellStart"/>
      <w:r>
        <w:rPr>
          <w:rFonts w:ascii="Times New Roman"/>
          <w:w w:val="110"/>
          <w:sz w:val="16"/>
        </w:rPr>
        <w:t>Shato</w:t>
      </w:r>
      <w:proofErr w:type="spellEnd"/>
      <w:r>
        <w:rPr>
          <w:rFonts w:ascii="Times New Roman"/>
          <w:w w:val="110"/>
          <w:sz w:val="16"/>
        </w:rPr>
        <w:t xml:space="preserve">), </w:t>
      </w:r>
      <w:hyperlink r:id="rId13">
        <w:r>
          <w:rPr>
            <w:rFonts w:ascii="Times New Roman"/>
            <w:w w:val="110"/>
            <w:sz w:val="16"/>
          </w:rPr>
          <w:t xml:space="preserve">ucheoma.nwaozuru@slu.edu </w:t>
        </w:r>
      </w:hyperlink>
      <w:r>
        <w:rPr>
          <w:rFonts w:ascii="Times New Roman"/>
          <w:w w:val="110"/>
          <w:sz w:val="16"/>
        </w:rPr>
        <w:t>(</w:t>
      </w:r>
      <w:proofErr w:type="spellStart"/>
      <w:r>
        <w:rPr>
          <w:rFonts w:ascii="Times New Roman"/>
          <w:w w:val="110"/>
          <w:sz w:val="16"/>
        </w:rPr>
        <w:t>Ucheoma</w:t>
      </w:r>
      <w:proofErr w:type="spellEnd"/>
      <w:r>
        <w:rPr>
          <w:rFonts w:ascii="Times New Roman"/>
          <w:w w:val="110"/>
          <w:sz w:val="16"/>
        </w:rPr>
        <w:t xml:space="preserve"> </w:t>
      </w:r>
      <w:proofErr w:type="spellStart"/>
      <w:r>
        <w:rPr>
          <w:rFonts w:ascii="Times New Roman"/>
          <w:w w:val="110"/>
          <w:sz w:val="16"/>
        </w:rPr>
        <w:t>Nwaozuru</w:t>
      </w:r>
      <w:proofErr w:type="spellEnd"/>
      <w:r>
        <w:rPr>
          <w:rFonts w:ascii="Times New Roman"/>
          <w:w w:val="110"/>
          <w:sz w:val="16"/>
        </w:rPr>
        <w:t>)</w:t>
      </w:r>
    </w:p>
    <w:p w14:paraId="6873B574" w14:textId="77777777" w:rsidR="004D46F6" w:rsidRDefault="004D46F6">
      <w:pPr>
        <w:pStyle w:val="BodyText"/>
        <w:rPr>
          <w:rFonts w:ascii="Times New Roman"/>
          <w:sz w:val="22"/>
        </w:rPr>
      </w:pPr>
    </w:p>
    <w:p w14:paraId="3A052212" w14:textId="77777777" w:rsidR="004D46F6" w:rsidRDefault="004D46F6">
      <w:pPr>
        <w:pStyle w:val="BodyText"/>
        <w:spacing w:before="10"/>
        <w:rPr>
          <w:rFonts w:ascii="Times New Roman"/>
          <w:sz w:val="30"/>
        </w:rPr>
      </w:pPr>
    </w:p>
    <w:p w14:paraId="71F8DAD6" w14:textId="77777777" w:rsidR="004D46F6" w:rsidRDefault="00EA7180">
      <w:pPr>
        <w:ind w:left="140"/>
        <w:rPr>
          <w:rFonts w:ascii="Times New Roman"/>
          <w:i/>
          <w:sz w:val="16"/>
        </w:rPr>
      </w:pPr>
      <w:r>
        <w:rPr>
          <w:rFonts w:ascii="Times New Roman"/>
          <w:i/>
          <w:w w:val="115"/>
          <w:sz w:val="16"/>
        </w:rPr>
        <w:t>Preprint submitted to Global Health Research and Policy - Thematic Series: Universal Health Coverage April 8, 2019</w:t>
      </w:r>
    </w:p>
    <w:p w14:paraId="72F03CD3" w14:textId="77777777" w:rsidR="004D46F6" w:rsidRDefault="004D46F6">
      <w:pPr>
        <w:rPr>
          <w:rFonts w:ascii="Times New Roman"/>
          <w:sz w:val="16"/>
        </w:rPr>
        <w:sectPr w:rsidR="004D46F6">
          <w:type w:val="continuous"/>
          <w:pgSz w:w="12240" w:h="15840"/>
          <w:pgMar w:top="1500" w:right="0" w:bottom="280" w:left="1560" w:header="720" w:footer="720" w:gutter="0"/>
          <w:cols w:space="720"/>
        </w:sectPr>
      </w:pPr>
    </w:p>
    <w:p w14:paraId="055A58E0" w14:textId="77777777" w:rsidR="004D46F6" w:rsidRDefault="00BB27F8" w:rsidP="00C32049">
      <w:pPr>
        <w:pStyle w:val="BodyText"/>
        <w:spacing w:line="420" w:lineRule="auto"/>
        <w:ind w:left="117" w:right="1658" w:firstLine="322"/>
        <w:jc w:val="both"/>
      </w:pPr>
      <w:ins w:id="123" w:author="Asabe Garba" w:date="2019-04-09T00:29:00Z">
        <w:r>
          <w:lastRenderedPageBreak/>
          <w:t>There is growing attention on c</w:t>
        </w:r>
      </w:ins>
      <w:r w:rsidR="00EA7180">
        <w:t>ompulsory</w:t>
      </w:r>
      <w:r w:rsidR="00EA7180">
        <w:rPr>
          <w:spacing w:val="-26"/>
        </w:rPr>
        <w:t xml:space="preserve"> </w:t>
      </w:r>
      <w:ins w:id="124" w:author="Asabe Garba" w:date="2019-04-09T12:12:00Z">
        <w:r w:rsidR="00D41477" w:rsidRPr="00D41477">
          <w:t>health insurance because it has been proven as an e</w:t>
        </w:r>
      </w:ins>
      <w:r w:rsidR="00EA7180">
        <w:t>ffective</w:t>
      </w:r>
      <w:r w:rsidR="00EA7180">
        <w:rPr>
          <w:spacing w:val="-26"/>
        </w:rPr>
        <w:t xml:space="preserve"> </w:t>
      </w:r>
      <w:r w:rsidR="00EA7180">
        <w:rPr>
          <w:spacing w:val="-4"/>
        </w:rPr>
        <w:t>way</w:t>
      </w:r>
      <w:r w:rsidR="00EA7180">
        <w:rPr>
          <w:spacing w:val="-25"/>
        </w:rPr>
        <w:t xml:space="preserve"> </w:t>
      </w:r>
      <w:r w:rsidR="00EA7180">
        <w:t>to</w:t>
      </w:r>
      <w:r w:rsidR="00EA7180">
        <w:rPr>
          <w:spacing w:val="-26"/>
        </w:rPr>
        <w:t xml:space="preserve"> </w:t>
      </w:r>
      <w:r w:rsidR="00EA7180">
        <w:rPr>
          <w:spacing w:val="-3"/>
        </w:rPr>
        <w:t>achieve</w:t>
      </w:r>
      <w:r w:rsidR="00EA7180">
        <w:rPr>
          <w:spacing w:val="-26"/>
        </w:rPr>
        <w:t xml:space="preserve"> </w:t>
      </w:r>
      <w:r w:rsidR="00EA7180">
        <w:t>Universal</w:t>
      </w:r>
      <w:r w:rsidR="00EA7180">
        <w:rPr>
          <w:spacing w:val="-26"/>
        </w:rPr>
        <w:t xml:space="preserve"> </w:t>
      </w:r>
      <w:r w:rsidR="00EA7180">
        <w:t>Health Coverage</w:t>
      </w:r>
      <w:ins w:id="125" w:author="Asabe Garba" w:date="2019-04-09T00:31:00Z">
        <w:r>
          <w:t>.</w:t>
        </w:r>
      </w:ins>
      <w:r w:rsidR="00EA7180">
        <w:t xml:space="preserve"> [</w:t>
      </w:r>
      <w:hyperlink w:anchor="_bookmark12" w:history="1">
        <w:r w:rsidR="00EA7180">
          <w:rPr>
            <w:color w:val="0000FF"/>
          </w:rPr>
          <w:t>14</w:t>
        </w:r>
      </w:hyperlink>
      <w:r w:rsidR="00EA7180">
        <w:t>]. Compulsory health insurance</w:t>
      </w:r>
      <w:ins w:id="126" w:author="Asabe Garba" w:date="2019-04-09T00:33:00Z">
        <w:r>
          <w:t>, also known as the Bismarck Sickness Insurance,</w:t>
        </w:r>
      </w:ins>
      <w:r w:rsidR="00EA7180">
        <w:t xml:space="preserve"> was first</w:t>
      </w:r>
      <w:del w:id="127" w:author="Asabe Garba" w:date="2019-04-09T00:32:00Z">
        <w:r w:rsidR="00EA7180" w:rsidDel="00BB27F8">
          <w:delText>ly</w:delText>
        </w:r>
      </w:del>
      <w:r w:rsidR="00EA7180">
        <w:t xml:space="preserve"> introduced in Germany in 1883</w:t>
      </w:r>
      <w:ins w:id="128" w:author="Asabe Garba" w:date="2019-04-09T00:33:00Z">
        <w:r>
          <w:t>.</w:t>
        </w:r>
      </w:ins>
      <w:r w:rsidR="00EA7180">
        <w:t xml:space="preserve"> </w:t>
      </w:r>
      <w:ins w:id="129" w:author="Asabe Garba" w:date="2019-04-09T00:33:00Z">
        <w:r>
          <w:t>It</w:t>
        </w:r>
      </w:ins>
      <w:ins w:id="130" w:author="Asabe Garba" w:date="2019-04-09T00:34:00Z">
        <w:r>
          <w:t xml:space="preserve"> </w:t>
        </w:r>
      </w:ins>
      <w:r w:rsidR="00EA7180">
        <w:t xml:space="preserve">guaranteed that all </w:t>
      </w:r>
      <w:del w:id="131" w:author="Asabe Garba" w:date="2019-04-09T00:34:00Z">
        <w:r w:rsidR="00EA7180" w:rsidDel="00BB27F8">
          <w:delText xml:space="preserve">the </w:delText>
        </w:r>
      </w:del>
      <w:r w:rsidR="00EA7180">
        <w:t>workers and their famil</w:t>
      </w:r>
      <w:ins w:id="132" w:author="Asabe Garba" w:date="2019-04-09T00:34:00Z">
        <w:r>
          <w:t>ies</w:t>
        </w:r>
      </w:ins>
      <w:del w:id="133" w:author="Asabe Garba" w:date="2019-04-09T00:34:00Z">
        <w:r w:rsidR="00EA7180" w:rsidDel="00BB27F8">
          <w:delText>y</w:delText>
        </w:r>
      </w:del>
      <w:r w:rsidR="00EA7180">
        <w:t xml:space="preserve"> had access to health service</w:t>
      </w:r>
      <w:ins w:id="134" w:author="Asabe Garba" w:date="2019-04-09T00:34:00Z">
        <w:r>
          <w:t>s</w:t>
        </w:r>
      </w:ins>
      <w:r w:rsidR="00EA7180">
        <w:t xml:space="preserve"> [</w:t>
      </w:r>
      <w:hyperlink w:anchor="_bookmark15" w:history="1">
        <w:r w:rsidR="00EA7180">
          <w:rPr>
            <w:color w:val="0000FF"/>
          </w:rPr>
          <w:t>20</w:t>
        </w:r>
      </w:hyperlink>
      <w:r w:rsidR="00EA7180">
        <w:t xml:space="preserve">]. </w:t>
      </w:r>
      <w:del w:id="135" w:author="Asabe Garba" w:date="2019-04-09T00:36:00Z">
        <w:r w:rsidR="00EA7180" w:rsidDel="00EA7180">
          <w:delText xml:space="preserve">Then </w:delText>
        </w:r>
      </w:del>
      <w:r w:rsidR="00EA7180">
        <w:t xml:space="preserve">Australia (1888), Hungary (1891), England (1911), and Japan (1922) respectively </w:t>
      </w:r>
      <w:ins w:id="136" w:author="Asabe Garba" w:date="2019-04-09T00:37:00Z">
        <w:r w:rsidR="00870CC3">
          <w:t xml:space="preserve">all </w:t>
        </w:r>
      </w:ins>
      <w:ins w:id="137" w:author="Asabe Garba" w:date="2019-04-09T00:36:00Z">
        <w:r w:rsidR="00870CC3">
          <w:t xml:space="preserve">later </w:t>
        </w:r>
      </w:ins>
      <w:del w:id="138" w:author="Asabe Garba" w:date="2019-04-09T00:37:00Z">
        <w:r w:rsidR="00EA7180" w:rsidDel="00870CC3">
          <w:delText xml:space="preserve">established </w:delText>
        </w:r>
      </w:del>
      <w:ins w:id="139" w:author="Asabe Garba" w:date="2019-04-09T00:37:00Z">
        <w:r w:rsidR="00870CC3">
          <w:t xml:space="preserve">adopted </w:t>
        </w:r>
      </w:ins>
      <w:r w:rsidR="00EA7180">
        <w:t>national compulsory health insurance system</w:t>
      </w:r>
      <w:ins w:id="140" w:author="Asabe Garba" w:date="2019-04-09T00:38:00Z">
        <w:r w:rsidR="00870CC3">
          <w:t>s</w:t>
        </w:r>
      </w:ins>
      <w:r w:rsidR="00EA7180">
        <w:t xml:space="preserve"> </w:t>
      </w:r>
      <w:ins w:id="141" w:author="Asabe Garba" w:date="2019-04-09T00:36:00Z">
        <w:r w:rsidR="00870CC3">
          <w:t xml:space="preserve">as well </w:t>
        </w:r>
      </w:ins>
      <w:r w:rsidR="00EA7180">
        <w:t>[</w:t>
      </w:r>
      <w:hyperlink w:anchor="_bookmark15" w:history="1">
        <w:r w:rsidR="00EA7180">
          <w:rPr>
            <w:color w:val="0000FF"/>
          </w:rPr>
          <w:t>20</w:t>
        </w:r>
      </w:hyperlink>
      <w:r w:rsidR="00EA7180">
        <w:t xml:space="preserve">]. Most countries in the world </w:t>
      </w:r>
      <w:del w:id="142" w:author="Asabe Garba" w:date="2019-04-09T00:39:00Z">
        <w:r w:rsidR="00EA7180" w:rsidDel="00870CC3">
          <w:rPr>
            <w:spacing w:val="-4"/>
          </w:rPr>
          <w:delText xml:space="preserve">have </w:delText>
        </w:r>
        <w:r w:rsidR="00EA7180" w:rsidDel="00870CC3">
          <w:delText>in operation</w:delText>
        </w:r>
      </w:del>
      <w:del w:id="143" w:author="Asabe Garba" w:date="2019-04-11T19:34:00Z">
        <w:r w:rsidR="00EA7180" w:rsidDel="00D4354C">
          <w:delText xml:space="preserve"> </w:delText>
        </w:r>
      </w:del>
      <w:r w:rsidR="00EA7180">
        <w:t xml:space="preserve">either </w:t>
      </w:r>
      <w:ins w:id="144" w:author="Asabe Garba" w:date="2019-04-11T19:34:00Z">
        <w:r w:rsidR="00D4354C">
          <w:t xml:space="preserve">use </w:t>
        </w:r>
      </w:ins>
      <w:r w:rsidR="00EA7180">
        <w:t xml:space="preserve">national compulsory insurance plans or </w:t>
      </w:r>
      <w:del w:id="145" w:author="Asabe Garba" w:date="2019-04-09T00:38:00Z">
        <w:r w:rsidR="00EA7180" w:rsidDel="00870CC3">
          <w:delText>plans with</w:delText>
        </w:r>
        <w:r w:rsidR="00EA7180" w:rsidDel="00870CC3">
          <w:rPr>
            <w:spacing w:val="-13"/>
          </w:rPr>
          <w:delText xml:space="preserve"> </w:delText>
        </w:r>
        <w:r w:rsidR="00EA7180" w:rsidDel="00870CC3">
          <w:delText>similar</w:delText>
        </w:r>
        <w:r w:rsidR="00EA7180" w:rsidDel="00870CC3">
          <w:rPr>
            <w:spacing w:val="-12"/>
          </w:rPr>
          <w:delText xml:space="preserve"> </w:delText>
        </w:r>
        <w:r w:rsidR="00EA7180" w:rsidDel="00870CC3">
          <w:delText>characteristics</w:delText>
        </w:r>
      </w:del>
      <w:ins w:id="146" w:author="Asabe Garba" w:date="2019-04-09T00:40:00Z">
        <w:r w:rsidR="00870CC3">
          <w:t xml:space="preserve">a </w:t>
        </w:r>
      </w:ins>
      <w:ins w:id="147" w:author="Asabe Garba" w:date="2019-04-09T00:38:00Z">
        <w:r w:rsidR="00870CC3">
          <w:t>similar</w:t>
        </w:r>
      </w:ins>
      <w:r w:rsidR="00EA7180">
        <w:rPr>
          <w:spacing w:val="-12"/>
        </w:rPr>
        <w:t xml:space="preserve"> </w:t>
      </w:r>
      <w:ins w:id="148" w:author="Asabe Garba" w:date="2019-04-09T00:40:00Z">
        <w:r w:rsidR="00870CC3">
          <w:rPr>
            <w:spacing w:val="-12"/>
          </w:rPr>
          <w:t>type of health care system</w:t>
        </w:r>
      </w:ins>
      <w:r w:rsidR="00EA7180">
        <w:t>[</w:t>
      </w:r>
      <w:hyperlink w:anchor="_bookmark16" w:history="1">
        <w:r w:rsidR="00EA7180">
          <w:rPr>
            <w:color w:val="0000FF"/>
          </w:rPr>
          <w:t>21</w:t>
        </w:r>
      </w:hyperlink>
      <w:r w:rsidR="00EA7180">
        <w:t xml:space="preserve">]. </w:t>
      </w:r>
      <w:r w:rsidR="001F61FD">
        <w:t xml:space="preserve">Health care spending </w:t>
      </w:r>
      <w:del w:id="149" w:author="Asabe Garba" w:date="2019-04-09T00:51:00Z">
        <w:r w:rsidR="001F61FD" w:rsidDel="001F61FD">
          <w:delText>loos at the usage</w:delText>
        </w:r>
      </w:del>
      <w:ins w:id="150" w:author="Asabe Garba" w:date="2019-04-09T00:51:00Z">
        <w:r w:rsidR="001F61FD">
          <w:t xml:space="preserve">accounts for </w:t>
        </w:r>
      </w:ins>
      <w:ins w:id="151" w:author="Asabe Garba" w:date="2019-04-09T00:52:00Z">
        <w:r w:rsidR="001F61FD">
          <w:t>the use of health care services</w:t>
        </w:r>
      </w:ins>
      <w:ins w:id="152" w:author="Asabe Garba" w:date="2019-04-09T00:53:00Z">
        <w:r w:rsidR="001F61FD">
          <w:t xml:space="preserve"> and public health </w:t>
        </w:r>
      </w:ins>
      <w:ins w:id="153" w:author="Asabe Garba" w:date="2019-04-09T00:55:00Z">
        <w:r w:rsidR="001F61FD">
          <w:t>services. As a result,</w:t>
        </w:r>
      </w:ins>
      <w:del w:id="154" w:author="Asabe Garba" w:date="2019-04-09T00:55:00Z">
        <w:r w:rsidR="00674EBB" w:rsidDel="001F61FD">
          <w:delText>There</w:delText>
        </w:r>
      </w:del>
      <w:r w:rsidR="00674EBB">
        <w:t xml:space="preserve"> </w:t>
      </w:r>
      <w:ins w:id="155" w:author="Asabe Garba" w:date="2019-04-09T00:55:00Z">
        <w:r w:rsidR="001F61FD">
          <w:t xml:space="preserve">there </w:t>
        </w:r>
      </w:ins>
      <w:r w:rsidR="00674EBB">
        <w:t xml:space="preserve">is a clear trend in the relationship between </w:t>
      </w:r>
      <w:r w:rsidR="00674EBB" w:rsidRPr="00674EBB">
        <w:t xml:space="preserve">compulsory health insurance and </w:t>
      </w:r>
      <w:r w:rsidR="00674EBB">
        <w:t xml:space="preserve">the </w:t>
      </w:r>
      <w:r w:rsidR="00674EBB" w:rsidRPr="00674EBB">
        <w:t>life expectancy</w:t>
      </w:r>
      <w:r w:rsidR="00674EBB">
        <w:t xml:space="preserve"> in a country. As a country’s health expenditure increases</w:t>
      </w:r>
      <w:r w:rsidR="00140FEA">
        <w:t xml:space="preserve">, </w:t>
      </w:r>
      <w:r w:rsidR="001F61FD">
        <w:t>the life expectancy also increases</w:t>
      </w:r>
      <w:ins w:id="156" w:author="Asabe Garba" w:date="2019-04-09T00:57:00Z">
        <w:r w:rsidR="007C2914">
          <w:t xml:space="preserve">. </w:t>
        </w:r>
        <w:r w:rsidR="007C2914" w:rsidRPr="007C2914">
          <w:rPr>
            <w:sz w:val="16"/>
            <w:szCs w:val="16"/>
            <w:highlight w:val="yellow"/>
            <w:rPrChange w:id="157" w:author="Asabe Garba" w:date="2019-04-09T00:58:00Z">
              <w:rPr/>
            </w:rPrChange>
          </w:rPr>
          <w:t>(</w:t>
        </w:r>
        <w:proofErr w:type="spellStart"/>
        <w:r w:rsidR="007C2914" w:rsidRPr="007C2914">
          <w:rPr>
            <w:sz w:val="16"/>
            <w:szCs w:val="16"/>
            <w:highlight w:val="yellow"/>
            <w:rPrChange w:id="158" w:author="Asabe Garba" w:date="2019-04-09T00:58:00Z">
              <w:rPr/>
            </w:rPrChange>
          </w:rPr>
          <w:t>Roser</w:t>
        </w:r>
        <w:proofErr w:type="spellEnd"/>
        <w:r w:rsidR="007C2914" w:rsidRPr="007C2914">
          <w:rPr>
            <w:sz w:val="16"/>
            <w:szCs w:val="16"/>
            <w:highlight w:val="yellow"/>
            <w:rPrChange w:id="159" w:author="Asabe Garba" w:date="2019-04-09T00:58:00Z">
              <w:rPr/>
            </w:rPrChange>
          </w:rPr>
          <w:t xml:space="preserve">, M., Nolan, B., </w:t>
        </w:r>
        <w:proofErr w:type="spellStart"/>
        <w:r w:rsidR="007C2914" w:rsidRPr="007C2914">
          <w:rPr>
            <w:sz w:val="16"/>
            <w:szCs w:val="16"/>
            <w:highlight w:val="yellow"/>
            <w:rPrChange w:id="160" w:author="Asabe Garba" w:date="2019-04-09T00:58:00Z">
              <w:rPr/>
            </w:rPrChange>
          </w:rPr>
          <w:t>Thewissen</w:t>
        </w:r>
        <w:proofErr w:type="spellEnd"/>
        <w:r w:rsidR="007C2914" w:rsidRPr="007C2914">
          <w:rPr>
            <w:sz w:val="16"/>
            <w:szCs w:val="16"/>
            <w:highlight w:val="yellow"/>
            <w:rPrChange w:id="161" w:author="Asabe Garba" w:date="2019-04-09T00:58:00Z">
              <w:rPr/>
            </w:rPrChange>
          </w:rPr>
          <w:t>, S., Mark, C., Ferguson, T., Freedman, A., . . . Reddy, S. (2016). The link between health spending and life expectancy: The US is an outlier. Retrieved from https://www.ineteconomics.org/perspectives/blog/the-link-between-health-spending-and-life-expectancy-the-us-is-an-outlier</w:t>
        </w:r>
      </w:ins>
      <w:del w:id="162" w:author="Asabe Garba" w:date="2019-04-09T00:57:00Z">
        <w:r w:rsidR="001F61FD" w:rsidRPr="007C2914" w:rsidDel="007C2914">
          <w:rPr>
            <w:sz w:val="16"/>
            <w:szCs w:val="16"/>
            <w:highlight w:val="yellow"/>
            <w:rPrChange w:id="163" w:author="Asabe Garba" w:date="2019-04-09T00:58:00Z">
              <w:rPr/>
            </w:rPrChange>
          </w:rPr>
          <w:delText>.</w:delText>
        </w:r>
      </w:del>
      <w:ins w:id="164" w:author="Asabe Garba" w:date="2019-04-09T00:57:00Z">
        <w:r w:rsidR="007C2914" w:rsidRPr="007C2914">
          <w:rPr>
            <w:sz w:val="16"/>
            <w:szCs w:val="16"/>
            <w:highlight w:val="yellow"/>
            <w:rPrChange w:id="165" w:author="Asabe Garba" w:date="2019-04-09T00:58:00Z">
              <w:rPr/>
            </w:rPrChange>
          </w:rPr>
          <w:t>)</w:t>
        </w:r>
      </w:ins>
      <w:r w:rsidR="00EA7180">
        <w:rPr>
          <w:b/>
        </w:rPr>
        <w:t>NEED</w:t>
      </w:r>
      <w:r w:rsidR="00EA7180">
        <w:rPr>
          <w:b/>
          <w:spacing w:val="-9"/>
        </w:rPr>
        <w:t xml:space="preserve"> </w:t>
      </w:r>
      <w:r w:rsidR="00EA7180">
        <w:rPr>
          <w:b/>
        </w:rPr>
        <w:t>some</w:t>
      </w:r>
      <w:r w:rsidR="00EA7180">
        <w:rPr>
          <w:b/>
          <w:spacing w:val="-10"/>
        </w:rPr>
        <w:t xml:space="preserve"> </w:t>
      </w:r>
      <w:r w:rsidR="00EA7180">
        <w:rPr>
          <w:b/>
        </w:rPr>
        <w:t>reference</w:t>
      </w:r>
      <w:r w:rsidR="00EA7180">
        <w:rPr>
          <w:b/>
          <w:spacing w:val="-9"/>
        </w:rPr>
        <w:t xml:space="preserve"> </w:t>
      </w:r>
      <w:r w:rsidR="00EA7180">
        <w:rPr>
          <w:b/>
        </w:rPr>
        <w:t>on</w:t>
      </w:r>
      <w:r w:rsidR="00EA7180">
        <w:rPr>
          <w:b/>
          <w:spacing w:val="-10"/>
        </w:rPr>
        <w:t xml:space="preserve"> </w:t>
      </w:r>
      <w:bookmarkStart w:id="166" w:name="_Hlk5664012"/>
      <w:bookmarkStart w:id="167" w:name="_Hlk5663050"/>
      <w:r w:rsidR="00EA7180">
        <w:rPr>
          <w:b/>
        </w:rPr>
        <w:t>compulsory</w:t>
      </w:r>
      <w:r w:rsidR="00EA7180">
        <w:rPr>
          <w:b/>
          <w:spacing w:val="-9"/>
        </w:rPr>
        <w:t xml:space="preserve"> </w:t>
      </w:r>
      <w:r w:rsidR="00EA7180">
        <w:rPr>
          <w:b/>
        </w:rPr>
        <w:t>health</w:t>
      </w:r>
      <w:r w:rsidR="00EA7180">
        <w:rPr>
          <w:b/>
          <w:spacing w:val="-10"/>
        </w:rPr>
        <w:t xml:space="preserve"> </w:t>
      </w:r>
      <w:r w:rsidR="00EA7180">
        <w:rPr>
          <w:b/>
        </w:rPr>
        <w:t>insurance</w:t>
      </w:r>
      <w:r w:rsidR="00EA7180">
        <w:rPr>
          <w:b/>
          <w:spacing w:val="-9"/>
        </w:rPr>
        <w:t xml:space="preserve"> </w:t>
      </w:r>
      <w:bookmarkEnd w:id="166"/>
      <w:r w:rsidR="00EA7180">
        <w:rPr>
          <w:b/>
        </w:rPr>
        <w:t xml:space="preserve">and life </w:t>
      </w:r>
      <w:proofErr w:type="gramStart"/>
      <w:r w:rsidR="00EA7180">
        <w:rPr>
          <w:b/>
        </w:rPr>
        <w:t>expectancy</w:t>
      </w:r>
      <w:bookmarkEnd w:id="167"/>
      <w:r w:rsidR="00EA7180">
        <w:rPr>
          <w:b/>
        </w:rPr>
        <w:t>.</w:t>
      </w:r>
      <w:r w:rsidR="00EA7180">
        <w:t>.</w:t>
      </w:r>
      <w:proofErr w:type="gramEnd"/>
      <w:r w:rsidR="00EA7180">
        <w:t xml:space="preserve"> </w:t>
      </w:r>
      <w:r w:rsidR="00EA7180">
        <w:rPr>
          <w:spacing w:val="-3"/>
        </w:rPr>
        <w:t xml:space="preserve">However, </w:t>
      </w:r>
      <w:r w:rsidR="00EA7180">
        <w:t xml:space="preserve">to </w:t>
      </w:r>
      <w:ins w:id="168" w:author="Asabe Garba" w:date="2019-04-09T00:40:00Z">
        <w:r w:rsidR="00870CC3">
          <w:t xml:space="preserve">the best of </w:t>
        </w:r>
      </w:ins>
      <w:r w:rsidR="00EA7180">
        <w:t xml:space="preserve">our </w:t>
      </w:r>
      <w:ins w:id="169" w:author="Asabe Garba" w:date="2019-04-09T00:41:00Z">
        <w:r w:rsidR="00674EBB">
          <w:softHyphen/>
        </w:r>
        <w:r w:rsidR="00674EBB">
          <w:softHyphen/>
        </w:r>
      </w:ins>
      <w:r w:rsidR="00EA7180">
        <w:t xml:space="preserve">knowledge, the </w:t>
      </w:r>
      <w:ins w:id="170" w:author="Asabe Garba" w:date="2019-04-09T01:00:00Z">
        <w:r w:rsidR="00675D36">
          <w:rPr>
            <w:spacing w:val="-4"/>
          </w:rPr>
          <w:t>exploration</w:t>
        </w:r>
      </w:ins>
      <w:r w:rsidR="00EA7180">
        <w:t xml:space="preserve"> of </w:t>
      </w:r>
      <w:r w:rsidR="00675D36">
        <w:t xml:space="preserve">the </w:t>
      </w:r>
      <w:r w:rsidR="00EA7180">
        <w:t xml:space="preserve">long-term </w:t>
      </w:r>
      <w:r w:rsidR="00675D36">
        <w:t xml:space="preserve">impact of </w:t>
      </w:r>
      <w:r w:rsidR="00675D36" w:rsidRPr="00675D36">
        <w:t xml:space="preserve">compulsory health insurance </w:t>
      </w:r>
      <w:r w:rsidR="00EA7180">
        <w:t>on life expectancy</w:t>
      </w:r>
      <w:r w:rsidR="00675D36">
        <w:t xml:space="preserve"> is</w:t>
      </w:r>
      <w:r w:rsidR="00C32049">
        <w:t xml:space="preserve"> </w:t>
      </w:r>
      <w:r w:rsidR="00675D36">
        <w:t>limited</w:t>
      </w:r>
      <w:r w:rsidR="00EA7180">
        <w:t xml:space="preserve">. </w:t>
      </w:r>
      <w:r w:rsidR="00A5721A">
        <w:t>This includes looking at t</w:t>
      </w:r>
      <w:del w:id="171" w:author="Asabe Garba" w:date="2019-04-09T01:03:00Z">
        <w:r w:rsidR="00EA7180" w:rsidDel="00A5721A">
          <w:delText>T</w:delText>
        </w:r>
      </w:del>
      <w:r w:rsidR="00EA7180">
        <w:t>he association between compulsory health insurance and life expectancy in different countries</w:t>
      </w:r>
      <w:ins w:id="172" w:author="Asabe Garba" w:date="2019-04-09T01:04:00Z">
        <w:r w:rsidR="00A5721A">
          <w:t>.</w:t>
        </w:r>
      </w:ins>
      <w:r w:rsidR="00EA7180">
        <w:t xml:space="preserve"> </w:t>
      </w:r>
      <w:r w:rsidR="00A5721A">
        <w:t>T</w:t>
      </w:r>
      <w:r w:rsidR="00EA7180">
        <w:t xml:space="preserve">he strength and </w:t>
      </w:r>
      <w:del w:id="173" w:author="Asabe Garba" w:date="2019-04-09T01:04:00Z">
        <w:r w:rsidR="00EA7180" w:rsidDel="00A5721A">
          <w:delText xml:space="preserve">the </w:delText>
        </w:r>
      </w:del>
      <w:r w:rsidR="00EA7180">
        <w:t xml:space="preserve">changes </w:t>
      </w:r>
      <w:ins w:id="174" w:author="Asabe Garba" w:date="2019-04-09T01:04:00Z">
        <w:r w:rsidR="00A5721A">
          <w:t>re</w:t>
        </w:r>
      </w:ins>
      <w:ins w:id="175" w:author="Asabe Garba" w:date="2019-04-09T01:05:00Z">
        <w:r w:rsidR="00A5721A">
          <w:t xml:space="preserve">lated to this association </w:t>
        </w:r>
      </w:ins>
      <w:r w:rsidR="00EA7180">
        <w:rPr>
          <w:spacing w:val="-4"/>
        </w:rPr>
        <w:t xml:space="preserve">have </w:t>
      </w:r>
      <w:r w:rsidR="00EA7180">
        <w:t>not been systematically investigated and</w:t>
      </w:r>
      <w:r w:rsidR="00EA7180">
        <w:rPr>
          <w:spacing w:val="-15"/>
        </w:rPr>
        <w:t xml:space="preserve"> </w:t>
      </w:r>
      <w:r w:rsidR="00EA7180">
        <w:t>compared.</w:t>
      </w:r>
    </w:p>
    <w:p w14:paraId="76104457" w14:textId="24AD6CF1" w:rsidR="004D46F6" w:rsidRDefault="00876313">
      <w:pPr>
        <w:pStyle w:val="BodyText"/>
        <w:spacing w:before="10" w:line="420" w:lineRule="auto"/>
        <w:ind w:left="140" w:right="1687" w:firstLine="298"/>
        <w:jc w:val="both"/>
      </w:pPr>
      <w:ins w:id="176" w:author="Asabe Garba" w:date="2019-04-09T01:05:00Z">
        <w:r>
          <w:t>This</w:t>
        </w:r>
      </w:ins>
      <w:r w:rsidR="00EA7180">
        <w:rPr>
          <w:spacing w:val="-22"/>
        </w:rPr>
        <w:t xml:space="preserve"> </w:t>
      </w:r>
      <w:r w:rsidR="00EA7180">
        <w:t>study</w:t>
      </w:r>
      <w:r w:rsidR="00EA7180">
        <w:rPr>
          <w:spacing w:val="-23"/>
        </w:rPr>
        <w:t xml:space="preserve"> </w:t>
      </w:r>
      <w:r w:rsidR="00EA7180">
        <w:t>address</w:t>
      </w:r>
      <w:ins w:id="177" w:author="Asabe Garba" w:date="2019-04-09T01:05:00Z">
        <w:r>
          <w:t>ed</w:t>
        </w:r>
      </w:ins>
      <w:r w:rsidR="00EA7180">
        <w:rPr>
          <w:spacing w:val="-22"/>
        </w:rPr>
        <w:t xml:space="preserve"> </w:t>
      </w:r>
      <w:r w:rsidR="00EA7180">
        <w:t>the</w:t>
      </w:r>
      <w:r w:rsidR="00EA7180">
        <w:rPr>
          <w:spacing w:val="-23"/>
        </w:rPr>
        <w:t xml:space="preserve"> </w:t>
      </w:r>
      <w:r w:rsidR="00EA7180">
        <w:t>main</w:t>
      </w:r>
      <w:r w:rsidR="00EA7180">
        <w:rPr>
          <w:spacing w:val="-22"/>
        </w:rPr>
        <w:t xml:space="preserve"> </w:t>
      </w:r>
      <w:r w:rsidR="00EA7180">
        <w:t>gaps</w:t>
      </w:r>
      <w:ins w:id="178" w:author="Asabe Garba" w:date="2019-04-09T01:08:00Z">
        <w:r w:rsidRPr="00876313">
          <w:t xml:space="preserve"> that exist in previous literature</w:t>
        </w:r>
      </w:ins>
      <w:r w:rsidR="00EA7180">
        <w:rPr>
          <w:spacing w:val="-23"/>
        </w:rPr>
        <w:t xml:space="preserve"> </w:t>
      </w:r>
      <w:r>
        <w:rPr>
          <w:spacing w:val="-22"/>
        </w:rPr>
        <w:t xml:space="preserve">on </w:t>
      </w:r>
      <w:r w:rsidR="00EA7180">
        <w:t>the</w:t>
      </w:r>
      <w:r w:rsidR="00EA7180">
        <w:rPr>
          <w:spacing w:val="-23"/>
        </w:rPr>
        <w:t xml:space="preserve"> </w:t>
      </w:r>
      <w:r w:rsidR="00EA7180">
        <w:t>association</w:t>
      </w:r>
      <w:r w:rsidR="00EA7180">
        <w:rPr>
          <w:spacing w:val="-22"/>
        </w:rPr>
        <w:t xml:space="preserve"> </w:t>
      </w:r>
      <w:r w:rsidR="00EA7180">
        <w:t>between</w:t>
      </w:r>
      <w:r w:rsidR="00EA7180">
        <w:rPr>
          <w:spacing w:val="-23"/>
        </w:rPr>
        <w:t xml:space="preserve"> </w:t>
      </w:r>
      <w:r w:rsidR="00EA7180">
        <w:t>compulsory health</w:t>
      </w:r>
      <w:r w:rsidR="00EA7180">
        <w:rPr>
          <w:spacing w:val="-11"/>
        </w:rPr>
        <w:t xml:space="preserve"> </w:t>
      </w:r>
      <w:r w:rsidR="00EA7180">
        <w:t>insurance</w:t>
      </w:r>
      <w:r w:rsidR="00EA7180">
        <w:rPr>
          <w:spacing w:val="-11"/>
        </w:rPr>
        <w:t xml:space="preserve"> </w:t>
      </w:r>
      <w:r w:rsidR="00EA7180">
        <w:t>and</w:t>
      </w:r>
      <w:r w:rsidR="00EA7180">
        <w:rPr>
          <w:spacing w:val="-11"/>
        </w:rPr>
        <w:t xml:space="preserve"> </w:t>
      </w:r>
      <w:r w:rsidR="00EA7180">
        <w:t>life</w:t>
      </w:r>
      <w:r w:rsidR="00EA7180">
        <w:rPr>
          <w:spacing w:val="-11"/>
        </w:rPr>
        <w:t xml:space="preserve"> </w:t>
      </w:r>
      <w:r w:rsidR="00EA7180">
        <w:t>expectancy</w:t>
      </w:r>
      <w:r w:rsidR="00EA7180">
        <w:rPr>
          <w:spacing w:val="-11"/>
        </w:rPr>
        <w:t xml:space="preserve"> </w:t>
      </w:r>
      <w:r w:rsidR="00EA7180">
        <w:t>among</w:t>
      </w:r>
      <w:r w:rsidR="00EA7180">
        <w:rPr>
          <w:spacing w:val="-10"/>
        </w:rPr>
        <w:t xml:space="preserve"> </w:t>
      </w:r>
      <w:r w:rsidR="00EA7180">
        <w:t>different</w:t>
      </w:r>
      <w:r w:rsidR="00EA7180">
        <w:rPr>
          <w:spacing w:val="-11"/>
        </w:rPr>
        <w:t xml:space="preserve"> </w:t>
      </w:r>
      <w:r w:rsidR="00EA7180">
        <w:t>countries</w:t>
      </w:r>
      <w:r w:rsidR="00EA7180">
        <w:rPr>
          <w:spacing w:val="-11"/>
        </w:rPr>
        <w:t xml:space="preserve"> </w:t>
      </w:r>
      <w:r w:rsidR="00EA7180">
        <w:rPr>
          <w:spacing w:val="-3"/>
        </w:rPr>
        <w:t>over</w:t>
      </w:r>
      <w:r w:rsidR="00EA7180">
        <w:rPr>
          <w:spacing w:val="-11"/>
        </w:rPr>
        <w:t xml:space="preserve"> </w:t>
      </w:r>
      <w:r w:rsidR="00EA7180">
        <w:t>time.</w:t>
      </w:r>
      <w:r w:rsidR="00EA7180">
        <w:rPr>
          <w:spacing w:val="1"/>
        </w:rPr>
        <w:t xml:space="preserve"> </w:t>
      </w:r>
      <w:r w:rsidR="00EA7180">
        <w:t xml:space="preserve">Using country-level longitudinal data </w:t>
      </w:r>
      <w:ins w:id="179" w:author="Asabe Garba" w:date="2019-04-09T01:10:00Z">
        <w:r w:rsidR="00C32049">
          <w:t xml:space="preserve">from </w:t>
        </w:r>
      </w:ins>
      <w:ins w:id="180" w:author="Asabe Garba" w:date="2019-04-09T01:09:00Z">
        <w:r w:rsidR="00C32049">
          <w:t xml:space="preserve">years </w:t>
        </w:r>
      </w:ins>
      <w:r w:rsidR="00EA7180">
        <w:t xml:space="preserve">2000 </w:t>
      </w:r>
      <w:ins w:id="181" w:author="Asabe Garba" w:date="2019-04-09T01:09:00Z">
        <w:r w:rsidR="00C32049">
          <w:t>to</w:t>
        </w:r>
      </w:ins>
      <w:r w:rsidR="00EA7180">
        <w:t xml:space="preserve"> 2016, the purpose of this study </w:t>
      </w:r>
      <w:ins w:id="182" w:author="Asabe Garba" w:date="2019-04-09T01:10:00Z">
        <w:r w:rsidR="00C32049">
          <w:t xml:space="preserve">was </w:t>
        </w:r>
      </w:ins>
      <w:r w:rsidR="00EA7180">
        <w:t>to examine the association</w:t>
      </w:r>
      <w:r w:rsidR="00EA7180">
        <w:rPr>
          <w:spacing w:val="-20"/>
        </w:rPr>
        <w:t xml:space="preserve"> </w:t>
      </w:r>
      <w:r w:rsidR="00EA7180">
        <w:t>between</w:t>
      </w:r>
      <w:r w:rsidR="00EA7180">
        <w:rPr>
          <w:spacing w:val="-20"/>
        </w:rPr>
        <w:t xml:space="preserve"> </w:t>
      </w:r>
      <w:r w:rsidR="00EA7180">
        <w:t>compulsory</w:t>
      </w:r>
      <w:r w:rsidR="00EA7180">
        <w:rPr>
          <w:spacing w:val="-20"/>
        </w:rPr>
        <w:t xml:space="preserve"> </w:t>
      </w:r>
      <w:r w:rsidR="00EA7180">
        <w:t>health</w:t>
      </w:r>
      <w:r w:rsidR="00EA7180">
        <w:rPr>
          <w:spacing w:val="-19"/>
        </w:rPr>
        <w:t xml:space="preserve"> </w:t>
      </w:r>
      <w:r w:rsidR="00EA7180">
        <w:t>insurance</w:t>
      </w:r>
      <w:r w:rsidR="00EA7180">
        <w:rPr>
          <w:spacing w:val="-20"/>
        </w:rPr>
        <w:t xml:space="preserve"> </w:t>
      </w:r>
      <w:r w:rsidR="00EA7180">
        <w:t>and</w:t>
      </w:r>
      <w:r w:rsidR="00EA7180">
        <w:rPr>
          <w:spacing w:val="-20"/>
        </w:rPr>
        <w:t xml:space="preserve"> </w:t>
      </w:r>
      <w:r w:rsidR="00EA7180">
        <w:t>life</w:t>
      </w:r>
      <w:r w:rsidR="00EA7180">
        <w:rPr>
          <w:spacing w:val="-20"/>
        </w:rPr>
        <w:t xml:space="preserve"> </w:t>
      </w:r>
      <w:r w:rsidR="00EA7180">
        <w:t>expectancy</w:t>
      </w:r>
      <w:ins w:id="183" w:author="Asabe Garba" w:date="2019-04-09T01:13:00Z">
        <w:r w:rsidR="00C32049" w:rsidRPr="00C32049">
          <w:t xml:space="preserve"> and to also explore the different patterns of this association in low</w:t>
        </w:r>
      </w:ins>
      <w:r w:rsidR="00EA7180">
        <w:t>,</w:t>
      </w:r>
      <w:r w:rsidR="00EA7180">
        <w:rPr>
          <w:spacing w:val="8"/>
        </w:rPr>
        <w:t xml:space="preserve"> </w:t>
      </w:r>
      <w:r w:rsidR="00EA7180">
        <w:t>low-mid,</w:t>
      </w:r>
      <w:r w:rsidR="00EA7180">
        <w:rPr>
          <w:spacing w:val="8"/>
        </w:rPr>
        <w:t xml:space="preserve"> </w:t>
      </w:r>
      <w:r w:rsidR="00EA7180">
        <w:t>up-mid,</w:t>
      </w:r>
      <w:r w:rsidR="00EA7180">
        <w:rPr>
          <w:spacing w:val="8"/>
        </w:rPr>
        <w:t xml:space="preserve"> </w:t>
      </w:r>
      <w:r w:rsidR="00EA7180">
        <w:t>and</w:t>
      </w:r>
      <w:r w:rsidR="00EA7180">
        <w:rPr>
          <w:spacing w:val="8"/>
        </w:rPr>
        <w:t xml:space="preserve"> </w:t>
      </w:r>
      <w:r w:rsidR="00EA7180">
        <w:t>high</w:t>
      </w:r>
      <w:ins w:id="184" w:author="Asabe Garba" w:date="2019-04-13T00:50:00Z">
        <w:r w:rsidR="00B26F4D">
          <w:rPr>
            <w:spacing w:val="8"/>
          </w:rPr>
          <w:t>-</w:t>
        </w:r>
      </w:ins>
      <w:del w:id="185" w:author="Asabe Garba" w:date="2019-04-13T00:50:00Z">
        <w:r w:rsidR="00EA7180" w:rsidDel="00B26F4D">
          <w:rPr>
            <w:spacing w:val="8"/>
          </w:rPr>
          <w:delText xml:space="preserve"> </w:delText>
        </w:r>
      </w:del>
      <w:r w:rsidR="00EA7180">
        <w:t>income</w:t>
      </w:r>
      <w:r w:rsidR="00EA7180">
        <w:rPr>
          <w:spacing w:val="8"/>
        </w:rPr>
        <w:t xml:space="preserve"> </w:t>
      </w:r>
      <w:r w:rsidR="00EA7180">
        <w:t>countries</w:t>
      </w:r>
      <w:r w:rsidR="00EA7180">
        <w:rPr>
          <w:spacing w:val="8"/>
        </w:rPr>
        <w:t xml:space="preserve"> </w:t>
      </w:r>
      <w:r w:rsidR="00EA7180">
        <w:t>respectively.</w:t>
      </w:r>
    </w:p>
    <w:p w14:paraId="691ABBEF" w14:textId="77777777" w:rsidR="004D46F6" w:rsidRDefault="004D46F6">
      <w:pPr>
        <w:pStyle w:val="BodyText"/>
        <w:rPr>
          <w:sz w:val="32"/>
        </w:rPr>
      </w:pPr>
    </w:p>
    <w:p w14:paraId="41A8A341" w14:textId="77777777" w:rsidR="004D46F6" w:rsidRDefault="00EA7180">
      <w:pPr>
        <w:pStyle w:val="Heading1"/>
        <w:numPr>
          <w:ilvl w:val="0"/>
          <w:numId w:val="2"/>
        </w:numPr>
        <w:tabs>
          <w:tab w:val="left" w:pos="434"/>
        </w:tabs>
      </w:pPr>
      <w:bookmarkStart w:id="186" w:name="Methods"/>
      <w:bookmarkEnd w:id="186"/>
      <w:r>
        <w:t>Methods</w:t>
      </w:r>
    </w:p>
    <w:p w14:paraId="7D8BCFDF" w14:textId="77777777" w:rsidR="004D46F6" w:rsidRDefault="004D46F6">
      <w:pPr>
        <w:pStyle w:val="BodyText"/>
        <w:spacing w:before="10"/>
        <w:rPr>
          <w:b/>
          <w:sz w:val="30"/>
        </w:rPr>
      </w:pPr>
    </w:p>
    <w:p w14:paraId="77B2A75A" w14:textId="77777777" w:rsidR="004D46F6" w:rsidRDefault="00EA7180">
      <w:pPr>
        <w:pStyle w:val="ListParagraph"/>
        <w:numPr>
          <w:ilvl w:val="1"/>
          <w:numId w:val="2"/>
        </w:numPr>
        <w:tabs>
          <w:tab w:val="left" w:pos="569"/>
        </w:tabs>
        <w:spacing w:before="0"/>
        <w:rPr>
          <w:i/>
          <w:sz w:val="20"/>
        </w:rPr>
      </w:pPr>
      <w:bookmarkStart w:id="187" w:name="Data_source"/>
      <w:bookmarkEnd w:id="187"/>
      <w:r>
        <w:rPr>
          <w:i/>
          <w:sz w:val="20"/>
        </w:rPr>
        <w:t>Data</w:t>
      </w:r>
      <w:r>
        <w:rPr>
          <w:i/>
          <w:spacing w:val="22"/>
          <w:sz w:val="20"/>
        </w:rPr>
        <w:t xml:space="preserve"> </w:t>
      </w:r>
      <w:r>
        <w:rPr>
          <w:i/>
          <w:spacing w:val="-5"/>
          <w:sz w:val="20"/>
        </w:rPr>
        <w:t>source</w:t>
      </w:r>
    </w:p>
    <w:p w14:paraId="1BCB25F4" w14:textId="77777777" w:rsidR="004D46F6" w:rsidRDefault="00CE02FE">
      <w:pPr>
        <w:pStyle w:val="BodyText"/>
        <w:spacing w:before="231" w:line="420" w:lineRule="auto"/>
        <w:ind w:left="140" w:right="1664" w:firstLine="298"/>
        <w:jc w:val="both"/>
      </w:pPr>
      <w:ins w:id="188" w:author="Asabe Garba" w:date="2019-04-11T21:50:00Z">
        <w:r>
          <w:rPr>
            <w:spacing w:val="-9"/>
          </w:rPr>
          <w:t xml:space="preserve">The </w:t>
        </w:r>
      </w:ins>
      <w:ins w:id="189" w:author="Asabe Garba" w:date="2019-04-11T21:51:00Z">
        <w:r>
          <w:rPr>
            <w:spacing w:val="-9"/>
          </w:rPr>
          <w:t xml:space="preserve">country level </w:t>
        </w:r>
      </w:ins>
      <w:ins w:id="190" w:author="Asabe Garba" w:date="2019-04-11T21:50:00Z">
        <w:r>
          <w:rPr>
            <w:spacing w:val="-9"/>
          </w:rPr>
          <w:t xml:space="preserve">data that was used for this study was </w:t>
        </w:r>
      </w:ins>
      <w:del w:id="191" w:author="Asabe Garba" w:date="2019-04-11T21:51:00Z">
        <w:r w:rsidR="00EA7180" w:rsidDel="00243640">
          <w:rPr>
            <w:spacing w:val="-9"/>
          </w:rPr>
          <w:delText>We</w:delText>
        </w:r>
        <w:r w:rsidR="00EA7180" w:rsidDel="00243640">
          <w:rPr>
            <w:spacing w:val="-12"/>
          </w:rPr>
          <w:delText xml:space="preserve"> </w:delText>
        </w:r>
      </w:del>
      <w:r w:rsidR="00EA7180">
        <w:t>extracted</w:t>
      </w:r>
      <w:r w:rsidR="00EA7180">
        <w:rPr>
          <w:spacing w:val="-12"/>
        </w:rPr>
        <w:t xml:space="preserve"> </w:t>
      </w:r>
      <w:del w:id="192" w:author="Asabe Garba" w:date="2019-04-11T21:51:00Z">
        <w:r w:rsidR="00EA7180" w:rsidDel="00243640">
          <w:delText>country</w:delText>
        </w:r>
        <w:r w:rsidR="00EA7180" w:rsidDel="00243640">
          <w:rPr>
            <w:spacing w:val="-12"/>
          </w:rPr>
          <w:delText xml:space="preserve"> </w:delText>
        </w:r>
        <w:r w:rsidR="00EA7180" w:rsidDel="00243640">
          <w:delText>level</w:delText>
        </w:r>
        <w:r w:rsidR="00EA7180" w:rsidDel="00243640">
          <w:rPr>
            <w:spacing w:val="-12"/>
          </w:rPr>
          <w:delText xml:space="preserve"> </w:delText>
        </w:r>
        <w:r w:rsidR="00EA7180" w:rsidDel="00243640">
          <w:delText>data</w:delText>
        </w:r>
        <w:r w:rsidR="00EA7180" w:rsidDel="00243640">
          <w:rPr>
            <w:spacing w:val="-12"/>
          </w:rPr>
          <w:delText xml:space="preserve"> </w:delText>
        </w:r>
      </w:del>
      <w:r w:rsidR="00EA7180">
        <w:t>from</w:t>
      </w:r>
      <w:r w:rsidR="00EA7180">
        <w:rPr>
          <w:spacing w:val="-13"/>
        </w:rPr>
        <w:t xml:space="preserve"> </w:t>
      </w:r>
      <w:r w:rsidR="00EA7180">
        <w:t>the</w:t>
      </w:r>
      <w:r w:rsidR="00EA7180">
        <w:rPr>
          <w:spacing w:val="-11"/>
        </w:rPr>
        <w:t xml:space="preserve"> </w:t>
      </w:r>
      <w:r w:rsidR="00EA7180">
        <w:t>Global</w:t>
      </w:r>
      <w:r w:rsidR="00EA7180">
        <w:rPr>
          <w:spacing w:val="-12"/>
        </w:rPr>
        <w:t xml:space="preserve"> </w:t>
      </w:r>
      <w:r w:rsidR="00EA7180">
        <w:t>Health</w:t>
      </w:r>
      <w:r w:rsidR="00EA7180">
        <w:rPr>
          <w:spacing w:val="-13"/>
        </w:rPr>
        <w:t xml:space="preserve"> </w:t>
      </w:r>
      <w:r w:rsidR="00EA7180">
        <w:t>Expenditure</w:t>
      </w:r>
      <w:r w:rsidR="00EA7180">
        <w:rPr>
          <w:spacing w:val="-12"/>
        </w:rPr>
        <w:t xml:space="preserve"> </w:t>
      </w:r>
      <w:r w:rsidR="00EA7180">
        <w:t>Database</w:t>
      </w:r>
      <w:r w:rsidR="00EA7180">
        <w:rPr>
          <w:spacing w:val="-12"/>
        </w:rPr>
        <w:t xml:space="preserve"> </w:t>
      </w:r>
      <w:del w:id="193" w:author="Asabe Garba" w:date="2019-04-11T21:51:00Z">
        <w:r w:rsidR="00EA7180" w:rsidDel="00243640">
          <w:delText>on</w:delText>
        </w:r>
        <w:r w:rsidR="00EA7180" w:rsidDel="00243640">
          <w:rPr>
            <w:spacing w:val="-12"/>
          </w:rPr>
          <w:delText xml:space="preserve"> </w:delText>
        </w:r>
        <w:r w:rsidR="00EA7180" w:rsidDel="00243640">
          <w:delText>the</w:delText>
        </w:r>
        <w:r w:rsidR="00EA7180" w:rsidDel="00243640">
          <w:rPr>
            <w:spacing w:val="-13"/>
          </w:rPr>
          <w:delText xml:space="preserve"> </w:delText>
        </w:r>
        <w:r w:rsidR="00EA7180" w:rsidDel="00243640">
          <w:rPr>
            <w:spacing w:val="-4"/>
          </w:rPr>
          <w:delText>World</w:delText>
        </w:r>
        <w:r w:rsidR="00EA7180" w:rsidDel="00243640">
          <w:rPr>
            <w:spacing w:val="-12"/>
          </w:rPr>
          <w:delText xml:space="preserve"> </w:delText>
        </w:r>
        <w:r w:rsidR="00EA7180" w:rsidDel="00243640">
          <w:delText xml:space="preserve">Health Organization (WHO) website </w:delText>
        </w:r>
      </w:del>
      <w:r w:rsidR="00EA7180">
        <w:t>[</w:t>
      </w:r>
      <w:hyperlink w:anchor="_bookmark17" w:history="1">
        <w:r w:rsidR="00EA7180">
          <w:rPr>
            <w:color w:val="0000FF"/>
          </w:rPr>
          <w:t>22</w:t>
        </w:r>
      </w:hyperlink>
      <w:r w:rsidR="00EA7180">
        <w:t xml:space="preserve">]. This database </w:t>
      </w:r>
      <w:ins w:id="194" w:author="Asabe Garba" w:date="2019-04-11T21:51:00Z">
        <w:r w:rsidR="00243640">
          <w:t xml:space="preserve">is sponsored by the </w:t>
        </w:r>
      </w:ins>
      <w:ins w:id="195" w:author="Asabe Garba" w:date="2019-04-11T21:52:00Z">
        <w:r w:rsidR="00243640">
          <w:t xml:space="preserve">World Health Organization (WHO) and </w:t>
        </w:r>
      </w:ins>
      <w:r w:rsidR="00EA7180">
        <w:t xml:space="preserve">provides </w:t>
      </w:r>
      <w:del w:id="196" w:author="Asabe Garba" w:date="2019-04-11T21:57:00Z">
        <w:r w:rsidR="00EA7180" w:rsidDel="00243640">
          <w:delText xml:space="preserve">detailed comparable </w:delText>
        </w:r>
      </w:del>
      <w:r w:rsidR="00EA7180">
        <w:t xml:space="preserve">health expenditure data </w:t>
      </w:r>
      <w:del w:id="197" w:author="Asabe Garba" w:date="2019-04-11T21:57:00Z">
        <w:r w:rsidR="00EA7180" w:rsidDel="00243640">
          <w:delText>in around</w:delText>
        </w:r>
      </w:del>
      <w:ins w:id="198" w:author="Asabe Garba" w:date="2019-04-11T21:57:00Z">
        <w:r w:rsidR="00243640">
          <w:t>on</w:t>
        </w:r>
      </w:ins>
      <w:r w:rsidR="00EA7180">
        <w:t xml:space="preserve"> 190 countries from </w:t>
      </w:r>
      <w:ins w:id="199" w:author="Asabe Garba" w:date="2019-04-11T21:57:00Z">
        <w:r w:rsidR="00243640">
          <w:t xml:space="preserve">years </w:t>
        </w:r>
      </w:ins>
      <w:r w:rsidR="00EA7180">
        <w:t>2000 to 2016. The</w:t>
      </w:r>
      <w:ins w:id="200" w:author="Asabe Garba" w:date="2019-04-11T22:18:00Z">
        <w:r w:rsidR="0034664F">
          <w:t xml:space="preserve"> current hea</w:t>
        </w:r>
        <w:r w:rsidR="00ED6B17">
          <w:t>lth expenditure</w:t>
        </w:r>
      </w:ins>
      <w:ins w:id="201" w:author="Asabe Garba" w:date="2019-04-11T22:19:00Z">
        <w:r w:rsidR="00ED6B17">
          <w:t xml:space="preserve"> (CHE) can be decomposed into several variables:</w:t>
        </w:r>
      </w:ins>
      <w:del w:id="202" w:author="Asabe Garba" w:date="2019-04-11T22:19:00Z">
        <w:r w:rsidR="00EA7180" w:rsidDel="00ED6B17">
          <w:delText>se health expenditure variables include current health expenditure (CHE) decomposition:</w:delText>
        </w:r>
      </w:del>
      <w:r w:rsidR="00EA7180">
        <w:t xml:space="preserve"> domestic government health expenditure, </w:t>
      </w:r>
      <w:r w:rsidR="00EA7180">
        <w:rPr>
          <w:spacing w:val="-3"/>
        </w:rPr>
        <w:t xml:space="preserve">private </w:t>
      </w:r>
      <w:r w:rsidR="00EA7180">
        <w:t>health expenditure,</w:t>
      </w:r>
      <w:r w:rsidR="00EA7180">
        <w:rPr>
          <w:spacing w:val="-10"/>
        </w:rPr>
        <w:t xml:space="preserve"> </w:t>
      </w:r>
      <w:r w:rsidR="00EA7180">
        <w:t>and</w:t>
      </w:r>
      <w:r w:rsidR="00EA7180">
        <w:rPr>
          <w:spacing w:val="-9"/>
        </w:rPr>
        <w:t xml:space="preserve"> </w:t>
      </w:r>
      <w:ins w:id="203" w:author="Asabe Garba" w:date="2019-04-11T22:20:00Z">
        <w:r w:rsidR="00ED6B17">
          <w:rPr>
            <w:spacing w:val="-9"/>
          </w:rPr>
          <w:t xml:space="preserve">percentage of </w:t>
        </w:r>
      </w:ins>
      <w:r w:rsidR="00EA7180">
        <w:t>out-of-pocket</w:t>
      </w:r>
      <w:r w:rsidR="00EA7180">
        <w:rPr>
          <w:spacing w:val="-9"/>
        </w:rPr>
        <w:t xml:space="preserve"> </w:t>
      </w:r>
      <w:r w:rsidR="00EA7180">
        <w:t>(OOP)</w:t>
      </w:r>
      <w:r w:rsidR="00EA7180">
        <w:rPr>
          <w:spacing w:val="-10"/>
        </w:rPr>
        <w:t xml:space="preserve"> </w:t>
      </w:r>
      <w:r w:rsidR="00EA7180">
        <w:rPr>
          <w:spacing w:val="-3"/>
        </w:rPr>
        <w:t>payment</w:t>
      </w:r>
      <w:del w:id="204" w:author="Asabe Garba" w:date="2019-04-11T22:21:00Z">
        <w:r w:rsidR="00EA7180" w:rsidDel="00ED6B17">
          <w:rPr>
            <w:spacing w:val="-9"/>
          </w:rPr>
          <w:delText xml:space="preserve"> </w:delText>
        </w:r>
        <w:r w:rsidR="00EA7180" w:rsidDel="00ED6B17">
          <w:delText>as</w:delText>
        </w:r>
        <w:r w:rsidR="00EA7180" w:rsidDel="00ED6B17">
          <w:rPr>
            <w:spacing w:val="-9"/>
          </w:rPr>
          <w:delText xml:space="preserve"> </w:delText>
        </w:r>
        <w:r w:rsidR="00EA7180" w:rsidDel="00ED6B17">
          <w:delText>percent</w:delText>
        </w:r>
        <w:r w:rsidR="00EA7180" w:rsidDel="00ED6B17">
          <w:rPr>
            <w:spacing w:val="-10"/>
          </w:rPr>
          <w:delText xml:space="preserve"> </w:delText>
        </w:r>
        <w:r w:rsidR="00EA7180" w:rsidDel="00ED6B17">
          <w:delText>of</w:delText>
        </w:r>
        <w:r w:rsidR="00EA7180" w:rsidDel="00ED6B17">
          <w:rPr>
            <w:spacing w:val="-9"/>
          </w:rPr>
          <w:delText xml:space="preserve"> </w:delText>
        </w:r>
        <w:r w:rsidR="00EA7180" w:rsidDel="00ED6B17">
          <w:delText>CHE</w:delText>
        </w:r>
      </w:del>
      <w:r w:rsidR="00EA7180">
        <w:t>;</w:t>
      </w:r>
      <w:r w:rsidR="00EA7180">
        <w:rPr>
          <w:spacing w:val="-9"/>
        </w:rPr>
        <w:t xml:space="preserve"> </w:t>
      </w:r>
      <w:r w:rsidR="00EA7180">
        <w:t>financing</w:t>
      </w:r>
      <w:r w:rsidR="00EA7180">
        <w:rPr>
          <w:spacing w:val="-10"/>
        </w:rPr>
        <w:t xml:space="preserve"> </w:t>
      </w:r>
      <w:r w:rsidR="00EA7180">
        <w:lastRenderedPageBreak/>
        <w:t>arrangements</w:t>
      </w:r>
      <w:r w:rsidR="00EA7180">
        <w:rPr>
          <w:spacing w:val="-9"/>
        </w:rPr>
        <w:t xml:space="preserve"> </w:t>
      </w:r>
      <w:ins w:id="205" w:author="Asabe Garba" w:date="2019-04-11T22:26:00Z">
        <w:r w:rsidR="00ED6B17">
          <w:rPr>
            <w:spacing w:val="-9"/>
          </w:rPr>
          <w:t xml:space="preserve">can be decomposed into </w:t>
        </w:r>
      </w:ins>
      <w:ins w:id="206" w:author="Asabe Garba" w:date="2019-04-11T22:27:00Z">
        <w:r w:rsidR="00ED6B17">
          <w:rPr>
            <w:spacing w:val="-9"/>
          </w:rPr>
          <w:t xml:space="preserve">the variables </w:t>
        </w:r>
      </w:ins>
      <w:del w:id="207" w:author="Asabe Garba" w:date="2019-04-11T22:27:00Z">
        <w:r w:rsidR="00EA7180" w:rsidDel="00ED6B17">
          <w:delText xml:space="preserve">decompo- sition: </w:delText>
        </w:r>
      </w:del>
      <w:r w:rsidR="00EA7180">
        <w:t xml:space="preserve">compulsory financing arrangements, </w:t>
      </w:r>
      <w:r w:rsidR="00EA7180">
        <w:rPr>
          <w:spacing w:val="-3"/>
        </w:rPr>
        <w:t xml:space="preserve">government </w:t>
      </w:r>
      <w:r w:rsidR="00EA7180">
        <w:t xml:space="preserve">financing arrangements, compulsory health insurance, household OOP </w:t>
      </w:r>
      <w:r w:rsidR="00EA7180">
        <w:rPr>
          <w:spacing w:val="-3"/>
        </w:rPr>
        <w:t xml:space="preserve">payment </w:t>
      </w:r>
      <w:r w:rsidR="00EA7180">
        <w:t xml:space="preserve">as </w:t>
      </w:r>
      <w:ins w:id="208" w:author="Asabe Garba" w:date="2019-04-11T22:34:00Z">
        <w:r w:rsidR="0065412A">
          <w:t xml:space="preserve">a </w:t>
        </w:r>
      </w:ins>
      <w:r w:rsidR="00EA7180">
        <w:t xml:space="preserve">percent of CHE; CHE and government health expenditure as </w:t>
      </w:r>
      <w:ins w:id="209" w:author="Asabe Garba" w:date="2019-04-11T22:35:00Z">
        <w:r w:rsidR="0065412A">
          <w:t xml:space="preserve">a </w:t>
        </w:r>
      </w:ins>
      <w:r w:rsidR="00EA7180">
        <w:t>percent</w:t>
      </w:r>
      <w:r w:rsidR="00EA7180">
        <w:rPr>
          <w:spacing w:val="16"/>
        </w:rPr>
        <w:t xml:space="preserve"> </w:t>
      </w:r>
      <w:r w:rsidR="00EA7180">
        <w:t>of</w:t>
      </w:r>
      <w:r w:rsidR="00EA7180">
        <w:rPr>
          <w:spacing w:val="17"/>
        </w:rPr>
        <w:t xml:space="preserve"> </w:t>
      </w:r>
      <w:r w:rsidR="00EA7180">
        <w:t>gross</w:t>
      </w:r>
      <w:r w:rsidR="00EA7180">
        <w:rPr>
          <w:spacing w:val="17"/>
        </w:rPr>
        <w:t xml:space="preserve"> </w:t>
      </w:r>
      <w:r w:rsidR="00EA7180">
        <w:t>domestic</w:t>
      </w:r>
      <w:r w:rsidR="00EA7180">
        <w:rPr>
          <w:spacing w:val="17"/>
        </w:rPr>
        <w:t xml:space="preserve"> </w:t>
      </w:r>
      <w:r w:rsidR="00EA7180">
        <w:t>product</w:t>
      </w:r>
      <w:r w:rsidR="00EA7180">
        <w:rPr>
          <w:spacing w:val="17"/>
        </w:rPr>
        <w:t xml:space="preserve"> </w:t>
      </w:r>
      <w:r w:rsidR="00EA7180">
        <w:t>(GDP).</w:t>
      </w:r>
    </w:p>
    <w:p w14:paraId="5B7BB7AA" w14:textId="77777777" w:rsidR="004D46F6" w:rsidRDefault="00636297">
      <w:pPr>
        <w:pStyle w:val="BodyText"/>
        <w:spacing w:before="7" w:line="420" w:lineRule="auto"/>
        <w:ind w:left="140" w:right="1696" w:firstLine="298"/>
        <w:jc w:val="both"/>
      </w:pPr>
      <w:ins w:id="210" w:author="Asabe Garba" w:date="2019-04-11T22:35:00Z">
        <w:r>
          <w:t xml:space="preserve">In addition to looking at </w:t>
        </w:r>
      </w:ins>
      <w:ins w:id="211" w:author="Asabe Garba" w:date="2019-04-11T22:36:00Z">
        <w:r>
          <w:t>specific</w:t>
        </w:r>
      </w:ins>
      <w:ins w:id="212" w:author="Asabe Garba" w:date="2019-04-11T22:35:00Z">
        <w:r>
          <w:t xml:space="preserve"> decomposed variables </w:t>
        </w:r>
      </w:ins>
      <w:ins w:id="213" w:author="Asabe Garba" w:date="2019-04-11T22:36:00Z">
        <w:r>
          <w:t xml:space="preserve">for </w:t>
        </w:r>
      </w:ins>
      <w:del w:id="214" w:author="Asabe Garba" w:date="2019-04-11T22:36:00Z">
        <w:r w:rsidR="00EA7180" w:rsidDel="00636297">
          <w:delText>Be</w:delText>
        </w:r>
        <w:r w:rsidR="00FB0681" w:rsidDel="00636297">
          <w:delText>sides</w:delText>
        </w:r>
        <w:r w:rsidR="00EA7180" w:rsidDel="00636297">
          <w:delText xml:space="preserve"> country specific decomposed </w:delText>
        </w:r>
      </w:del>
      <w:r w:rsidR="00EA7180">
        <w:t xml:space="preserve">health expenditure and financing arrangements, we </w:t>
      </w:r>
      <w:del w:id="215" w:author="Asabe Garba" w:date="2019-04-11T22:36:00Z">
        <w:r w:rsidR="00EA7180" w:rsidDel="00636297">
          <w:delText xml:space="preserve">also </w:delText>
        </w:r>
      </w:del>
      <w:ins w:id="216" w:author="Asabe Garba" w:date="2019-04-12T23:28:00Z">
        <w:r w:rsidR="007C52B7">
          <w:t>look</w:t>
        </w:r>
      </w:ins>
      <w:ins w:id="217" w:author="Asabe Garba" w:date="2019-04-12T23:29:00Z">
        <w:r w:rsidR="007C52B7">
          <w:t xml:space="preserve">ed </w:t>
        </w:r>
      </w:ins>
      <w:ins w:id="218" w:author="Asabe Garba" w:date="2019-04-12T23:30:00Z">
        <w:r w:rsidR="00241F59">
          <w:t xml:space="preserve">at the countries in the World Bank Open Data </w:t>
        </w:r>
      </w:ins>
      <w:ins w:id="219" w:author="Asabe Garba" w:date="2019-04-12T23:33:00Z">
        <w:r w:rsidR="00241F59">
          <w:t xml:space="preserve">and </w:t>
        </w:r>
      </w:ins>
      <w:r w:rsidR="00EA7180">
        <w:t xml:space="preserve">extracted life expectancy, GDP, and population data </w:t>
      </w:r>
      <w:ins w:id="220" w:author="Asabe Garba" w:date="2019-04-11T22:37:00Z">
        <w:r>
          <w:t xml:space="preserve">from </w:t>
        </w:r>
      </w:ins>
      <w:del w:id="221" w:author="Asabe Garba" w:date="2019-04-11T22:36:00Z">
        <w:r w:rsidR="00EA7180" w:rsidDel="00636297">
          <w:delText xml:space="preserve">between </w:delText>
        </w:r>
      </w:del>
      <w:ins w:id="222" w:author="Asabe Garba" w:date="2019-04-11T22:36:00Z">
        <w:r>
          <w:t xml:space="preserve">years </w:t>
        </w:r>
      </w:ins>
      <w:r w:rsidR="00EA7180">
        <w:t xml:space="preserve">2000 </w:t>
      </w:r>
      <w:ins w:id="223" w:author="Asabe Garba" w:date="2019-04-11T22:37:00Z">
        <w:r>
          <w:t>to</w:t>
        </w:r>
      </w:ins>
      <w:del w:id="224" w:author="Asabe Garba" w:date="2019-04-11T22:37:00Z">
        <w:r w:rsidR="00EA7180" w:rsidDel="00636297">
          <w:delText>and</w:delText>
        </w:r>
      </w:del>
      <w:r w:rsidR="00EA7180">
        <w:t xml:space="preserve"> 2016 </w:t>
      </w:r>
      <w:del w:id="225" w:author="Asabe Garba" w:date="2019-04-12T23:33:00Z">
        <w:r w:rsidR="00EA7180" w:rsidDel="00241F59">
          <w:delText xml:space="preserve">in the listed countries from </w:delText>
        </w:r>
      </w:del>
      <w:del w:id="226" w:author="Asabe Garba" w:date="2019-04-12T23:30:00Z">
        <w:r w:rsidR="00EA7180" w:rsidDel="00241F59">
          <w:delText xml:space="preserve">the World Bank Open Data </w:delText>
        </w:r>
      </w:del>
      <w:r w:rsidR="00EA7180">
        <w:t>[</w:t>
      </w:r>
      <w:hyperlink w:anchor="_bookmark18" w:history="1">
        <w:r w:rsidR="00EA7180">
          <w:rPr>
            <w:color w:val="0000FF"/>
          </w:rPr>
          <w:t>23</w:t>
        </w:r>
      </w:hyperlink>
      <w:r w:rsidR="00EA7180">
        <w:t>]. Both databases are publicly available, with downloadable</w:t>
      </w:r>
    </w:p>
    <w:p w14:paraId="3441CD2D" w14:textId="77777777" w:rsidR="004D46F6" w:rsidRDefault="004D46F6">
      <w:pPr>
        <w:spacing w:line="420" w:lineRule="auto"/>
        <w:jc w:val="both"/>
        <w:sectPr w:rsidR="004D46F6">
          <w:footerReference w:type="default" r:id="rId14"/>
          <w:pgSz w:w="12240" w:h="15840"/>
          <w:pgMar w:top="1500" w:right="0" w:bottom="1320" w:left="1560" w:header="0" w:footer="1128" w:gutter="0"/>
          <w:pgNumType w:start="2"/>
          <w:cols w:space="720"/>
        </w:sectPr>
      </w:pPr>
    </w:p>
    <w:p w14:paraId="5B68F7B6" w14:textId="1FB1B2C8" w:rsidR="004D46F6" w:rsidRDefault="00EA7180">
      <w:pPr>
        <w:pStyle w:val="BodyText"/>
        <w:spacing w:before="216" w:line="420" w:lineRule="auto"/>
        <w:ind w:left="133" w:right="1685" w:firstLine="7"/>
      </w:pPr>
      <w:r>
        <w:lastRenderedPageBreak/>
        <w:t>comma-separated values or Microsoft Excel files provided on the WHO website. The two databases were then merged according to two common keys, country name and year</w:t>
      </w:r>
      <w:ins w:id="227" w:author="Asabe Garba" w:date="2019-04-12T23:46:00Z">
        <w:r w:rsidR="00AB6DBF">
          <w:t xml:space="preserve"> in order to </w:t>
        </w:r>
      </w:ins>
      <w:ins w:id="228" w:author="Asabe Garba" w:date="2019-04-12T23:47:00Z">
        <w:r w:rsidR="006664D8">
          <w:t>perform our analyses</w:t>
        </w:r>
      </w:ins>
      <w:r>
        <w:t>.</w:t>
      </w:r>
    </w:p>
    <w:p w14:paraId="64F3DC14" w14:textId="77777777" w:rsidR="004D46F6" w:rsidRDefault="00EA7180">
      <w:pPr>
        <w:pStyle w:val="ListParagraph"/>
        <w:numPr>
          <w:ilvl w:val="1"/>
          <w:numId w:val="2"/>
        </w:numPr>
        <w:tabs>
          <w:tab w:val="left" w:pos="569"/>
        </w:tabs>
        <w:spacing w:before="241"/>
        <w:rPr>
          <w:i/>
          <w:sz w:val="20"/>
        </w:rPr>
      </w:pPr>
      <w:bookmarkStart w:id="229" w:name="Variable_selection"/>
      <w:bookmarkEnd w:id="229"/>
      <w:r>
        <w:rPr>
          <w:i/>
          <w:sz w:val="20"/>
        </w:rPr>
        <w:t>Variable</w:t>
      </w:r>
      <w:r>
        <w:rPr>
          <w:i/>
          <w:spacing w:val="22"/>
          <w:sz w:val="20"/>
        </w:rPr>
        <w:t xml:space="preserve"> </w:t>
      </w:r>
      <w:r>
        <w:rPr>
          <w:i/>
          <w:sz w:val="20"/>
        </w:rPr>
        <w:t>selection</w:t>
      </w:r>
    </w:p>
    <w:p w14:paraId="7A4ED8BC" w14:textId="76A0D71A" w:rsidR="004D46F6" w:rsidRDefault="002E72E3">
      <w:pPr>
        <w:pStyle w:val="BodyText"/>
        <w:spacing w:before="231" w:line="420" w:lineRule="auto"/>
        <w:ind w:left="140" w:right="1695" w:firstLine="298"/>
        <w:jc w:val="both"/>
      </w:pPr>
      <w:ins w:id="230" w:author="Asabe Garba" w:date="2019-04-12T23:50:00Z">
        <w:r>
          <w:t>The outcome variable</w:t>
        </w:r>
      </w:ins>
      <w:ins w:id="231" w:author="Asabe Garba" w:date="2019-04-12T23:53:00Z">
        <w:r>
          <w:t>,</w:t>
        </w:r>
      </w:ins>
      <w:ins w:id="232" w:author="Asabe Garba" w:date="2019-04-12T23:50:00Z">
        <w:r>
          <w:t xml:space="preserve"> </w:t>
        </w:r>
      </w:ins>
      <w:del w:id="233" w:author="Asabe Garba" w:date="2019-04-12T23:50:00Z">
        <w:r w:rsidR="00EA7180" w:rsidDel="002E72E3">
          <w:delText xml:space="preserve">We considered </w:delText>
        </w:r>
      </w:del>
      <w:r w:rsidR="00EA7180">
        <w:t xml:space="preserve">life expectancy at birth </w:t>
      </w:r>
      <w:del w:id="234" w:author="Asabe Garba" w:date="2019-04-12T23:54:00Z">
        <w:r w:rsidR="00EA7180" w:rsidDel="002E72E3">
          <w:delText xml:space="preserve">in a country </w:delText>
        </w:r>
      </w:del>
      <w:r w:rsidR="00EA7180">
        <w:t>in a specific year</w:t>
      </w:r>
      <w:ins w:id="235" w:author="Asabe Garba" w:date="2019-04-12T23:54:00Z">
        <w:r>
          <w:t>, was assessed for each country.</w:t>
        </w:r>
      </w:ins>
      <w:r w:rsidR="00EA7180">
        <w:t xml:space="preserve"> </w:t>
      </w:r>
      <w:del w:id="236" w:author="Asabe Garba" w:date="2019-04-12T23:54:00Z">
        <w:r w:rsidR="00EA7180" w:rsidDel="002E72E3">
          <w:delText xml:space="preserve">at the outcome variable in this study. </w:delText>
        </w:r>
      </w:del>
      <w:r w:rsidR="00EA7180">
        <w:t>It reflect</w:t>
      </w:r>
      <w:ins w:id="237" w:author="Asabe Garba" w:date="2019-04-12T23:55:00Z">
        <w:r>
          <w:t>ed</w:t>
        </w:r>
      </w:ins>
      <w:del w:id="238" w:author="Asabe Garba" w:date="2019-04-12T23:55:00Z">
        <w:r w:rsidR="00EA7180" w:rsidDel="002E72E3">
          <w:delText>s</w:delText>
        </w:r>
      </w:del>
      <w:r w:rsidR="00EA7180">
        <w:t xml:space="preserve"> the over</w:t>
      </w:r>
      <w:ins w:id="239" w:author="Asabe Garba" w:date="2019-04-12T23:49:00Z">
        <w:r w:rsidR="004462F8">
          <w:t>a</w:t>
        </w:r>
      </w:ins>
      <w:r w:rsidR="00EA7180">
        <w:t xml:space="preserve">ll mortality </w:t>
      </w:r>
      <w:del w:id="240" w:author="Asabe Garba" w:date="2019-04-12T23:55:00Z">
        <w:r w:rsidR="00EA7180" w:rsidDel="002E72E3">
          <w:delText xml:space="preserve">level </w:delText>
        </w:r>
      </w:del>
      <w:ins w:id="241" w:author="Asabe Garba" w:date="2019-04-12T23:55:00Z">
        <w:r>
          <w:t xml:space="preserve">rate </w:t>
        </w:r>
      </w:ins>
      <w:r w:rsidR="00EA7180">
        <w:t xml:space="preserve">of all age groups </w:t>
      </w:r>
      <w:del w:id="242" w:author="Asabe Garba" w:date="2019-04-12T23:56:00Z">
        <w:r w:rsidR="00EA7180" w:rsidDel="002E72E3">
          <w:delText xml:space="preserve">in a country </w:delText>
        </w:r>
      </w:del>
      <w:r w:rsidR="00EA7180">
        <w:t>in a given year</w:t>
      </w:r>
      <w:ins w:id="243" w:author="Asabe Garba" w:date="2019-04-12T23:56:00Z">
        <w:r>
          <w:t xml:space="preserve"> by country</w:t>
        </w:r>
      </w:ins>
      <w:r w:rsidR="00EA7180">
        <w:t>. Life expectancy is one of the most widely used measure</w:t>
      </w:r>
      <w:ins w:id="244" w:author="Asabe Garba" w:date="2019-04-12T23:56:00Z">
        <w:r>
          <w:t>s</w:t>
        </w:r>
      </w:ins>
      <w:r w:rsidR="00EA7180">
        <w:t xml:space="preserve"> of mortality and burden of disease in previous literature [</w:t>
      </w:r>
      <w:hyperlink w:anchor="_bookmark5" w:history="1">
        <w:r w:rsidR="00EA7180">
          <w:rPr>
            <w:color w:val="0000FF"/>
          </w:rPr>
          <w:t>2</w:t>
        </w:r>
      </w:hyperlink>
      <w:r w:rsidR="00EA7180">
        <w:t>,</w:t>
      </w:r>
      <w:hyperlink w:anchor="_bookmark19" w:history="1">
        <w:r w:rsidR="00EA7180">
          <w:rPr>
            <w:color w:val="0000FF"/>
          </w:rPr>
          <w:t>24</w:t>
        </w:r>
        <w:r w:rsidR="00EA7180">
          <w:t>–</w:t>
        </w:r>
      </w:hyperlink>
      <w:hyperlink w:anchor="_bookmark20" w:history="1">
        <w:r w:rsidR="00EA7180">
          <w:rPr>
            <w:color w:val="0000FF"/>
          </w:rPr>
          <w:t>26</w:t>
        </w:r>
        <w:r w:rsidR="00EA7180">
          <w:t>].</w:t>
        </w:r>
      </w:hyperlink>
    </w:p>
    <w:p w14:paraId="3DDD8C99" w14:textId="1402CC7A" w:rsidR="004D46F6" w:rsidRDefault="00EA7180">
      <w:pPr>
        <w:pStyle w:val="BodyText"/>
        <w:spacing w:before="4" w:line="420" w:lineRule="auto"/>
        <w:ind w:left="117" w:right="1661" w:firstLine="322"/>
        <w:jc w:val="both"/>
      </w:pPr>
      <w:r>
        <w:rPr>
          <w:spacing w:val="-9"/>
        </w:rPr>
        <w:t xml:space="preserve">We </w:t>
      </w:r>
      <w:r>
        <w:t xml:space="preserve">included three key sets of explanatory variables to predict life expectancy in the 184 countries </w:t>
      </w:r>
      <w:r>
        <w:rPr>
          <w:spacing w:val="-3"/>
        </w:rPr>
        <w:t>over</w:t>
      </w:r>
      <w:r>
        <w:rPr>
          <w:spacing w:val="-13"/>
        </w:rPr>
        <w:t xml:space="preserve"> </w:t>
      </w:r>
      <w:r>
        <w:t>time. Country</w:t>
      </w:r>
      <w:r>
        <w:rPr>
          <w:spacing w:val="-12"/>
        </w:rPr>
        <w:t xml:space="preserve"> </w:t>
      </w:r>
      <w:r>
        <w:t>level</w:t>
      </w:r>
      <w:r>
        <w:rPr>
          <w:spacing w:val="-12"/>
        </w:rPr>
        <w:t xml:space="preserve"> </w:t>
      </w:r>
      <w:r>
        <w:t>general</w:t>
      </w:r>
      <w:r>
        <w:rPr>
          <w:spacing w:val="-13"/>
        </w:rPr>
        <w:t xml:space="preserve"> </w:t>
      </w:r>
      <w:r>
        <w:t>characteristics</w:t>
      </w:r>
      <w:r>
        <w:rPr>
          <w:spacing w:val="-12"/>
        </w:rPr>
        <w:t xml:space="preserve"> </w:t>
      </w:r>
      <w:r>
        <w:t>included</w:t>
      </w:r>
      <w:r>
        <w:rPr>
          <w:spacing w:val="-12"/>
        </w:rPr>
        <w:t xml:space="preserve"> </w:t>
      </w:r>
      <w:r>
        <w:t>population</w:t>
      </w:r>
      <w:r>
        <w:rPr>
          <w:spacing w:val="-13"/>
        </w:rPr>
        <w:t xml:space="preserve"> </w:t>
      </w:r>
      <w:r>
        <w:t>(in</w:t>
      </w:r>
      <w:r>
        <w:rPr>
          <w:spacing w:val="-12"/>
        </w:rPr>
        <w:t xml:space="preserve"> </w:t>
      </w:r>
      <w:r>
        <w:t>millions),</w:t>
      </w:r>
      <w:r>
        <w:rPr>
          <w:spacing w:val="-12"/>
        </w:rPr>
        <w:t xml:space="preserve"> </w:t>
      </w:r>
      <w:r>
        <w:t>year</w:t>
      </w:r>
      <w:r>
        <w:rPr>
          <w:spacing w:val="-12"/>
        </w:rPr>
        <w:t xml:space="preserve"> </w:t>
      </w:r>
      <w:r>
        <w:t>(2000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2015), and GDP (in billions). The GDP data were reported in constant 2010 prices, which were adjusted for the</w:t>
      </w:r>
      <w:r>
        <w:rPr>
          <w:spacing w:val="-25"/>
        </w:rPr>
        <w:t xml:space="preserve"> </w:t>
      </w:r>
      <w:r>
        <w:t>effects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price</w:t>
      </w:r>
      <w:r>
        <w:rPr>
          <w:spacing w:val="-24"/>
        </w:rPr>
        <w:t xml:space="preserve"> </w:t>
      </w:r>
      <w:r>
        <w:t>inflation</w:t>
      </w:r>
      <w:r>
        <w:rPr>
          <w:spacing w:val="-25"/>
        </w:rPr>
        <w:t xml:space="preserve"> </w:t>
      </w:r>
      <w:r>
        <w:t>[</w:t>
      </w:r>
      <w:hyperlink w:anchor="_bookmark21" w:history="1">
        <w:r>
          <w:rPr>
            <w:color w:val="0000FF"/>
          </w:rPr>
          <w:t>27</w:t>
        </w:r>
      </w:hyperlink>
      <w:r>
        <w:t>].</w:t>
      </w:r>
      <w:r>
        <w:rPr>
          <w:spacing w:val="-13"/>
        </w:rPr>
        <w:t xml:space="preserve"> </w:t>
      </w:r>
      <w:r>
        <w:t>Current</w:t>
      </w:r>
      <w:r>
        <w:rPr>
          <w:spacing w:val="-25"/>
        </w:rPr>
        <w:t xml:space="preserve"> </w:t>
      </w:r>
      <w:r>
        <w:t>health</w:t>
      </w:r>
      <w:r>
        <w:rPr>
          <w:spacing w:val="-24"/>
        </w:rPr>
        <w:t xml:space="preserve"> </w:t>
      </w:r>
      <w:r>
        <w:t>expenditure</w:t>
      </w:r>
      <w:r>
        <w:rPr>
          <w:spacing w:val="-25"/>
        </w:rPr>
        <w:t xml:space="preserve"> </w:t>
      </w:r>
      <w:r>
        <w:t>(CHE)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government</w:t>
      </w:r>
      <w:r>
        <w:rPr>
          <w:spacing w:val="-24"/>
        </w:rPr>
        <w:t xml:space="preserve"> </w:t>
      </w:r>
      <w:r>
        <w:t>health</w:t>
      </w:r>
      <w:r>
        <w:rPr>
          <w:spacing w:val="-25"/>
        </w:rPr>
        <w:t xml:space="preserve"> </w:t>
      </w:r>
      <w:r>
        <w:t xml:space="preserve">expenditure (GGHE-D) as percent of GDP were used to account for </w:t>
      </w:r>
      <w:del w:id="245" w:author="Asabe Garba" w:date="2019-04-13T00:01:00Z">
        <w:r w:rsidDel="007029DF">
          <w:delText xml:space="preserve">the </w:delText>
        </w:r>
      </w:del>
      <w:r>
        <w:t xml:space="preserve">investment in healthcare </w:t>
      </w:r>
      <w:del w:id="246" w:author="Asabe Garba" w:date="2019-04-13T00:01:00Z">
        <w:r w:rsidDel="007029DF">
          <w:delText xml:space="preserve">in </w:delText>
        </w:r>
      </w:del>
      <w:ins w:id="247" w:author="Asabe Garba" w:date="2019-04-13T00:01:00Z">
        <w:r w:rsidR="007029DF">
          <w:t xml:space="preserve">for </w:t>
        </w:r>
      </w:ins>
      <w:r>
        <w:t xml:space="preserve">a </w:t>
      </w:r>
      <w:ins w:id="248" w:author="Asabe Garba" w:date="2019-04-13T00:01:00Z">
        <w:r w:rsidR="007029DF">
          <w:t xml:space="preserve">given </w:t>
        </w:r>
      </w:ins>
      <w:r>
        <w:rPr>
          <w:spacing w:val="-4"/>
        </w:rPr>
        <w:t xml:space="preserve">country. </w:t>
      </w:r>
      <w:r>
        <w:t xml:space="preserve">Compulsory financing arrangements and compulsory health insurance as percent of the CHE were </w:t>
      </w:r>
      <w:ins w:id="249" w:author="Asabe Garba" w:date="2019-04-13T00:03:00Z">
        <w:r w:rsidR="007029DF">
          <w:t xml:space="preserve">also </w:t>
        </w:r>
      </w:ins>
      <w:r>
        <w:t xml:space="preserve">included to account for </w:t>
      </w:r>
      <w:ins w:id="250" w:author="Asabe Garba" w:date="2019-04-13T00:03:00Z">
        <w:r w:rsidR="007029DF">
          <w:t xml:space="preserve">any </w:t>
        </w:r>
      </w:ins>
      <w:r>
        <w:t>differen</w:t>
      </w:r>
      <w:ins w:id="251" w:author="Asabe Garba" w:date="2019-04-13T00:04:00Z">
        <w:r w:rsidR="007029DF">
          <w:t>ces in the</w:t>
        </w:r>
      </w:ins>
      <w:del w:id="252" w:author="Asabe Garba" w:date="2019-04-13T00:04:00Z">
        <w:r w:rsidDel="007029DF">
          <w:delText>t</w:delText>
        </w:r>
      </w:del>
      <w:r>
        <w:t xml:space="preserve"> source</w:t>
      </w:r>
      <w:del w:id="253" w:author="Asabe Garba" w:date="2019-04-13T00:04:00Z">
        <w:r w:rsidDel="007029DF">
          <w:delText>s</w:delText>
        </w:r>
      </w:del>
      <w:r>
        <w:t xml:space="preserve"> of financing arrangements. </w:t>
      </w:r>
      <w:r>
        <w:rPr>
          <w:spacing w:val="-3"/>
        </w:rPr>
        <w:t xml:space="preserve">Private </w:t>
      </w:r>
      <w:r>
        <w:t xml:space="preserve">health expenditure and OOP </w:t>
      </w:r>
      <w:r>
        <w:rPr>
          <w:spacing w:val="-3"/>
        </w:rPr>
        <w:t xml:space="preserve">payment </w:t>
      </w:r>
      <w:r>
        <w:t xml:space="preserve">as percent of the CHE were </w:t>
      </w:r>
      <w:r>
        <w:rPr>
          <w:spacing w:val="-4"/>
        </w:rPr>
        <w:t xml:space="preserve">two </w:t>
      </w:r>
      <w:r>
        <w:t xml:space="preserve">sources </w:t>
      </w:r>
      <w:ins w:id="254" w:author="Asabe Garba" w:date="2019-04-13T00:04:00Z">
        <w:r w:rsidR="007029DF">
          <w:t xml:space="preserve">of </w:t>
        </w:r>
      </w:ins>
      <w:r>
        <w:t xml:space="preserve">healthcare expenditure. These percents </w:t>
      </w:r>
      <w:del w:id="255" w:author="Asabe Garba" w:date="2019-04-13T00:05:00Z">
        <w:r w:rsidDel="007029DF">
          <w:delText xml:space="preserve">varied </w:delText>
        </w:r>
      </w:del>
      <w:ins w:id="256" w:author="Asabe Garba" w:date="2019-04-13T00:05:00Z">
        <w:r w:rsidR="007029DF">
          <w:t xml:space="preserve">fell </w:t>
        </w:r>
      </w:ins>
      <w:r>
        <w:t xml:space="preserve">in the range of 0 </w:t>
      </w:r>
      <w:del w:id="257" w:author="Asabe Garba" w:date="2019-04-13T00:05:00Z">
        <w:r w:rsidDel="007029DF">
          <w:delText xml:space="preserve">and </w:delText>
        </w:r>
      </w:del>
      <w:ins w:id="258" w:author="Asabe Garba" w:date="2019-04-13T00:05:00Z">
        <w:r w:rsidR="007029DF">
          <w:t xml:space="preserve">to </w:t>
        </w:r>
      </w:ins>
      <w:r>
        <w:t xml:space="preserve">100. </w:t>
      </w:r>
      <w:r>
        <w:rPr>
          <w:spacing w:val="-9"/>
        </w:rPr>
        <w:t xml:space="preserve">We </w:t>
      </w:r>
      <w:r>
        <w:t xml:space="preserve">excluded variables that could cause multicollinearity in our statistical models, </w:t>
      </w:r>
      <w:del w:id="259" w:author="Asabe Garba" w:date="2019-04-13T00:07:00Z">
        <w:r w:rsidDel="00966009">
          <w:delText>as diagnosed</w:delText>
        </w:r>
      </w:del>
      <w:ins w:id="260" w:author="Asabe Garba" w:date="2019-04-13T00:07:00Z">
        <w:r w:rsidR="00966009">
          <w:t>which was determined</w:t>
        </w:r>
      </w:ins>
      <w:r>
        <w:t xml:space="preserve"> </w:t>
      </w:r>
      <w:r>
        <w:rPr>
          <w:spacing w:val="-3"/>
        </w:rPr>
        <w:t xml:space="preserve">by </w:t>
      </w:r>
      <w:r>
        <w:t>the variance inflation</w:t>
      </w:r>
      <w:r>
        <w:rPr>
          <w:spacing w:val="16"/>
        </w:rPr>
        <w:t xml:space="preserve"> </w:t>
      </w:r>
      <w:r>
        <w:t>factor.</w:t>
      </w:r>
    </w:p>
    <w:p w14:paraId="77679D6C" w14:textId="7D744EC1" w:rsidR="004D46F6" w:rsidRDefault="00EA7180">
      <w:pPr>
        <w:pStyle w:val="BodyText"/>
        <w:spacing w:before="9" w:line="420" w:lineRule="auto"/>
        <w:ind w:left="140" w:right="1696" w:firstLine="298"/>
        <w:jc w:val="both"/>
      </w:pPr>
      <w:r>
        <w:t>The</w:t>
      </w:r>
      <w:r>
        <w:rPr>
          <w:spacing w:val="-27"/>
        </w:rPr>
        <w:t xml:space="preserve"> </w:t>
      </w:r>
      <w:r>
        <w:t>income</w:t>
      </w:r>
      <w:r>
        <w:rPr>
          <w:spacing w:val="-26"/>
        </w:rPr>
        <w:t xml:space="preserve"> </w:t>
      </w:r>
      <w:r>
        <w:t>group</w:t>
      </w:r>
      <w:r>
        <w:rPr>
          <w:spacing w:val="-26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country</w:t>
      </w:r>
      <w:r>
        <w:rPr>
          <w:spacing w:val="-26"/>
        </w:rPr>
        <w:t xml:space="preserve"> </w:t>
      </w:r>
      <w:r>
        <w:t>was</w:t>
      </w:r>
      <w:r>
        <w:rPr>
          <w:spacing w:val="-26"/>
        </w:rPr>
        <w:t xml:space="preserve"> </w:t>
      </w:r>
      <w:r>
        <w:t>class</w:t>
      </w:r>
      <w:ins w:id="261" w:author="Asabe Garba" w:date="2019-04-13T00:07:00Z">
        <w:r w:rsidR="00966009">
          <w:t>i</w:t>
        </w:r>
      </w:ins>
      <w:r>
        <w:t>fied</w:t>
      </w:r>
      <w:r>
        <w:rPr>
          <w:spacing w:val="-26"/>
        </w:rPr>
        <w:t xml:space="preserve"> </w:t>
      </w:r>
      <w:r>
        <w:t>into</w:t>
      </w:r>
      <w:r>
        <w:rPr>
          <w:spacing w:val="-26"/>
        </w:rPr>
        <w:t xml:space="preserve"> </w:t>
      </w:r>
      <w:r>
        <w:t>four</w:t>
      </w:r>
      <w:r>
        <w:rPr>
          <w:spacing w:val="-26"/>
        </w:rPr>
        <w:t xml:space="preserve"> </w:t>
      </w:r>
      <w:r>
        <w:t>groups</w:t>
      </w:r>
      <w:r>
        <w:rPr>
          <w:spacing w:val="-26"/>
        </w:rPr>
        <w:t xml:space="preserve"> </w:t>
      </w:r>
      <w:r>
        <w:t>based</w:t>
      </w:r>
      <w:r>
        <w:rPr>
          <w:spacing w:val="-25"/>
        </w:rPr>
        <w:t xml:space="preserve"> </w:t>
      </w:r>
      <w:r>
        <w:t>on</w:t>
      </w:r>
      <w:r>
        <w:rPr>
          <w:spacing w:val="-27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rPr>
          <w:spacing w:val="-4"/>
        </w:rPr>
        <w:t>World</w:t>
      </w:r>
      <w:r>
        <w:rPr>
          <w:spacing w:val="-26"/>
        </w:rPr>
        <w:t xml:space="preserve"> </w:t>
      </w:r>
      <w:r>
        <w:t>Bank’s</w:t>
      </w:r>
      <w:r>
        <w:rPr>
          <w:spacing w:val="-26"/>
        </w:rPr>
        <w:t xml:space="preserve"> </w:t>
      </w:r>
      <w:r>
        <w:t>classification criterion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fiscal</w:t>
      </w:r>
      <w:r>
        <w:rPr>
          <w:spacing w:val="-8"/>
        </w:rPr>
        <w:t xml:space="preserve"> </w:t>
      </w:r>
      <w:r>
        <w:t>year:</w:t>
      </w:r>
      <w:r>
        <w:rPr>
          <w:spacing w:val="7"/>
        </w:rPr>
        <w:t xml:space="preserve"> </w:t>
      </w:r>
      <w:r>
        <w:t>low,</w:t>
      </w:r>
      <w:r>
        <w:rPr>
          <w:spacing w:val="-7"/>
        </w:rPr>
        <w:t xml:space="preserve"> </w:t>
      </w:r>
      <w:r>
        <w:t>low-mid,</w:t>
      </w:r>
      <w:r>
        <w:rPr>
          <w:spacing w:val="-7"/>
        </w:rPr>
        <w:t xml:space="preserve"> </w:t>
      </w:r>
      <w:r>
        <w:t>up-mid,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[</w:t>
      </w:r>
      <w:hyperlink w:anchor="_bookmark22" w:history="1">
        <w:r>
          <w:rPr>
            <w:color w:val="0000FF"/>
          </w:rPr>
          <w:t>28</w:t>
        </w:r>
      </w:hyperlink>
      <w:r>
        <w:t>].</w:t>
      </w:r>
      <w:r>
        <w:rPr>
          <w:spacing w:val="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income</w:t>
      </w:r>
      <w:r>
        <w:rPr>
          <w:spacing w:val="-7"/>
        </w:rPr>
        <w:t xml:space="preserve"> </w:t>
      </w:r>
      <w:r>
        <w:t>classification</w:t>
      </w:r>
      <w:ins w:id="262" w:author="Asabe Garba" w:date="2019-04-13T00:08:00Z">
        <w:r w:rsidR="00966009">
          <w:t xml:space="preserve"> for each country</w:t>
        </w:r>
      </w:ins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del w:id="263" w:author="Asabe Garba" w:date="2019-04-13T00:07:00Z">
        <w:r w:rsidDel="00966009">
          <w:delText>on</w:delText>
        </w:r>
        <w:r w:rsidDel="00966009">
          <w:rPr>
            <w:spacing w:val="-7"/>
          </w:rPr>
          <w:delText xml:space="preserve"> </w:delText>
        </w:r>
        <w:r w:rsidDel="00966009">
          <w:delText>the basis of</w:delText>
        </w:r>
      </w:del>
      <w:ins w:id="264" w:author="Asabe Garba" w:date="2019-04-13T00:07:00Z">
        <w:r w:rsidR="00966009">
          <w:t>based on th</w:t>
        </w:r>
      </w:ins>
      <w:ins w:id="265" w:author="Asabe Garba" w:date="2019-04-13T00:55:00Z">
        <w:r w:rsidR="00E93115">
          <w:t>e</w:t>
        </w:r>
      </w:ins>
      <w:r>
        <w:t xml:space="preserve"> national income per person </w:t>
      </w:r>
      <w:del w:id="266" w:author="Asabe Garba" w:date="2019-04-13T00:09:00Z">
        <w:r w:rsidDel="00966009">
          <w:delText xml:space="preserve">in each country </w:delText>
        </w:r>
      </w:del>
      <w:r>
        <w:t xml:space="preserve">in a year and can </w:t>
      </w:r>
      <w:r>
        <w:rPr>
          <w:spacing w:val="-3"/>
        </w:rPr>
        <w:t xml:space="preserve">vary </w:t>
      </w:r>
      <w:del w:id="267" w:author="Asabe Garba" w:date="2019-04-13T00:09:00Z">
        <w:r w:rsidDel="00966009">
          <w:delText>in different</w:delText>
        </w:r>
      </w:del>
      <w:ins w:id="268" w:author="Asabe Garba" w:date="2019-04-13T00:09:00Z">
        <w:r w:rsidR="00966009">
          <w:t>by</w:t>
        </w:r>
      </w:ins>
      <w:r>
        <w:t xml:space="preserve"> year</w:t>
      </w:r>
      <w:del w:id="269" w:author="Asabe Garba" w:date="2019-04-13T00:09:00Z">
        <w:r w:rsidDel="00966009">
          <w:delText>s</w:delText>
        </w:r>
      </w:del>
      <w:r>
        <w:rPr>
          <w:spacing w:val="20"/>
        </w:rPr>
        <w:t xml:space="preserve"> </w:t>
      </w:r>
      <w:r>
        <w:t>[</w:t>
      </w:r>
      <w:hyperlink w:anchor="_bookmark22" w:history="1">
        <w:r>
          <w:rPr>
            <w:color w:val="0000FF"/>
          </w:rPr>
          <w:t>28</w:t>
        </w:r>
      </w:hyperlink>
      <w:r>
        <w:t>].</w:t>
      </w:r>
      <w:bookmarkStart w:id="270" w:name="_GoBack"/>
      <w:bookmarkEnd w:id="270"/>
    </w:p>
    <w:p w14:paraId="5D0F4240" w14:textId="77777777" w:rsidR="004D46F6" w:rsidRDefault="00EA7180">
      <w:pPr>
        <w:pStyle w:val="ListParagraph"/>
        <w:numPr>
          <w:ilvl w:val="1"/>
          <w:numId w:val="2"/>
        </w:numPr>
        <w:tabs>
          <w:tab w:val="left" w:pos="569"/>
        </w:tabs>
        <w:spacing w:before="242"/>
        <w:rPr>
          <w:i/>
          <w:sz w:val="20"/>
        </w:rPr>
      </w:pPr>
      <w:bookmarkStart w:id="271" w:name="Statistical_Analyses"/>
      <w:bookmarkEnd w:id="271"/>
      <w:r>
        <w:rPr>
          <w:i/>
          <w:sz w:val="20"/>
        </w:rPr>
        <w:t>Statistical</w:t>
      </w:r>
      <w:r>
        <w:rPr>
          <w:i/>
          <w:spacing w:val="22"/>
          <w:sz w:val="20"/>
        </w:rPr>
        <w:t xml:space="preserve"> </w:t>
      </w:r>
      <w:r>
        <w:rPr>
          <w:i/>
          <w:sz w:val="20"/>
        </w:rPr>
        <w:t>Analyses</w:t>
      </w:r>
    </w:p>
    <w:p w14:paraId="2D6D8192" w14:textId="0A6D4473" w:rsidR="004D46F6" w:rsidRDefault="00EA7180">
      <w:pPr>
        <w:pStyle w:val="BodyText"/>
        <w:spacing w:before="231" w:line="420" w:lineRule="auto"/>
        <w:ind w:left="117" w:right="1689" w:firstLine="322"/>
        <w:jc w:val="both"/>
      </w:pPr>
      <w:r>
        <w:t>Observations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missing</w:t>
      </w:r>
      <w:r>
        <w:rPr>
          <w:spacing w:val="-14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either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dependent</w:t>
      </w:r>
      <w:r>
        <w:rPr>
          <w:spacing w:val="-14"/>
        </w:rPr>
        <w:t xml:space="preserve"> </w:t>
      </w:r>
      <w:r>
        <w:t>variable</w:t>
      </w:r>
      <w:r>
        <w:rPr>
          <w:spacing w:val="-14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explanatory</w:t>
      </w:r>
      <w:r>
        <w:rPr>
          <w:spacing w:val="-15"/>
        </w:rPr>
        <w:t xml:space="preserve"> </w:t>
      </w:r>
      <w:r>
        <w:t>variables were</w:t>
      </w:r>
      <w:r>
        <w:rPr>
          <w:spacing w:val="-8"/>
        </w:rPr>
        <w:t xml:space="preserve"> </w:t>
      </w:r>
      <w:r>
        <w:t>excluded,</w:t>
      </w:r>
      <w:r>
        <w:rPr>
          <w:spacing w:val="-8"/>
        </w:rPr>
        <w:t xml:space="preserve"> </w:t>
      </w:r>
      <w:del w:id="272" w:author="Asabe Garba" w:date="2019-04-13T00:10:00Z">
        <w:r w:rsidDel="00966009">
          <w:delText>and</w:delText>
        </w:r>
        <w:r w:rsidDel="00966009">
          <w:rPr>
            <w:spacing w:val="-8"/>
          </w:rPr>
          <w:delText xml:space="preserve"> </w:delText>
        </w:r>
        <w:r w:rsidDel="00966009">
          <w:rPr>
            <w:spacing w:val="-3"/>
          </w:rPr>
          <w:delText>we</w:delText>
        </w:r>
        <w:r w:rsidDel="00966009">
          <w:rPr>
            <w:spacing w:val="-8"/>
          </w:rPr>
          <w:delText xml:space="preserve"> </w:delText>
        </w:r>
        <w:r w:rsidDel="00966009">
          <w:delText>ended</w:delText>
        </w:r>
        <w:r w:rsidDel="00966009">
          <w:rPr>
            <w:spacing w:val="-8"/>
          </w:rPr>
          <w:delText xml:space="preserve"> </w:delText>
        </w:r>
        <w:r w:rsidDel="00966009">
          <w:delText>up</w:delText>
        </w:r>
        <w:r w:rsidDel="00966009">
          <w:rPr>
            <w:spacing w:val="-8"/>
          </w:rPr>
          <w:delText xml:space="preserve"> </w:delText>
        </w:r>
        <w:r w:rsidDel="00966009">
          <w:delText>with</w:delText>
        </w:r>
      </w:del>
      <w:ins w:id="273" w:author="Asabe Garba" w:date="2019-04-13T00:10:00Z">
        <w:r w:rsidR="00966009">
          <w:t>resulting in a tot</w:t>
        </w:r>
      </w:ins>
      <w:ins w:id="274" w:author="Asabe Garba" w:date="2019-04-13T00:11:00Z">
        <w:r w:rsidR="00966009">
          <w:t>al of</w:t>
        </w:r>
      </w:ins>
      <w:r>
        <w:rPr>
          <w:spacing w:val="-8"/>
        </w:rPr>
        <w:t xml:space="preserve"> </w:t>
      </w:r>
      <w:r>
        <w:t>2,975</w:t>
      </w:r>
      <w:r>
        <w:rPr>
          <w:spacing w:val="-7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observations</w:t>
      </w:r>
      <w:r>
        <w:rPr>
          <w:spacing w:val="-8"/>
        </w:rPr>
        <w:t xml:space="preserve"> </w:t>
      </w:r>
      <w:r>
        <w:t>(91%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original</w:t>
      </w:r>
      <w:r>
        <w:rPr>
          <w:spacing w:val="-8"/>
        </w:rPr>
        <w:t xml:space="preserve"> </w:t>
      </w:r>
      <w:r>
        <w:t>data)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184 countries.</w:t>
      </w:r>
      <w:r>
        <w:rPr>
          <w:spacing w:val="1"/>
        </w:rPr>
        <w:t xml:space="preserve"> </w:t>
      </w:r>
      <w:r>
        <w:t>Since</w:t>
      </w:r>
      <w:r>
        <w:rPr>
          <w:spacing w:val="-10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166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184</w:t>
      </w:r>
      <w:r>
        <w:rPr>
          <w:spacing w:val="-10"/>
        </w:rPr>
        <w:t xml:space="preserve"> </w:t>
      </w:r>
      <w:r>
        <w:t>countries</w:t>
      </w:r>
      <w:r>
        <w:rPr>
          <w:spacing w:val="-11"/>
        </w:rPr>
        <w:t xml:space="preserve"> </w:t>
      </w:r>
      <w:r>
        <w:t>(90.2%)</w:t>
      </w:r>
      <w:r>
        <w:rPr>
          <w:spacing w:val="-10"/>
        </w:rPr>
        <w:t xml:space="preserve"> </w:t>
      </w:r>
      <w:r>
        <w:t>had</w:t>
      </w:r>
      <w:r>
        <w:rPr>
          <w:spacing w:val="-11"/>
        </w:rPr>
        <w:t xml:space="preserve"> </w:t>
      </w:r>
      <w:r>
        <w:t>complete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seventeen-year</w:t>
      </w:r>
      <w:r>
        <w:rPr>
          <w:spacing w:val="-10"/>
        </w:rPr>
        <w:t xml:space="preserve"> </w:t>
      </w:r>
      <w:r>
        <w:t>period (2000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2016),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empirical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relied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del w:id="275" w:author="Asabe Garba" w:date="2019-04-13T00:11:00Z">
        <w:r w:rsidDel="00966009">
          <w:delText>an</w:delText>
        </w:r>
        <w:r w:rsidDel="00966009">
          <w:rPr>
            <w:spacing w:val="-6"/>
          </w:rPr>
          <w:delText xml:space="preserve"> </w:delText>
        </w:r>
        <w:r w:rsidDel="00966009">
          <w:delText>unbalanaced</w:delText>
        </w:r>
      </w:del>
      <w:ins w:id="276" w:author="Asabe Garba" w:date="2019-04-13T00:11:00Z">
        <w:r w:rsidR="00966009">
          <w:t>unbalanced</w:t>
        </w:r>
      </w:ins>
      <w:r>
        <w:rPr>
          <w:spacing w:val="-6"/>
        </w:rPr>
        <w:t xml:space="preserve"> </w:t>
      </w:r>
      <w:r>
        <w:t>country-level</w:t>
      </w:r>
      <w:r>
        <w:rPr>
          <w:spacing w:val="-6"/>
        </w:rPr>
        <w:t xml:space="preserve"> </w:t>
      </w:r>
      <w:r>
        <w:t>panel</w:t>
      </w:r>
      <w:r>
        <w:rPr>
          <w:spacing w:val="-6"/>
        </w:rPr>
        <w:t xml:space="preserve"> </w:t>
      </w:r>
      <w:r>
        <w:t>data.</w:t>
      </w:r>
      <w:r>
        <w:rPr>
          <w:spacing w:val="9"/>
        </w:rPr>
        <w:t xml:space="preserve"> </w:t>
      </w:r>
      <w:r>
        <w:t>Among</w:t>
      </w:r>
      <w:r>
        <w:rPr>
          <w:spacing w:val="-6"/>
        </w:rPr>
        <w:t xml:space="preserve"> </w:t>
      </w:r>
      <w:r>
        <w:t>the 184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countries,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49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ins w:id="277" w:author="Asabe Garba" w:date="2019-04-13T00:12:00Z">
        <w:r w:rsidR="00966009">
          <w:rPr>
            <w:spacing w:val="-3"/>
          </w:rPr>
          <w:t xml:space="preserve">the </w:t>
        </w:r>
      </w:ins>
      <w:r>
        <w:t>African</w:t>
      </w:r>
      <w:r>
        <w:rPr>
          <w:spacing w:val="-3"/>
        </w:rPr>
        <w:t xml:space="preserve"> </w:t>
      </w:r>
      <w:r>
        <w:t>Region,</w:t>
      </w:r>
      <w:r>
        <w:rPr>
          <w:spacing w:val="-2"/>
        </w:rPr>
        <w:t xml:space="preserve"> </w:t>
      </w:r>
      <w:r>
        <w:t>35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ins w:id="278" w:author="Asabe Garba" w:date="2019-04-13T00:12:00Z">
        <w:r w:rsidR="00966009">
          <w:rPr>
            <w:spacing w:val="-3"/>
          </w:rPr>
          <w:t xml:space="preserve">the American </w:t>
        </w:r>
      </w:ins>
      <w:r>
        <w:t>Region</w:t>
      </w:r>
      <w:del w:id="279" w:author="Asabe Garba" w:date="2019-04-13T00:12:00Z">
        <w:r w:rsidDel="00966009">
          <w:rPr>
            <w:spacing w:val="-2"/>
          </w:rPr>
          <w:delText xml:space="preserve"> </w:delText>
        </w:r>
        <w:r w:rsidDel="00966009">
          <w:delText>of</w:delText>
        </w:r>
        <w:r w:rsidDel="00966009">
          <w:rPr>
            <w:spacing w:val="-3"/>
          </w:rPr>
          <w:delText xml:space="preserve"> </w:delText>
        </w:r>
        <w:r w:rsidDel="00966009">
          <w:delText>the</w:delText>
        </w:r>
        <w:r w:rsidDel="00966009">
          <w:rPr>
            <w:spacing w:val="-3"/>
          </w:rPr>
          <w:delText xml:space="preserve"> </w:delText>
        </w:r>
        <w:r w:rsidDel="00966009">
          <w:delText>America</w:delText>
        </w:r>
      </w:del>
      <w:r>
        <w:t>,</w:t>
      </w:r>
      <w:r>
        <w:rPr>
          <w:spacing w:val="-2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ins w:id="280" w:author="Asabe Garba" w:date="2019-04-13T00:12:00Z">
        <w:r w:rsidR="00966009">
          <w:rPr>
            <w:spacing w:val="-3"/>
          </w:rPr>
          <w:t xml:space="preserve">the </w:t>
        </w:r>
      </w:ins>
      <w:r>
        <w:t xml:space="preserve">South-East Asia Region, 51 in </w:t>
      </w:r>
      <w:ins w:id="281" w:author="Asabe Garba" w:date="2019-04-13T00:12:00Z">
        <w:r w:rsidR="00966009">
          <w:t xml:space="preserve">the </w:t>
        </w:r>
      </w:ins>
      <w:r>
        <w:t xml:space="preserve">European Region, 10 in </w:t>
      </w:r>
      <w:ins w:id="282" w:author="Asabe Garba" w:date="2019-04-13T00:12:00Z">
        <w:r w:rsidR="00966009">
          <w:t>th</w:t>
        </w:r>
      </w:ins>
      <w:ins w:id="283" w:author="Asabe Garba" w:date="2019-04-13T00:13:00Z">
        <w:r w:rsidR="00966009">
          <w:t xml:space="preserve">e </w:t>
        </w:r>
      </w:ins>
      <w:r>
        <w:t>Eastern Mediterranean Region</w:t>
      </w:r>
      <w:ins w:id="284" w:author="Asabe Garba" w:date="2019-04-13T00:13:00Z">
        <w:r w:rsidR="00966009">
          <w:t>,</w:t>
        </w:r>
      </w:ins>
      <w:r>
        <w:t xml:space="preserve"> and 23 in </w:t>
      </w:r>
      <w:ins w:id="285" w:author="Asabe Garba" w:date="2019-04-13T00:13:00Z">
        <w:r w:rsidR="00966009">
          <w:t xml:space="preserve">the </w:t>
        </w:r>
      </w:ins>
      <w:r>
        <w:rPr>
          <w:spacing w:val="-3"/>
        </w:rPr>
        <w:t xml:space="preserve">Western </w:t>
      </w:r>
      <w:r>
        <w:t>Pacific Region</w:t>
      </w:r>
      <w:r>
        <w:rPr>
          <w:spacing w:val="17"/>
        </w:rPr>
        <w:t xml:space="preserve"> </w:t>
      </w:r>
      <w:r>
        <w:lastRenderedPageBreak/>
        <w:t>[</w:t>
      </w:r>
      <w:hyperlink w:anchor="_bookmark23" w:history="1">
        <w:r>
          <w:rPr>
            <w:color w:val="0000FF"/>
          </w:rPr>
          <w:t>29</w:t>
        </w:r>
      </w:hyperlink>
      <w:r>
        <w:t>].</w:t>
      </w:r>
    </w:p>
    <w:p w14:paraId="5D107C3A" w14:textId="185823AF" w:rsidR="004D46F6" w:rsidRDefault="00EA7180">
      <w:pPr>
        <w:pStyle w:val="BodyText"/>
        <w:spacing w:before="6" w:line="420" w:lineRule="auto"/>
        <w:ind w:left="130" w:right="1695" w:firstLine="308"/>
        <w:jc w:val="both"/>
      </w:pPr>
      <w:r>
        <w:rPr>
          <w:spacing w:val="-9"/>
        </w:rPr>
        <w:t>We</w:t>
      </w:r>
      <w:r>
        <w:rPr>
          <w:spacing w:val="-11"/>
        </w:rPr>
        <w:t xml:space="preserve"> </w:t>
      </w:r>
      <w:r>
        <w:t>estimated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association</w:t>
      </w:r>
      <w:r>
        <w:rPr>
          <w:spacing w:val="-11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compulsory</w:t>
      </w:r>
      <w:r>
        <w:rPr>
          <w:spacing w:val="-10"/>
        </w:rPr>
        <w:t xml:space="preserve"> </w:t>
      </w:r>
      <w:r>
        <w:t>health</w:t>
      </w:r>
      <w:r>
        <w:rPr>
          <w:spacing w:val="-11"/>
        </w:rPr>
        <w:t xml:space="preserve"> </w:t>
      </w:r>
      <w:r>
        <w:t>insurance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life</w:t>
      </w:r>
      <w:r>
        <w:rPr>
          <w:spacing w:val="-11"/>
        </w:rPr>
        <w:t xml:space="preserve"> </w:t>
      </w:r>
      <w:r>
        <w:t>expectancy</w:t>
      </w:r>
      <w:r>
        <w:rPr>
          <w:spacing w:val="-10"/>
        </w:rPr>
        <w:t xml:space="preserve"> </w:t>
      </w:r>
      <w:r>
        <w:t>among</w:t>
      </w:r>
      <w:r>
        <w:rPr>
          <w:spacing w:val="-11"/>
        </w:rPr>
        <w:t xml:space="preserve"> </w:t>
      </w:r>
      <w:r>
        <w:t>the 184 countries using an ordinary least square model</w:t>
      </w:r>
      <w:del w:id="286" w:author="Asabe Garba" w:date="2019-04-13T00:13:00Z">
        <w:r w:rsidDel="00966009">
          <w:delText>,</w:delText>
        </w:r>
      </w:del>
      <w:r>
        <w:t xml:space="preserve"> </w:t>
      </w:r>
      <w:ins w:id="287" w:author="Asabe Garba" w:date="2019-04-13T00:13:00Z">
        <w:r w:rsidR="00966009">
          <w:t xml:space="preserve">that </w:t>
        </w:r>
      </w:ins>
      <w:r>
        <w:t>account</w:t>
      </w:r>
      <w:ins w:id="288" w:author="Asabe Garba" w:date="2019-04-13T00:13:00Z">
        <w:r w:rsidR="00966009">
          <w:t>ed</w:t>
        </w:r>
      </w:ins>
      <w:del w:id="289" w:author="Asabe Garba" w:date="2019-04-13T00:13:00Z">
        <w:r w:rsidDel="00966009">
          <w:delText>ing</w:delText>
        </w:r>
      </w:del>
      <w:r>
        <w:t xml:space="preserve"> for all the covariates and time</w:t>
      </w:r>
      <w:r>
        <w:rPr>
          <w:spacing w:val="6"/>
        </w:rPr>
        <w:t xml:space="preserve"> </w:t>
      </w:r>
      <w:r>
        <w:t>trend</w:t>
      </w:r>
    </w:p>
    <w:p w14:paraId="5C7AB421" w14:textId="77777777" w:rsidR="004D46F6" w:rsidRDefault="004D46F6">
      <w:pPr>
        <w:spacing w:line="420" w:lineRule="auto"/>
        <w:jc w:val="both"/>
        <w:sectPr w:rsidR="004D46F6">
          <w:pgSz w:w="12240" w:h="15840"/>
          <w:pgMar w:top="1500" w:right="0" w:bottom="1320" w:left="1560" w:header="0" w:footer="1128" w:gutter="0"/>
          <w:cols w:space="720"/>
        </w:sectPr>
      </w:pPr>
    </w:p>
    <w:p w14:paraId="6A5D47E1" w14:textId="77777777" w:rsidR="004D46F6" w:rsidRDefault="004D46F6">
      <w:pPr>
        <w:pStyle w:val="BodyText"/>
        <w:spacing w:before="3"/>
      </w:pPr>
    </w:p>
    <w:p w14:paraId="179B602D" w14:textId="77777777" w:rsidR="004D46F6" w:rsidRDefault="00EA7180">
      <w:pPr>
        <w:spacing w:before="130" w:after="23"/>
        <w:ind w:left="1794"/>
        <w:rPr>
          <w:rFonts w:ascii="Times New Roman"/>
          <w:sz w:val="16"/>
        </w:rPr>
      </w:pPr>
      <w:bookmarkStart w:id="290" w:name="_bookmark0"/>
      <w:bookmarkEnd w:id="290"/>
      <w:r>
        <w:rPr>
          <w:rFonts w:ascii="Times New Roman"/>
          <w:w w:val="110"/>
          <w:sz w:val="16"/>
        </w:rPr>
        <w:t>Table 1: Characteristics of the 184 countries by income group, 2000 - 2016</w:t>
      </w:r>
    </w:p>
    <w:tbl>
      <w:tblPr>
        <w:tblW w:w="0" w:type="auto"/>
        <w:tblInd w:w="1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0"/>
        <w:gridCol w:w="1110"/>
        <w:gridCol w:w="1191"/>
        <w:gridCol w:w="1191"/>
        <w:gridCol w:w="1191"/>
      </w:tblGrid>
      <w:tr w:rsidR="004D46F6" w14:paraId="51FF5A1D" w14:textId="77777777">
        <w:trPr>
          <w:trHeight w:val="265"/>
        </w:trPr>
        <w:tc>
          <w:tcPr>
            <w:tcW w:w="4100" w:type="dxa"/>
            <w:tcBorders>
              <w:top w:val="single" w:sz="6" w:space="0" w:color="000000"/>
              <w:bottom w:val="single" w:sz="4" w:space="0" w:color="000000"/>
            </w:tcBorders>
          </w:tcPr>
          <w:p w14:paraId="3EC5653B" w14:textId="77777777" w:rsidR="004D46F6" w:rsidRDefault="004D46F6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10" w:type="dxa"/>
            <w:tcBorders>
              <w:top w:val="single" w:sz="6" w:space="0" w:color="000000"/>
              <w:bottom w:val="single" w:sz="4" w:space="0" w:color="000000"/>
            </w:tcBorders>
          </w:tcPr>
          <w:p w14:paraId="35C95BD4" w14:textId="77777777" w:rsidR="004D46F6" w:rsidRDefault="00EA7180">
            <w:pPr>
              <w:pStyle w:val="TableParagraph"/>
              <w:spacing w:before="33" w:line="240" w:lineRule="auto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  <w:tc>
          <w:tcPr>
            <w:tcW w:w="1191" w:type="dxa"/>
            <w:tcBorders>
              <w:top w:val="single" w:sz="6" w:space="0" w:color="000000"/>
              <w:bottom w:val="single" w:sz="4" w:space="0" w:color="000000"/>
            </w:tcBorders>
          </w:tcPr>
          <w:p w14:paraId="08D4B43A" w14:textId="77777777" w:rsidR="004D46F6" w:rsidRDefault="00EA7180">
            <w:pPr>
              <w:pStyle w:val="TableParagraph"/>
              <w:spacing w:before="33" w:line="240" w:lineRule="auto"/>
              <w:rPr>
                <w:sz w:val="16"/>
              </w:rPr>
            </w:pPr>
            <w:r>
              <w:rPr>
                <w:sz w:val="16"/>
              </w:rPr>
              <w:t>Low-Mid</w:t>
            </w:r>
          </w:p>
        </w:tc>
        <w:tc>
          <w:tcPr>
            <w:tcW w:w="1191" w:type="dxa"/>
            <w:tcBorders>
              <w:top w:val="single" w:sz="6" w:space="0" w:color="000000"/>
              <w:bottom w:val="single" w:sz="4" w:space="0" w:color="000000"/>
            </w:tcBorders>
          </w:tcPr>
          <w:p w14:paraId="6312D13C" w14:textId="77777777" w:rsidR="004D46F6" w:rsidRDefault="00EA7180">
            <w:pPr>
              <w:pStyle w:val="TableParagraph"/>
              <w:spacing w:before="33" w:line="240" w:lineRule="auto"/>
              <w:ind w:left="98"/>
              <w:rPr>
                <w:sz w:val="16"/>
              </w:rPr>
            </w:pPr>
            <w:r>
              <w:rPr>
                <w:sz w:val="16"/>
              </w:rPr>
              <w:t>Up-Mid</w:t>
            </w:r>
          </w:p>
        </w:tc>
        <w:tc>
          <w:tcPr>
            <w:tcW w:w="1191" w:type="dxa"/>
            <w:tcBorders>
              <w:top w:val="single" w:sz="6" w:space="0" w:color="000000"/>
              <w:bottom w:val="single" w:sz="4" w:space="0" w:color="000000"/>
            </w:tcBorders>
          </w:tcPr>
          <w:p w14:paraId="63F1E587" w14:textId="77777777" w:rsidR="004D46F6" w:rsidRDefault="00EA7180">
            <w:pPr>
              <w:pStyle w:val="TableParagraph"/>
              <w:spacing w:before="33" w:line="240" w:lineRule="auto"/>
              <w:ind w:left="98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</w:tr>
      <w:tr w:rsidR="004D46F6" w14:paraId="4CD52505" w14:textId="77777777">
        <w:trPr>
          <w:trHeight w:val="209"/>
        </w:trPr>
        <w:tc>
          <w:tcPr>
            <w:tcW w:w="4100" w:type="dxa"/>
            <w:tcBorders>
              <w:top w:val="single" w:sz="4" w:space="0" w:color="000000"/>
            </w:tcBorders>
          </w:tcPr>
          <w:p w14:paraId="4C30DDDB" w14:textId="77777777" w:rsidR="004D46F6" w:rsidRDefault="00EA7180">
            <w:pPr>
              <w:pStyle w:val="TableParagraph"/>
              <w:spacing w:before="33"/>
              <w:rPr>
                <w:sz w:val="16"/>
              </w:rPr>
            </w:pPr>
            <w:r>
              <w:rPr>
                <w:w w:val="98"/>
                <w:sz w:val="16"/>
              </w:rPr>
              <w:t>N</w:t>
            </w:r>
          </w:p>
        </w:tc>
        <w:tc>
          <w:tcPr>
            <w:tcW w:w="1110" w:type="dxa"/>
            <w:tcBorders>
              <w:top w:val="single" w:sz="4" w:space="0" w:color="000000"/>
            </w:tcBorders>
          </w:tcPr>
          <w:p w14:paraId="09BBF3CD" w14:textId="77777777" w:rsidR="004D46F6" w:rsidRDefault="00EA7180">
            <w:pPr>
              <w:pStyle w:val="TableParagraph"/>
              <w:spacing w:before="33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1191" w:type="dxa"/>
            <w:tcBorders>
              <w:top w:val="single" w:sz="4" w:space="0" w:color="000000"/>
            </w:tcBorders>
          </w:tcPr>
          <w:p w14:paraId="0A84BFC4" w14:textId="77777777" w:rsidR="004D46F6" w:rsidRDefault="00EA7180">
            <w:pPr>
              <w:pStyle w:val="TableParagraph"/>
              <w:spacing w:before="33"/>
              <w:rPr>
                <w:sz w:val="16"/>
              </w:rPr>
            </w:pPr>
            <w:r>
              <w:rPr>
                <w:w w:val="95"/>
                <w:sz w:val="16"/>
              </w:rPr>
              <w:t>830</w:t>
            </w:r>
          </w:p>
        </w:tc>
        <w:tc>
          <w:tcPr>
            <w:tcW w:w="1191" w:type="dxa"/>
            <w:tcBorders>
              <w:top w:val="single" w:sz="4" w:space="0" w:color="000000"/>
            </w:tcBorders>
          </w:tcPr>
          <w:p w14:paraId="21BD6FD6" w14:textId="77777777" w:rsidR="004D46F6" w:rsidRDefault="00EA7180">
            <w:pPr>
              <w:pStyle w:val="TableParagraph"/>
              <w:spacing w:before="33"/>
              <w:ind w:left="98"/>
              <w:rPr>
                <w:sz w:val="16"/>
              </w:rPr>
            </w:pPr>
            <w:r>
              <w:rPr>
                <w:sz w:val="16"/>
              </w:rPr>
              <w:t>826</w:t>
            </w:r>
          </w:p>
        </w:tc>
        <w:tc>
          <w:tcPr>
            <w:tcW w:w="1191" w:type="dxa"/>
            <w:tcBorders>
              <w:top w:val="single" w:sz="4" w:space="0" w:color="000000"/>
            </w:tcBorders>
          </w:tcPr>
          <w:p w14:paraId="7B782FF8" w14:textId="77777777" w:rsidR="004D46F6" w:rsidRDefault="00EA7180">
            <w:pPr>
              <w:pStyle w:val="TableParagraph"/>
              <w:spacing w:before="33"/>
              <w:ind w:left="98"/>
              <w:rPr>
                <w:sz w:val="16"/>
              </w:rPr>
            </w:pPr>
            <w:r>
              <w:rPr>
                <w:w w:val="95"/>
                <w:sz w:val="16"/>
              </w:rPr>
              <w:t>860</w:t>
            </w:r>
          </w:p>
        </w:tc>
      </w:tr>
      <w:tr w:rsidR="004D46F6" w14:paraId="5912D587" w14:textId="77777777">
        <w:trPr>
          <w:trHeight w:val="194"/>
        </w:trPr>
        <w:tc>
          <w:tcPr>
            <w:tcW w:w="4100" w:type="dxa"/>
          </w:tcPr>
          <w:p w14:paraId="27FA0842" w14:textId="77777777" w:rsidR="004D46F6" w:rsidRDefault="00EA718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Life Expectancy</w:t>
            </w:r>
          </w:p>
        </w:tc>
        <w:tc>
          <w:tcPr>
            <w:tcW w:w="1110" w:type="dxa"/>
          </w:tcPr>
          <w:p w14:paraId="3E1BA4D8" w14:textId="77777777" w:rsidR="004D46F6" w:rsidRDefault="00EA718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56.65 (5.59)</w:t>
            </w:r>
          </w:p>
        </w:tc>
        <w:tc>
          <w:tcPr>
            <w:tcW w:w="1191" w:type="dxa"/>
          </w:tcPr>
          <w:p w14:paraId="458FB647" w14:textId="77777777" w:rsidR="004D46F6" w:rsidRDefault="00EA7180">
            <w:pPr>
              <w:pStyle w:val="TableParagraph"/>
              <w:ind w:left="98"/>
              <w:rPr>
                <w:sz w:val="16"/>
              </w:rPr>
            </w:pPr>
            <w:r>
              <w:rPr>
                <w:sz w:val="16"/>
              </w:rPr>
              <w:t>65.45 (7.26)</w:t>
            </w:r>
          </w:p>
        </w:tc>
        <w:tc>
          <w:tcPr>
            <w:tcW w:w="1191" w:type="dxa"/>
          </w:tcPr>
          <w:p w14:paraId="3550AA65" w14:textId="77777777" w:rsidR="004D46F6" w:rsidRDefault="00EA7180">
            <w:pPr>
              <w:pStyle w:val="TableParagraph"/>
              <w:ind w:left="98"/>
              <w:rPr>
                <w:sz w:val="16"/>
              </w:rPr>
            </w:pPr>
            <w:r>
              <w:rPr>
                <w:sz w:val="16"/>
              </w:rPr>
              <w:t>71.22 (5.71)</w:t>
            </w:r>
          </w:p>
        </w:tc>
        <w:tc>
          <w:tcPr>
            <w:tcW w:w="1191" w:type="dxa"/>
          </w:tcPr>
          <w:p w14:paraId="72A5AE0B" w14:textId="77777777" w:rsidR="004D46F6" w:rsidRDefault="00EA7180">
            <w:pPr>
              <w:pStyle w:val="TableParagraph"/>
              <w:ind w:left="98"/>
              <w:rPr>
                <w:sz w:val="16"/>
              </w:rPr>
            </w:pPr>
            <w:r>
              <w:rPr>
                <w:sz w:val="16"/>
              </w:rPr>
              <w:t>77.82 (3.35)</w:t>
            </w:r>
          </w:p>
        </w:tc>
      </w:tr>
      <w:tr w:rsidR="004D46F6" w14:paraId="02A8B14C" w14:textId="77777777">
        <w:trPr>
          <w:trHeight w:val="194"/>
        </w:trPr>
        <w:tc>
          <w:tcPr>
            <w:tcW w:w="4100" w:type="dxa"/>
          </w:tcPr>
          <w:p w14:paraId="42968DDC" w14:textId="77777777" w:rsidR="004D46F6" w:rsidRDefault="00EA718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Current health expenditure as percent of GDP</w:t>
            </w:r>
          </w:p>
        </w:tc>
        <w:tc>
          <w:tcPr>
            <w:tcW w:w="1110" w:type="dxa"/>
          </w:tcPr>
          <w:p w14:paraId="24CD0764" w14:textId="77777777" w:rsidR="004D46F6" w:rsidRDefault="00EA7180">
            <w:pPr>
              <w:pStyle w:val="TableParagraph"/>
              <w:ind w:left="98"/>
              <w:rPr>
                <w:sz w:val="16"/>
              </w:rPr>
            </w:pPr>
            <w:r>
              <w:rPr>
                <w:sz w:val="16"/>
              </w:rPr>
              <w:t>6.15 (2.46)</w:t>
            </w:r>
          </w:p>
        </w:tc>
        <w:tc>
          <w:tcPr>
            <w:tcW w:w="1191" w:type="dxa"/>
          </w:tcPr>
          <w:p w14:paraId="68A15254" w14:textId="77777777" w:rsidR="004D46F6" w:rsidRDefault="00EA7180">
            <w:pPr>
              <w:pStyle w:val="TableParagraph"/>
              <w:ind w:left="98"/>
              <w:rPr>
                <w:sz w:val="16"/>
              </w:rPr>
            </w:pPr>
            <w:r>
              <w:rPr>
                <w:sz w:val="16"/>
              </w:rPr>
              <w:t>5.36 (2.35)</w:t>
            </w:r>
          </w:p>
        </w:tc>
        <w:tc>
          <w:tcPr>
            <w:tcW w:w="1191" w:type="dxa"/>
          </w:tcPr>
          <w:p w14:paraId="0FE059E7" w14:textId="77777777" w:rsidR="004D46F6" w:rsidRDefault="00EA7180">
            <w:pPr>
              <w:pStyle w:val="TableParagraph"/>
              <w:ind w:left="99"/>
              <w:rPr>
                <w:sz w:val="16"/>
              </w:rPr>
            </w:pPr>
            <w:r>
              <w:rPr>
                <w:sz w:val="16"/>
              </w:rPr>
              <w:t>5.74 (2.15)</w:t>
            </w:r>
          </w:p>
        </w:tc>
        <w:tc>
          <w:tcPr>
            <w:tcW w:w="1191" w:type="dxa"/>
          </w:tcPr>
          <w:p w14:paraId="2CE5B049" w14:textId="77777777" w:rsidR="004D46F6" w:rsidRDefault="00EA7180">
            <w:pPr>
              <w:pStyle w:val="TableParagraph"/>
              <w:ind w:left="99"/>
              <w:rPr>
                <w:sz w:val="16"/>
              </w:rPr>
            </w:pPr>
            <w:r>
              <w:rPr>
                <w:sz w:val="16"/>
              </w:rPr>
              <w:t>7.21 (2.70)</w:t>
            </w:r>
          </w:p>
        </w:tc>
      </w:tr>
      <w:tr w:rsidR="004D46F6" w14:paraId="6F3956CA" w14:textId="77777777">
        <w:trPr>
          <w:trHeight w:val="194"/>
        </w:trPr>
        <w:tc>
          <w:tcPr>
            <w:tcW w:w="4100" w:type="dxa"/>
          </w:tcPr>
          <w:p w14:paraId="1CA65CBF" w14:textId="77777777" w:rsidR="004D46F6" w:rsidRDefault="00EA718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Government Health Expenditure as percent of GDP</w:t>
            </w:r>
          </w:p>
        </w:tc>
        <w:tc>
          <w:tcPr>
            <w:tcW w:w="1110" w:type="dxa"/>
          </w:tcPr>
          <w:p w14:paraId="3540BE57" w14:textId="77777777" w:rsidR="004D46F6" w:rsidRDefault="00EA7180">
            <w:pPr>
              <w:pStyle w:val="TableParagraph"/>
              <w:ind w:left="98"/>
              <w:rPr>
                <w:sz w:val="16"/>
              </w:rPr>
            </w:pPr>
            <w:r>
              <w:rPr>
                <w:sz w:val="16"/>
              </w:rPr>
              <w:t>1.40 (0.74)</w:t>
            </w:r>
          </w:p>
        </w:tc>
        <w:tc>
          <w:tcPr>
            <w:tcW w:w="1191" w:type="dxa"/>
          </w:tcPr>
          <w:p w14:paraId="0FD2EDDE" w14:textId="77777777" w:rsidR="004D46F6" w:rsidRDefault="00EA7180">
            <w:pPr>
              <w:pStyle w:val="TableParagraph"/>
              <w:ind w:left="98"/>
              <w:rPr>
                <w:sz w:val="16"/>
              </w:rPr>
            </w:pPr>
            <w:r>
              <w:rPr>
                <w:sz w:val="16"/>
              </w:rPr>
              <w:t>2.26 (1.66)</w:t>
            </w:r>
          </w:p>
        </w:tc>
        <w:tc>
          <w:tcPr>
            <w:tcW w:w="1191" w:type="dxa"/>
          </w:tcPr>
          <w:p w14:paraId="29FC2475" w14:textId="77777777" w:rsidR="004D46F6" w:rsidRDefault="00EA7180">
            <w:pPr>
              <w:pStyle w:val="TableParagraph"/>
              <w:ind w:left="99"/>
              <w:rPr>
                <w:sz w:val="16"/>
              </w:rPr>
            </w:pPr>
            <w:r>
              <w:rPr>
                <w:sz w:val="16"/>
              </w:rPr>
              <w:t>3.18 (1.64)</w:t>
            </w:r>
          </w:p>
        </w:tc>
        <w:tc>
          <w:tcPr>
            <w:tcW w:w="1191" w:type="dxa"/>
          </w:tcPr>
          <w:p w14:paraId="490F68EE" w14:textId="77777777" w:rsidR="004D46F6" w:rsidRDefault="00EA7180">
            <w:pPr>
              <w:pStyle w:val="TableParagraph"/>
              <w:ind w:left="99"/>
              <w:rPr>
                <w:sz w:val="16"/>
              </w:rPr>
            </w:pPr>
            <w:r>
              <w:rPr>
                <w:sz w:val="16"/>
              </w:rPr>
              <w:t>5.09 (2.15)</w:t>
            </w:r>
          </w:p>
        </w:tc>
      </w:tr>
      <w:tr w:rsidR="004D46F6" w14:paraId="7305D020" w14:textId="77777777">
        <w:trPr>
          <w:trHeight w:val="234"/>
        </w:trPr>
        <w:tc>
          <w:tcPr>
            <w:tcW w:w="4100" w:type="dxa"/>
          </w:tcPr>
          <w:p w14:paraId="05C3658B" w14:textId="77777777" w:rsidR="004D46F6" w:rsidRDefault="00EA7180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Private health expenditure as percent CHE</w:t>
            </w:r>
          </w:p>
        </w:tc>
        <w:tc>
          <w:tcPr>
            <w:tcW w:w="1110" w:type="dxa"/>
          </w:tcPr>
          <w:p w14:paraId="341B372D" w14:textId="77777777" w:rsidR="004D46F6" w:rsidRDefault="00EA7180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49.91 (18.30)</w:t>
            </w:r>
          </w:p>
        </w:tc>
        <w:tc>
          <w:tcPr>
            <w:tcW w:w="1191" w:type="dxa"/>
          </w:tcPr>
          <w:p w14:paraId="13207D3C" w14:textId="77777777" w:rsidR="004D46F6" w:rsidRDefault="00EA7180">
            <w:pPr>
              <w:pStyle w:val="TableParagraph"/>
              <w:spacing w:line="240" w:lineRule="auto"/>
              <w:ind w:left="98"/>
              <w:rPr>
                <w:sz w:val="16"/>
              </w:rPr>
            </w:pPr>
            <w:r>
              <w:rPr>
                <w:sz w:val="16"/>
              </w:rPr>
              <w:t>47.83 (22.12)</w:t>
            </w:r>
          </w:p>
        </w:tc>
        <w:tc>
          <w:tcPr>
            <w:tcW w:w="1191" w:type="dxa"/>
          </w:tcPr>
          <w:p w14:paraId="60713000" w14:textId="77777777" w:rsidR="004D46F6" w:rsidRDefault="00EA7180">
            <w:pPr>
              <w:pStyle w:val="TableParagraph"/>
              <w:spacing w:line="240" w:lineRule="auto"/>
              <w:ind w:left="98"/>
              <w:rPr>
                <w:sz w:val="16"/>
              </w:rPr>
            </w:pPr>
            <w:r>
              <w:rPr>
                <w:sz w:val="16"/>
              </w:rPr>
              <w:t>42.65 (17.53)</w:t>
            </w:r>
          </w:p>
        </w:tc>
        <w:tc>
          <w:tcPr>
            <w:tcW w:w="1191" w:type="dxa"/>
          </w:tcPr>
          <w:p w14:paraId="714B5B98" w14:textId="77777777" w:rsidR="004D46F6" w:rsidRDefault="00EA7180">
            <w:pPr>
              <w:pStyle w:val="TableParagraph"/>
              <w:spacing w:line="240" w:lineRule="auto"/>
              <w:ind w:left="98"/>
              <w:rPr>
                <w:sz w:val="16"/>
              </w:rPr>
            </w:pPr>
            <w:r>
              <w:rPr>
                <w:sz w:val="16"/>
              </w:rPr>
              <w:t>29.39 (12.74)</w:t>
            </w:r>
          </w:p>
        </w:tc>
      </w:tr>
      <w:tr w:rsidR="004D46F6" w14:paraId="07F0C619" w14:textId="77777777">
        <w:trPr>
          <w:trHeight w:val="234"/>
        </w:trPr>
        <w:tc>
          <w:tcPr>
            <w:tcW w:w="4100" w:type="dxa"/>
          </w:tcPr>
          <w:p w14:paraId="410E49D8" w14:textId="77777777" w:rsidR="004D46F6" w:rsidRDefault="00EA7180"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Out-of-pocket payment as percent of CHE</w:t>
            </w:r>
          </w:p>
        </w:tc>
        <w:tc>
          <w:tcPr>
            <w:tcW w:w="1110" w:type="dxa"/>
          </w:tcPr>
          <w:p w14:paraId="5C33C4CD" w14:textId="77777777" w:rsidR="004D46F6" w:rsidRDefault="00EA7180"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44.73 (18.82)</w:t>
            </w:r>
          </w:p>
        </w:tc>
        <w:tc>
          <w:tcPr>
            <w:tcW w:w="1191" w:type="dxa"/>
          </w:tcPr>
          <w:p w14:paraId="4911C470" w14:textId="77777777" w:rsidR="004D46F6" w:rsidRDefault="00EA7180"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43.37 (21.81)</w:t>
            </w:r>
          </w:p>
        </w:tc>
        <w:tc>
          <w:tcPr>
            <w:tcW w:w="1191" w:type="dxa"/>
          </w:tcPr>
          <w:p w14:paraId="49A9DFF8" w14:textId="77777777" w:rsidR="004D46F6" w:rsidRDefault="00EA7180">
            <w:pPr>
              <w:pStyle w:val="TableParagraph"/>
              <w:spacing w:before="58"/>
              <w:ind w:left="98"/>
              <w:rPr>
                <w:sz w:val="16"/>
              </w:rPr>
            </w:pPr>
            <w:r>
              <w:rPr>
                <w:sz w:val="16"/>
              </w:rPr>
              <w:t>35.00 (17.77)</w:t>
            </w:r>
          </w:p>
        </w:tc>
        <w:tc>
          <w:tcPr>
            <w:tcW w:w="1191" w:type="dxa"/>
          </w:tcPr>
          <w:p w14:paraId="1501FA6C" w14:textId="77777777" w:rsidR="004D46F6" w:rsidRDefault="00EA7180">
            <w:pPr>
              <w:pStyle w:val="TableParagraph"/>
              <w:spacing w:before="58"/>
              <w:ind w:left="98"/>
              <w:rPr>
                <w:sz w:val="16"/>
              </w:rPr>
            </w:pPr>
            <w:r>
              <w:rPr>
                <w:sz w:val="16"/>
              </w:rPr>
              <w:t>22.00 (10.76)</w:t>
            </w:r>
          </w:p>
        </w:tc>
      </w:tr>
      <w:tr w:rsidR="004D46F6" w14:paraId="7A84C8ED" w14:textId="77777777">
        <w:trPr>
          <w:trHeight w:val="194"/>
        </w:trPr>
        <w:tc>
          <w:tcPr>
            <w:tcW w:w="4100" w:type="dxa"/>
          </w:tcPr>
          <w:p w14:paraId="3AEC5DC9" w14:textId="77777777" w:rsidR="004D46F6" w:rsidRDefault="00EA718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Compulsory financing arrangements as percent of CHE</w:t>
            </w:r>
          </w:p>
        </w:tc>
        <w:tc>
          <w:tcPr>
            <w:tcW w:w="1110" w:type="dxa"/>
          </w:tcPr>
          <w:p w14:paraId="18D6C469" w14:textId="77777777" w:rsidR="004D46F6" w:rsidRDefault="00EA718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36.18 (14.99)</w:t>
            </w:r>
          </w:p>
        </w:tc>
        <w:tc>
          <w:tcPr>
            <w:tcW w:w="1191" w:type="dxa"/>
          </w:tcPr>
          <w:p w14:paraId="0239A233" w14:textId="77777777" w:rsidR="004D46F6" w:rsidRDefault="00EA7180">
            <w:pPr>
              <w:pStyle w:val="TableParagraph"/>
              <w:ind w:left="98"/>
              <w:rPr>
                <w:sz w:val="16"/>
              </w:rPr>
            </w:pPr>
            <w:r>
              <w:rPr>
                <w:sz w:val="16"/>
              </w:rPr>
              <w:t>46.49 (21.04)</w:t>
            </w:r>
          </w:p>
        </w:tc>
        <w:tc>
          <w:tcPr>
            <w:tcW w:w="1191" w:type="dxa"/>
          </w:tcPr>
          <w:p w14:paraId="78103EE3" w14:textId="77777777" w:rsidR="004D46F6" w:rsidRDefault="00EA7180">
            <w:pPr>
              <w:pStyle w:val="TableParagraph"/>
              <w:ind w:left="98"/>
              <w:rPr>
                <w:sz w:val="16"/>
              </w:rPr>
            </w:pPr>
            <w:r>
              <w:rPr>
                <w:sz w:val="16"/>
              </w:rPr>
              <w:t>55.40 (17.48)</w:t>
            </w:r>
          </w:p>
        </w:tc>
        <w:tc>
          <w:tcPr>
            <w:tcW w:w="1191" w:type="dxa"/>
          </w:tcPr>
          <w:p w14:paraId="22498BCC" w14:textId="77777777" w:rsidR="004D46F6" w:rsidRDefault="00EA7180">
            <w:pPr>
              <w:pStyle w:val="TableParagraph"/>
              <w:ind w:left="98"/>
              <w:rPr>
                <w:sz w:val="16"/>
              </w:rPr>
            </w:pPr>
            <w:r>
              <w:rPr>
                <w:sz w:val="16"/>
              </w:rPr>
              <w:t>66.01 (20.50)</w:t>
            </w:r>
          </w:p>
        </w:tc>
      </w:tr>
      <w:tr w:rsidR="004D46F6" w14:paraId="0F25A3DB" w14:textId="77777777">
        <w:trPr>
          <w:trHeight w:val="194"/>
        </w:trPr>
        <w:tc>
          <w:tcPr>
            <w:tcW w:w="4100" w:type="dxa"/>
          </w:tcPr>
          <w:p w14:paraId="531D38AA" w14:textId="77777777" w:rsidR="004D46F6" w:rsidRDefault="00EA718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Compulsory health insurance as percent of CHE</w:t>
            </w:r>
          </w:p>
        </w:tc>
        <w:tc>
          <w:tcPr>
            <w:tcW w:w="1110" w:type="dxa"/>
          </w:tcPr>
          <w:p w14:paraId="2313A24F" w14:textId="77777777" w:rsidR="004D46F6" w:rsidRDefault="00EA718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1.35 (2.53)</w:t>
            </w:r>
          </w:p>
        </w:tc>
        <w:tc>
          <w:tcPr>
            <w:tcW w:w="1191" w:type="dxa"/>
          </w:tcPr>
          <w:p w14:paraId="43466E4A" w14:textId="77777777" w:rsidR="004D46F6" w:rsidRDefault="00EA718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6.58 (9.78)</w:t>
            </w:r>
          </w:p>
        </w:tc>
        <w:tc>
          <w:tcPr>
            <w:tcW w:w="1191" w:type="dxa"/>
          </w:tcPr>
          <w:p w14:paraId="0001F291" w14:textId="77777777" w:rsidR="004D46F6" w:rsidRDefault="00EA7180">
            <w:pPr>
              <w:pStyle w:val="TableParagraph"/>
              <w:ind w:left="98"/>
              <w:rPr>
                <w:sz w:val="16"/>
              </w:rPr>
            </w:pPr>
            <w:r>
              <w:rPr>
                <w:sz w:val="16"/>
              </w:rPr>
              <w:t>18.06 (22.52)</w:t>
            </w:r>
          </w:p>
        </w:tc>
        <w:tc>
          <w:tcPr>
            <w:tcW w:w="1191" w:type="dxa"/>
          </w:tcPr>
          <w:p w14:paraId="65C34472" w14:textId="77777777" w:rsidR="004D46F6" w:rsidRDefault="00EA7180">
            <w:pPr>
              <w:pStyle w:val="TableParagraph"/>
              <w:ind w:left="98"/>
              <w:rPr>
                <w:sz w:val="16"/>
              </w:rPr>
            </w:pPr>
            <w:r>
              <w:rPr>
                <w:sz w:val="16"/>
              </w:rPr>
              <w:t>23.53 (29.31)</w:t>
            </w:r>
          </w:p>
        </w:tc>
      </w:tr>
      <w:tr w:rsidR="004D46F6" w14:paraId="02762486" w14:textId="77777777">
        <w:trPr>
          <w:trHeight w:val="194"/>
        </w:trPr>
        <w:tc>
          <w:tcPr>
            <w:tcW w:w="4100" w:type="dxa"/>
          </w:tcPr>
          <w:p w14:paraId="320BD31D" w14:textId="77777777" w:rsidR="004D46F6" w:rsidRDefault="00EA718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Population (millions)</w:t>
            </w:r>
          </w:p>
        </w:tc>
        <w:tc>
          <w:tcPr>
            <w:tcW w:w="1110" w:type="dxa"/>
          </w:tcPr>
          <w:p w14:paraId="0AAECF1D" w14:textId="77777777" w:rsidR="004D46F6" w:rsidRDefault="00EA7180"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17.71 (19.03)</w:t>
            </w:r>
          </w:p>
        </w:tc>
        <w:tc>
          <w:tcPr>
            <w:tcW w:w="1191" w:type="dxa"/>
          </w:tcPr>
          <w:p w14:paraId="6F4C3B43" w14:textId="77777777" w:rsidR="004D46F6" w:rsidRDefault="00EA718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54.24 (172.60)</w:t>
            </w:r>
          </w:p>
        </w:tc>
        <w:tc>
          <w:tcPr>
            <w:tcW w:w="1191" w:type="dxa"/>
          </w:tcPr>
          <w:p w14:paraId="5A8A6E3A" w14:textId="77777777" w:rsidR="004D46F6" w:rsidRDefault="00EA7180">
            <w:pPr>
              <w:pStyle w:val="TableParagraph"/>
              <w:ind w:left="98"/>
              <w:rPr>
                <w:sz w:val="16"/>
              </w:rPr>
            </w:pPr>
            <w:r>
              <w:rPr>
                <w:sz w:val="16"/>
              </w:rPr>
              <w:t>48.99 (188.88)</w:t>
            </w:r>
          </w:p>
        </w:tc>
        <w:tc>
          <w:tcPr>
            <w:tcW w:w="1191" w:type="dxa"/>
          </w:tcPr>
          <w:p w14:paraId="0BB38EB3" w14:textId="77777777" w:rsidR="004D46F6" w:rsidRDefault="00EA7180">
            <w:pPr>
              <w:pStyle w:val="TableParagraph"/>
              <w:ind w:left="98"/>
              <w:rPr>
                <w:sz w:val="16"/>
              </w:rPr>
            </w:pPr>
            <w:r>
              <w:rPr>
                <w:sz w:val="16"/>
              </w:rPr>
              <w:t>22.34 (47.24)</w:t>
            </w:r>
          </w:p>
        </w:tc>
      </w:tr>
      <w:tr w:rsidR="004D46F6" w14:paraId="67F62DE2" w14:textId="77777777">
        <w:trPr>
          <w:trHeight w:val="249"/>
        </w:trPr>
        <w:tc>
          <w:tcPr>
            <w:tcW w:w="4100" w:type="dxa"/>
            <w:tcBorders>
              <w:bottom w:val="single" w:sz="6" w:space="0" w:color="000000"/>
            </w:tcBorders>
          </w:tcPr>
          <w:p w14:paraId="0963E4B3" w14:textId="77777777" w:rsidR="004D46F6" w:rsidRDefault="00EA7180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w w:val="110"/>
                <w:sz w:val="16"/>
              </w:rPr>
              <w:t>GDP</w:t>
            </w:r>
          </w:p>
        </w:tc>
        <w:tc>
          <w:tcPr>
            <w:tcW w:w="1110" w:type="dxa"/>
            <w:tcBorders>
              <w:bottom w:val="single" w:sz="6" w:space="0" w:color="000000"/>
            </w:tcBorders>
          </w:tcPr>
          <w:p w14:paraId="58496D76" w14:textId="77777777" w:rsidR="004D46F6" w:rsidRDefault="00EA7180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0.90 (0.86)</w:t>
            </w:r>
          </w:p>
        </w:tc>
        <w:tc>
          <w:tcPr>
            <w:tcW w:w="1191" w:type="dxa"/>
            <w:tcBorders>
              <w:bottom w:val="single" w:sz="6" w:space="0" w:color="000000"/>
            </w:tcBorders>
          </w:tcPr>
          <w:p w14:paraId="13F92ED0" w14:textId="77777777" w:rsidR="004D46F6" w:rsidRDefault="00EA7180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8.54 (24.51)</w:t>
            </w:r>
          </w:p>
        </w:tc>
        <w:tc>
          <w:tcPr>
            <w:tcW w:w="1191" w:type="dxa"/>
            <w:tcBorders>
              <w:bottom w:val="single" w:sz="6" w:space="0" w:color="000000"/>
            </w:tcBorders>
          </w:tcPr>
          <w:p w14:paraId="59859BC8" w14:textId="77777777" w:rsidR="004D46F6" w:rsidRDefault="00EA7180">
            <w:pPr>
              <w:pStyle w:val="TableParagraph"/>
              <w:spacing w:line="240" w:lineRule="auto"/>
              <w:ind w:left="98"/>
              <w:rPr>
                <w:sz w:val="16"/>
              </w:rPr>
            </w:pPr>
            <w:r>
              <w:rPr>
                <w:sz w:val="16"/>
              </w:rPr>
              <w:t>28.61 (89.20)</w:t>
            </w:r>
          </w:p>
        </w:tc>
        <w:tc>
          <w:tcPr>
            <w:tcW w:w="1191" w:type="dxa"/>
            <w:tcBorders>
              <w:bottom w:val="single" w:sz="6" w:space="0" w:color="000000"/>
            </w:tcBorders>
          </w:tcPr>
          <w:p w14:paraId="75B626AA" w14:textId="77777777" w:rsidR="004D46F6" w:rsidRDefault="00EA7180">
            <w:pPr>
              <w:pStyle w:val="TableParagraph"/>
              <w:spacing w:line="240" w:lineRule="auto"/>
              <w:ind w:left="98"/>
              <w:rPr>
                <w:sz w:val="16"/>
              </w:rPr>
            </w:pPr>
            <w:r>
              <w:rPr>
                <w:sz w:val="16"/>
              </w:rPr>
              <w:t>86.51 (223.73)</w:t>
            </w:r>
          </w:p>
        </w:tc>
      </w:tr>
    </w:tbl>
    <w:p w14:paraId="6A4B271E" w14:textId="77777777" w:rsidR="004D46F6" w:rsidRDefault="00EA7180">
      <w:pPr>
        <w:ind w:left="291"/>
        <w:rPr>
          <w:i/>
          <w:sz w:val="16"/>
        </w:rPr>
      </w:pPr>
      <w:r>
        <w:rPr>
          <w:i/>
          <w:sz w:val="16"/>
        </w:rPr>
        <w:t>Note:</w:t>
      </w:r>
    </w:p>
    <w:p w14:paraId="602898F1" w14:textId="77777777" w:rsidR="004D46F6" w:rsidRDefault="00EA7180">
      <w:pPr>
        <w:spacing w:before="12"/>
        <w:ind w:left="291"/>
        <w:rPr>
          <w:sz w:val="16"/>
        </w:rPr>
      </w:pPr>
      <w:r>
        <w:rPr>
          <w:sz w:val="16"/>
        </w:rPr>
        <w:t>GDP: Gross Domestic Product; CHE: Current Health Expenditure</w:t>
      </w:r>
    </w:p>
    <w:p w14:paraId="108036BC" w14:textId="77777777" w:rsidR="004D46F6" w:rsidRDefault="004D46F6">
      <w:pPr>
        <w:pStyle w:val="BodyText"/>
        <w:rPr>
          <w:sz w:val="22"/>
        </w:rPr>
      </w:pPr>
    </w:p>
    <w:p w14:paraId="21C09454" w14:textId="2C8DF4DC" w:rsidR="004D46F6" w:rsidRDefault="00EA7180">
      <w:pPr>
        <w:pStyle w:val="BodyText"/>
        <w:spacing w:before="188" w:line="420" w:lineRule="auto"/>
        <w:ind w:left="140" w:right="1689"/>
        <w:jc w:val="both"/>
      </w:pPr>
      <w:r>
        <w:t xml:space="preserve">fixed-effects. Since </w:t>
      </w:r>
      <w:del w:id="291" w:author="Asabe Garba" w:date="2019-04-13T00:14:00Z">
        <w:r w:rsidDel="00817A9D">
          <w:delText xml:space="preserve">high and </w:delText>
        </w:r>
        <w:r w:rsidDel="00817A9D">
          <w:rPr>
            <w:spacing w:val="-3"/>
          </w:rPr>
          <w:delText xml:space="preserve">low </w:delText>
        </w:r>
        <w:r w:rsidDel="00817A9D">
          <w:delText>income</w:delText>
        </w:r>
      </w:del>
      <w:ins w:id="292" w:author="Asabe Garba" w:date="2019-04-13T00:14:00Z">
        <w:r w:rsidR="00817A9D">
          <w:t>high- and low-income</w:t>
        </w:r>
      </w:ins>
      <w:r>
        <w:t xml:space="preserve"> countries can </w:t>
      </w:r>
      <w:r>
        <w:rPr>
          <w:spacing w:val="2"/>
        </w:rPr>
        <w:t xml:space="preserve">be </w:t>
      </w:r>
      <w:r>
        <w:t xml:space="preserve">characterized </w:t>
      </w:r>
      <w:r>
        <w:rPr>
          <w:spacing w:val="-3"/>
        </w:rPr>
        <w:t xml:space="preserve">by </w:t>
      </w:r>
      <w:r>
        <w:t xml:space="preserve">different patterns of life expectancy and health financing schemes, </w:t>
      </w:r>
      <w:r>
        <w:rPr>
          <w:spacing w:val="-3"/>
        </w:rPr>
        <w:t xml:space="preserve">we </w:t>
      </w:r>
      <w:del w:id="293" w:author="Asabe Garba" w:date="2019-04-13T00:15:00Z">
        <w:r w:rsidDel="00AC5C8A">
          <w:delText xml:space="preserve">further </w:delText>
        </w:r>
      </w:del>
      <w:r>
        <w:t>conducted stratified analyses among the four income</w:t>
      </w:r>
      <w:r>
        <w:rPr>
          <w:spacing w:val="-21"/>
        </w:rPr>
        <w:t xml:space="preserve"> </w:t>
      </w:r>
      <w:r>
        <w:t>category</w:t>
      </w:r>
      <w:r>
        <w:rPr>
          <w:spacing w:val="-21"/>
        </w:rPr>
        <w:t xml:space="preserve"> </w:t>
      </w:r>
      <w:r>
        <w:t>countries</w:t>
      </w:r>
      <w:r>
        <w:rPr>
          <w:spacing w:val="-21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allow</w:t>
      </w:r>
      <w:r>
        <w:rPr>
          <w:spacing w:val="-21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potentially</w:t>
      </w:r>
      <w:r>
        <w:rPr>
          <w:spacing w:val="-20"/>
        </w:rPr>
        <w:t xml:space="preserve"> </w:t>
      </w:r>
      <w:r>
        <w:t>different</w:t>
      </w:r>
      <w:r>
        <w:rPr>
          <w:spacing w:val="-21"/>
        </w:rPr>
        <w:t xml:space="preserve"> </w:t>
      </w:r>
      <w:r>
        <w:t>patterns</w:t>
      </w:r>
      <w:r>
        <w:rPr>
          <w:spacing w:val="-2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association</w:t>
      </w:r>
      <w:r>
        <w:rPr>
          <w:spacing w:val="-21"/>
        </w:rPr>
        <w:t xml:space="preserve"> </w:t>
      </w:r>
      <w:r>
        <w:t>between</w:t>
      </w:r>
      <w:r>
        <w:rPr>
          <w:spacing w:val="-21"/>
        </w:rPr>
        <w:t xml:space="preserve"> </w:t>
      </w:r>
      <w:r>
        <w:t>compulsory health</w:t>
      </w:r>
      <w:r>
        <w:rPr>
          <w:spacing w:val="-18"/>
        </w:rPr>
        <w:t xml:space="preserve"> </w:t>
      </w:r>
      <w:r>
        <w:t>insurance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life</w:t>
      </w:r>
      <w:r>
        <w:rPr>
          <w:spacing w:val="-18"/>
        </w:rPr>
        <w:t xml:space="preserve"> </w:t>
      </w:r>
      <w:r>
        <w:t>expectancy</w:t>
      </w:r>
      <w:r>
        <w:rPr>
          <w:spacing w:val="-17"/>
        </w:rPr>
        <w:t xml:space="preserve"> </w:t>
      </w:r>
      <w:r>
        <w:t>among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184</w:t>
      </w:r>
      <w:r>
        <w:rPr>
          <w:spacing w:val="-17"/>
        </w:rPr>
        <w:t xml:space="preserve"> </w:t>
      </w:r>
      <w:r>
        <w:t>countries.</w:t>
      </w:r>
      <w:r>
        <w:rPr>
          <w:spacing w:val="-6"/>
        </w:rPr>
        <w:t xml:space="preserve"> </w:t>
      </w:r>
      <w:r>
        <w:t>Our</w:t>
      </w:r>
      <w:r>
        <w:rPr>
          <w:spacing w:val="-17"/>
        </w:rPr>
        <w:t xml:space="preserve"> </w:t>
      </w:r>
      <w:r>
        <w:t>main</w:t>
      </w:r>
      <w:r>
        <w:rPr>
          <w:spacing w:val="-17"/>
        </w:rPr>
        <w:t xml:space="preserve"> </w:t>
      </w:r>
      <w:r>
        <w:t>hypothesis</w:t>
      </w:r>
      <w:r>
        <w:rPr>
          <w:spacing w:val="-17"/>
        </w:rPr>
        <w:t xml:space="preserve"> </w:t>
      </w:r>
      <w:ins w:id="294" w:author="Asabe Garba" w:date="2019-04-13T00:16:00Z">
        <w:r w:rsidR="00AC5C8A">
          <w:t>wa</w:t>
        </w:r>
      </w:ins>
      <w:del w:id="295" w:author="Asabe Garba" w:date="2019-04-13T00:16:00Z">
        <w:r w:rsidDel="00AC5C8A">
          <w:delText>i</w:delText>
        </w:r>
      </w:del>
      <w:r>
        <w:t>s</w:t>
      </w:r>
      <w:r>
        <w:rPr>
          <w:spacing w:val="-18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compulsory health</w:t>
      </w:r>
      <w:r>
        <w:rPr>
          <w:spacing w:val="14"/>
        </w:rPr>
        <w:t xml:space="preserve"> </w:t>
      </w:r>
      <w:r>
        <w:t>insurance</w:t>
      </w:r>
      <w:r>
        <w:rPr>
          <w:spacing w:val="15"/>
        </w:rPr>
        <w:t xml:space="preserve"> </w:t>
      </w:r>
      <w:ins w:id="296" w:author="Asabe Garba" w:date="2019-04-13T00:16:00Z">
        <w:r w:rsidR="00AC5C8A">
          <w:t>wa</w:t>
        </w:r>
      </w:ins>
      <w:del w:id="297" w:author="Asabe Garba" w:date="2019-04-13T00:16:00Z">
        <w:r w:rsidDel="00AC5C8A">
          <w:delText>i</w:delText>
        </w:r>
      </w:del>
      <w:r>
        <w:t>s</w:t>
      </w:r>
      <w:r>
        <w:rPr>
          <w:spacing w:val="15"/>
        </w:rPr>
        <w:t xml:space="preserve"> </w:t>
      </w:r>
      <w:r>
        <w:t>positively</w:t>
      </w:r>
      <w:r>
        <w:rPr>
          <w:spacing w:val="15"/>
        </w:rPr>
        <w:t xml:space="preserve"> </w:t>
      </w:r>
      <w:r>
        <w:t>associated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life</w:t>
      </w:r>
      <w:r>
        <w:rPr>
          <w:spacing w:val="15"/>
        </w:rPr>
        <w:t xml:space="preserve"> </w:t>
      </w:r>
      <w:r>
        <w:t>expectancy.</w:t>
      </w:r>
    </w:p>
    <w:p w14:paraId="74071FAC" w14:textId="14EB219D" w:rsidR="004D46F6" w:rsidRDefault="00EA7180">
      <w:pPr>
        <w:pStyle w:val="BodyText"/>
        <w:spacing w:before="4" w:line="420" w:lineRule="auto"/>
        <w:ind w:left="133" w:right="1657" w:firstLine="306"/>
        <w:jc w:val="both"/>
      </w:pPr>
      <w:r>
        <w:rPr>
          <w:spacing w:val="-9"/>
        </w:rPr>
        <w:t xml:space="preserve">We </w:t>
      </w:r>
      <w:r>
        <w:t xml:space="preserve">reported point and </w:t>
      </w:r>
      <w:r>
        <w:rPr>
          <w:spacing w:val="-3"/>
        </w:rPr>
        <w:t xml:space="preserve">interval </w:t>
      </w:r>
      <w:r>
        <w:t xml:space="preserve">estimates (95% confidence </w:t>
      </w:r>
      <w:r>
        <w:rPr>
          <w:spacing w:val="-3"/>
        </w:rPr>
        <w:t xml:space="preserve">intervals, </w:t>
      </w:r>
      <w:r>
        <w:t>95% CI), as well as the significance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independent</w:t>
      </w:r>
      <w:r>
        <w:rPr>
          <w:spacing w:val="-6"/>
        </w:rPr>
        <w:t xml:space="preserve"> </w:t>
      </w:r>
      <w:r>
        <w:t>variables.</w:t>
      </w:r>
      <w:r>
        <w:rPr>
          <w:spacing w:val="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p-value</w:t>
      </w:r>
      <w:r>
        <w:rPr>
          <w:spacing w:val="-5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0.05</w:t>
      </w:r>
      <w:r>
        <w:rPr>
          <w:spacing w:val="-6"/>
        </w:rPr>
        <w:t xml:space="preserve"> </w:t>
      </w:r>
      <w:ins w:id="298" w:author="Asabe Garba" w:date="2019-04-13T00:16:00Z">
        <w:r w:rsidR="00AC5C8A">
          <w:t>wa</w:t>
        </w:r>
      </w:ins>
      <w:del w:id="299" w:author="Asabe Garba" w:date="2019-04-13T00:16:00Z">
        <w:r w:rsidDel="00AC5C8A">
          <w:delText>i</w:delText>
        </w:r>
      </w:del>
      <w:r>
        <w:t>s</w:t>
      </w:r>
      <w:r>
        <w:rPr>
          <w:spacing w:val="-5"/>
        </w:rPr>
        <w:t xml:space="preserve"> </w:t>
      </w:r>
      <w:r>
        <w:t>viewed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statistically</w:t>
      </w:r>
      <w:r>
        <w:rPr>
          <w:spacing w:val="-6"/>
        </w:rPr>
        <w:t xml:space="preserve"> </w:t>
      </w:r>
      <w:r>
        <w:t xml:space="preserve">significant. All data cleaning, visualization, statistical modelling, and reporting were performed using statistical </w:t>
      </w:r>
      <w:r>
        <w:rPr>
          <w:w w:val="95"/>
        </w:rPr>
        <w:t>computing and graphics environment R, version 3.5.3 [</w:t>
      </w:r>
      <w:hyperlink w:anchor="_bookmark24" w:history="1">
        <w:r>
          <w:rPr>
            <w:color w:val="0000FF"/>
            <w:w w:val="95"/>
          </w:rPr>
          <w:t>30</w:t>
        </w:r>
      </w:hyperlink>
      <w:r>
        <w:rPr>
          <w:w w:val="95"/>
        </w:rPr>
        <w:t xml:space="preserve">]. In an effort to promote reproducible research, </w:t>
      </w:r>
      <w:r>
        <w:rPr>
          <w:spacing w:val="-3"/>
        </w:rPr>
        <w:t xml:space="preserve">we </w:t>
      </w:r>
      <w:del w:id="300" w:author="Asabe Garba" w:date="2019-04-13T00:17:00Z">
        <w:r w:rsidDel="003732EE">
          <w:rPr>
            <w:spacing w:val="-4"/>
          </w:rPr>
          <w:delText xml:space="preserve">have </w:delText>
        </w:r>
      </w:del>
      <w:r>
        <w:t xml:space="preserve">created a public GitHub repository to store all the data and R code </w:t>
      </w:r>
      <w:r>
        <w:rPr>
          <w:spacing w:val="-3"/>
        </w:rPr>
        <w:t xml:space="preserve">we </w:t>
      </w:r>
      <w:r>
        <w:t>used to write this paper. Interested readers can find them</w:t>
      </w:r>
      <w:r>
        <w:rPr>
          <w:spacing w:val="20"/>
        </w:rPr>
        <w:t xml:space="preserve"> </w:t>
      </w:r>
      <w:r>
        <w:t>at</w:t>
      </w:r>
      <w:ins w:id="301" w:author="Asabe Garba" w:date="2019-04-13T00:17:00Z">
        <w:r w:rsidR="003732EE">
          <w:t xml:space="preserve"> </w:t>
        </w:r>
      </w:ins>
      <w:r>
        <w:rPr>
          <w:color w:val="0000FF"/>
        </w:rPr>
        <w:t>h</w:t>
      </w:r>
      <w:hyperlink r:id="rId15">
        <w:r>
          <w:rPr>
            <w:color w:val="0000FF"/>
          </w:rPr>
          <w:t>ttps://github.com/caimiao0714/GHRP-UHC</w:t>
        </w:r>
        <w:r>
          <w:t>.</w:t>
        </w:r>
      </w:hyperlink>
    </w:p>
    <w:p w14:paraId="5056FC6C" w14:textId="77777777" w:rsidR="004D46F6" w:rsidRDefault="004D46F6">
      <w:pPr>
        <w:pStyle w:val="BodyText"/>
        <w:rPr>
          <w:sz w:val="32"/>
        </w:rPr>
      </w:pPr>
    </w:p>
    <w:p w14:paraId="341EADA7" w14:textId="77777777" w:rsidR="004D46F6" w:rsidRDefault="00EA7180">
      <w:pPr>
        <w:pStyle w:val="Heading1"/>
        <w:numPr>
          <w:ilvl w:val="0"/>
          <w:numId w:val="2"/>
        </w:numPr>
        <w:tabs>
          <w:tab w:val="left" w:pos="434"/>
        </w:tabs>
        <w:spacing w:before="1"/>
      </w:pPr>
      <w:bookmarkStart w:id="302" w:name="Results"/>
      <w:bookmarkEnd w:id="302"/>
      <w:r>
        <w:t>Results</w:t>
      </w:r>
    </w:p>
    <w:p w14:paraId="17F8A128" w14:textId="77777777" w:rsidR="004D46F6" w:rsidRDefault="004D46F6">
      <w:pPr>
        <w:pStyle w:val="BodyText"/>
        <w:spacing w:before="9"/>
        <w:rPr>
          <w:b/>
          <w:sz w:val="30"/>
        </w:rPr>
      </w:pPr>
    </w:p>
    <w:p w14:paraId="384B4BEE" w14:textId="77777777" w:rsidR="004D46F6" w:rsidRDefault="00EA7180">
      <w:pPr>
        <w:pStyle w:val="ListParagraph"/>
        <w:numPr>
          <w:ilvl w:val="1"/>
          <w:numId w:val="2"/>
        </w:numPr>
        <w:tabs>
          <w:tab w:val="left" w:pos="569"/>
        </w:tabs>
        <w:spacing w:before="0"/>
        <w:rPr>
          <w:i/>
          <w:sz w:val="20"/>
        </w:rPr>
      </w:pPr>
      <w:bookmarkStart w:id="303" w:name="Characteristics_of_the_countries_by_inco"/>
      <w:bookmarkEnd w:id="303"/>
      <w:r>
        <w:rPr>
          <w:i/>
          <w:sz w:val="20"/>
        </w:rPr>
        <w:t>Characteristics of the countries by</w:t>
      </w:r>
      <w:r>
        <w:rPr>
          <w:i/>
          <w:spacing w:val="28"/>
          <w:sz w:val="20"/>
        </w:rPr>
        <w:t xml:space="preserve"> </w:t>
      </w:r>
      <w:r>
        <w:rPr>
          <w:i/>
          <w:spacing w:val="-3"/>
          <w:sz w:val="20"/>
        </w:rPr>
        <w:t>income group</w:t>
      </w:r>
    </w:p>
    <w:p w14:paraId="3BACBF7B" w14:textId="2C3932B8" w:rsidR="004D46F6" w:rsidRDefault="00EA7180">
      <w:pPr>
        <w:pStyle w:val="BodyText"/>
        <w:spacing w:before="231" w:line="420" w:lineRule="auto"/>
        <w:ind w:left="135" w:right="1696" w:firstLine="303"/>
      </w:pPr>
      <w:r>
        <w:rPr>
          <w:spacing w:val="-3"/>
        </w:rPr>
        <w:t>Table</w:t>
      </w:r>
      <w:ins w:id="304" w:author="Asabe Garba" w:date="2019-04-13T00:17:00Z">
        <w:r w:rsidR="003732EE">
          <w:rPr>
            <w:spacing w:val="-3"/>
          </w:rPr>
          <w:t xml:space="preserve"> </w:t>
        </w:r>
      </w:ins>
      <w:r>
        <w:rPr>
          <w:color w:val="0000FF"/>
          <w:spacing w:val="-3"/>
        </w:rPr>
        <w:t>1</w:t>
      </w:r>
      <w:ins w:id="305" w:author="Asabe Garba" w:date="2019-04-13T00:17:00Z">
        <w:r w:rsidR="003732EE">
          <w:rPr>
            <w:color w:val="0000FF"/>
            <w:spacing w:val="-3"/>
          </w:rPr>
          <w:t xml:space="preserve"> </w:t>
        </w:r>
      </w:ins>
      <w:r>
        <w:rPr>
          <w:spacing w:val="-3"/>
        </w:rPr>
        <w:t xml:space="preserve">presents  </w:t>
      </w:r>
      <w:r>
        <w:t xml:space="preserve">averages and standard deviations (in parentheses) for </w:t>
      </w:r>
      <w:ins w:id="306" w:author="Asabe Garba" w:date="2019-04-13T00:18:00Z">
        <w:r w:rsidR="003732EE">
          <w:t xml:space="preserve">the </w:t>
        </w:r>
      </w:ins>
      <w:r>
        <w:t xml:space="preserve">different characteristics   of the 184 countries stratified </w:t>
      </w:r>
      <w:r>
        <w:rPr>
          <w:spacing w:val="-3"/>
        </w:rPr>
        <w:t xml:space="preserve">by </w:t>
      </w:r>
      <w:r>
        <w:t>income group. High</w:t>
      </w:r>
      <w:ins w:id="307" w:author="Asabe Garba" w:date="2019-04-13T00:51:00Z">
        <w:r w:rsidR="00B26F4D">
          <w:t>-</w:t>
        </w:r>
      </w:ins>
      <w:del w:id="308" w:author="Asabe Garba" w:date="2019-04-13T00:51:00Z">
        <w:r w:rsidDel="00B26F4D">
          <w:delText xml:space="preserve"> </w:delText>
        </w:r>
      </w:del>
      <w:r>
        <w:t xml:space="preserve">income countries had the highest average life expectancy (77.82 years), followed </w:t>
      </w:r>
      <w:r>
        <w:rPr>
          <w:spacing w:val="-3"/>
        </w:rPr>
        <w:t xml:space="preserve">by </w:t>
      </w:r>
      <w:r>
        <w:t xml:space="preserve">up-mid (71.22 years), low-mid (65.45 years), and </w:t>
      </w:r>
      <w:del w:id="309" w:author="Asabe Garba" w:date="2019-04-13T00:18:00Z">
        <w:r w:rsidDel="003732EE">
          <w:rPr>
            <w:spacing w:val="-3"/>
          </w:rPr>
          <w:delText xml:space="preserve">low </w:delText>
        </w:r>
        <w:r w:rsidDel="003732EE">
          <w:delText>income</w:delText>
        </w:r>
      </w:del>
      <w:ins w:id="310" w:author="Asabe Garba" w:date="2019-04-13T00:18:00Z">
        <w:r w:rsidR="003732EE">
          <w:rPr>
            <w:spacing w:val="-3"/>
          </w:rPr>
          <w:t>low-income</w:t>
        </w:r>
      </w:ins>
      <w:r>
        <w:t xml:space="preserve"> countries (56.65 years). Figure</w:t>
      </w:r>
      <w:ins w:id="311" w:author="Asabe Garba" w:date="2019-04-13T00:18:00Z">
        <w:r w:rsidR="003732EE">
          <w:t xml:space="preserve"> </w:t>
        </w:r>
      </w:ins>
      <w:r>
        <w:rPr>
          <w:color w:val="0000FF"/>
        </w:rPr>
        <w:t>1</w:t>
      </w:r>
      <w:ins w:id="312" w:author="Asabe Garba" w:date="2019-04-13T00:18:00Z">
        <w:r w:rsidR="003732EE">
          <w:rPr>
            <w:color w:val="0000FF"/>
          </w:rPr>
          <w:t xml:space="preserve"> </w:t>
        </w:r>
      </w:ins>
      <w:del w:id="313" w:author="Asabe Garba" w:date="2019-04-13T00:19:00Z">
        <w:r w:rsidDel="003732EE">
          <w:delText xml:space="preserve">demonstrates </w:delText>
        </w:r>
      </w:del>
      <w:ins w:id="314" w:author="Asabe Garba" w:date="2019-04-13T00:19:00Z">
        <w:r w:rsidR="003732EE">
          <w:t xml:space="preserve">shows </w:t>
        </w:r>
      </w:ins>
      <w:r>
        <w:t>the trend</w:t>
      </w:r>
      <w:ins w:id="315" w:author="Asabe Garba" w:date="2019-04-13T00:20:00Z">
        <w:r w:rsidR="003732EE">
          <w:t>s</w:t>
        </w:r>
      </w:ins>
      <w:r>
        <w:t xml:space="preserve"> of life expectancy in the 184 countries </w:t>
      </w:r>
      <w:r>
        <w:rPr>
          <w:spacing w:val="-3"/>
        </w:rPr>
        <w:t xml:space="preserve">over </w:t>
      </w:r>
      <w:r>
        <w:t>the seventeen-year period, with each line represent</w:t>
      </w:r>
      <w:ins w:id="316" w:author="Asabe Garba" w:date="2019-04-13T00:19:00Z">
        <w:r w:rsidR="003732EE">
          <w:t>ing</w:t>
        </w:r>
      </w:ins>
      <w:del w:id="317" w:author="Asabe Garba" w:date="2019-04-13T00:19:00Z">
        <w:r w:rsidDel="003732EE">
          <w:delText>s</w:delText>
        </w:r>
      </w:del>
      <w:r>
        <w:t xml:space="preserve"> a country </w:t>
      </w:r>
      <w:del w:id="318" w:author="Asabe Garba" w:date="2019-04-13T00:20:00Z">
        <w:r w:rsidDel="003732EE">
          <w:delText xml:space="preserve">while </w:delText>
        </w:r>
      </w:del>
      <w:ins w:id="319" w:author="Asabe Garba" w:date="2019-04-13T00:20:00Z">
        <w:r w:rsidR="003732EE">
          <w:t>and each</w:t>
        </w:r>
      </w:ins>
      <w:del w:id="320" w:author="Asabe Garba" w:date="2019-04-13T00:20:00Z">
        <w:r w:rsidDel="003732EE">
          <w:delText>a</w:delText>
        </w:r>
      </w:del>
      <w:ins w:id="321" w:author="Asabe Garba" w:date="2019-04-13T00:20:00Z">
        <w:r w:rsidR="003732EE">
          <w:t xml:space="preserve"> </w:t>
        </w:r>
      </w:ins>
      <w:del w:id="322" w:author="Asabe Garba" w:date="2019-04-13T00:20:00Z">
        <w:r w:rsidDel="003732EE">
          <w:delText xml:space="preserve"> </w:delText>
        </w:r>
      </w:del>
      <w:r>
        <w:t xml:space="preserve">color </w:t>
      </w:r>
      <w:del w:id="323" w:author="Asabe Garba" w:date="2019-04-13T00:20:00Z">
        <w:r w:rsidDel="003732EE">
          <w:delText xml:space="preserve">stands for </w:delText>
        </w:r>
      </w:del>
      <w:r>
        <w:t>an income category.</w:t>
      </w:r>
      <w:r>
        <w:rPr>
          <w:spacing w:val="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expectancy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studied</w:t>
      </w:r>
      <w:r>
        <w:rPr>
          <w:spacing w:val="-7"/>
        </w:rPr>
        <w:t xml:space="preserve"> </w:t>
      </w:r>
      <w:r>
        <w:t>countries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generally</w:t>
      </w:r>
      <w:r>
        <w:rPr>
          <w:spacing w:val="-7"/>
        </w:rPr>
        <w:t xml:space="preserve"> </w:t>
      </w:r>
      <w:r>
        <w:t>linear</w:t>
      </w:r>
      <w:ins w:id="324" w:author="Asabe Garba" w:date="2019-04-13T00:21:00Z">
        <w:r w:rsidR="003732EE">
          <w:t xml:space="preserve"> with a clear</w:t>
        </w:r>
      </w:ins>
      <w:del w:id="325" w:author="Asabe Garba" w:date="2019-04-13T00:21:00Z">
        <w:r w:rsidDel="003732EE">
          <w:delText>ly</w:delText>
        </w:r>
      </w:del>
      <w:r>
        <w:rPr>
          <w:spacing w:val="-7"/>
        </w:rPr>
        <w:t xml:space="preserve"> </w:t>
      </w:r>
      <w:r>
        <w:t>increas</w:t>
      </w:r>
      <w:ins w:id="326" w:author="Asabe Garba" w:date="2019-04-13T00:22:00Z">
        <w:r w:rsidR="003732EE">
          <w:t>e</w:t>
        </w:r>
      </w:ins>
      <w:del w:id="327" w:author="Asabe Garba" w:date="2019-04-13T00:22:00Z">
        <w:r w:rsidDel="003732EE">
          <w:delText>ing</w:delText>
        </w:r>
      </w:del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2000</w:t>
      </w:r>
      <w:r>
        <w:rPr>
          <w:spacing w:val="-7"/>
        </w:rPr>
        <w:t xml:space="preserve"> </w:t>
      </w:r>
      <w:r>
        <w:t xml:space="preserve">to 2016. Consistent with </w:t>
      </w:r>
      <w:r>
        <w:rPr>
          <w:spacing w:val="-3"/>
        </w:rPr>
        <w:t>Table</w:t>
      </w:r>
      <w:ins w:id="328" w:author="Asabe Garba" w:date="2019-04-13T00:22:00Z">
        <w:r w:rsidR="003732EE">
          <w:rPr>
            <w:spacing w:val="-3"/>
          </w:rPr>
          <w:t xml:space="preserve"> </w:t>
        </w:r>
      </w:ins>
      <w:r>
        <w:rPr>
          <w:color w:val="0000FF"/>
          <w:spacing w:val="-3"/>
        </w:rPr>
        <w:t>1</w:t>
      </w:r>
      <w:ins w:id="329" w:author="Asabe Garba" w:date="2019-04-13T00:22:00Z">
        <w:r w:rsidR="003732EE">
          <w:rPr>
            <w:color w:val="0000FF"/>
            <w:spacing w:val="-3"/>
          </w:rPr>
          <w:t xml:space="preserve"> </w:t>
        </w:r>
        <w:r w:rsidR="003732EE">
          <w:rPr>
            <w:color w:val="0000FF"/>
            <w:spacing w:val="-3"/>
          </w:rPr>
          <w:lastRenderedPageBreak/>
          <w:t>results</w:t>
        </w:r>
      </w:ins>
      <w:hyperlink w:anchor="_bookmark0" w:history="1">
        <w:r>
          <w:rPr>
            <w:spacing w:val="-3"/>
          </w:rPr>
          <w:t xml:space="preserve">, </w:t>
        </w:r>
      </w:hyperlink>
      <w:r>
        <w:t>the most significant pattern in the plot was that life expectancy was strongly</w:t>
      </w:r>
      <w:r>
        <w:rPr>
          <w:spacing w:val="7"/>
        </w:rPr>
        <w:t xml:space="preserve"> </w:t>
      </w:r>
      <w:r>
        <w:t>related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income</w:t>
      </w:r>
      <w:r>
        <w:rPr>
          <w:spacing w:val="8"/>
        </w:rPr>
        <w:t xml:space="preserve"> </w:t>
      </w:r>
      <w:r>
        <w:t>group:</w:t>
      </w:r>
      <w:r>
        <w:rPr>
          <w:spacing w:val="2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high</w:t>
      </w:r>
      <w:ins w:id="330" w:author="Asabe Garba" w:date="2019-04-13T00:23:00Z">
        <w:r w:rsidR="003732EE">
          <w:rPr>
            <w:spacing w:val="8"/>
          </w:rPr>
          <w:t>-</w:t>
        </w:r>
      </w:ins>
      <w:del w:id="331" w:author="Asabe Garba" w:date="2019-04-13T00:23:00Z">
        <w:r w:rsidDel="003732EE">
          <w:rPr>
            <w:spacing w:val="8"/>
          </w:rPr>
          <w:delText xml:space="preserve"> </w:delText>
        </w:r>
      </w:del>
      <w:r>
        <w:t>income</w:t>
      </w:r>
      <w:r>
        <w:rPr>
          <w:spacing w:val="8"/>
        </w:rPr>
        <w:t xml:space="preserve"> </w:t>
      </w:r>
      <w:r>
        <w:t>countries</w:t>
      </w:r>
      <w:r>
        <w:rPr>
          <w:spacing w:val="8"/>
        </w:rPr>
        <w:t xml:space="preserve"> </w:t>
      </w:r>
      <w:r>
        <w:t>had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highest</w:t>
      </w:r>
      <w:r>
        <w:rPr>
          <w:spacing w:val="7"/>
        </w:rPr>
        <w:t xml:space="preserve"> </w:t>
      </w:r>
      <w:r>
        <w:t>life</w:t>
      </w:r>
      <w:r>
        <w:rPr>
          <w:spacing w:val="8"/>
        </w:rPr>
        <w:t xml:space="preserve"> </w:t>
      </w:r>
      <w:r>
        <w:t>expectancy,</w:t>
      </w:r>
      <w:r>
        <w:rPr>
          <w:spacing w:val="9"/>
        </w:rPr>
        <w:t xml:space="preserve"> </w:t>
      </w:r>
      <w:r>
        <w:t>which</w:t>
      </w:r>
    </w:p>
    <w:p w14:paraId="6D3A993D" w14:textId="77777777" w:rsidR="004D46F6" w:rsidRDefault="004D46F6">
      <w:pPr>
        <w:spacing w:line="420" w:lineRule="auto"/>
        <w:sectPr w:rsidR="004D46F6">
          <w:pgSz w:w="12240" w:h="15840"/>
          <w:pgMar w:top="1500" w:right="0" w:bottom="1320" w:left="1560" w:header="0" w:footer="1128" w:gutter="0"/>
          <w:cols w:space="720"/>
        </w:sectPr>
      </w:pPr>
    </w:p>
    <w:p w14:paraId="7C15A4E7" w14:textId="77777777" w:rsidR="004D46F6" w:rsidRDefault="004D46F6">
      <w:pPr>
        <w:pStyle w:val="BodyText"/>
      </w:pPr>
    </w:p>
    <w:p w14:paraId="656439E9" w14:textId="77777777" w:rsidR="004D46F6" w:rsidRDefault="004D46F6">
      <w:pPr>
        <w:pStyle w:val="BodyText"/>
      </w:pPr>
    </w:p>
    <w:p w14:paraId="510E938F" w14:textId="77777777" w:rsidR="004D46F6" w:rsidRDefault="004D46F6">
      <w:pPr>
        <w:pStyle w:val="BodyText"/>
      </w:pPr>
    </w:p>
    <w:p w14:paraId="373FAEB7" w14:textId="77777777" w:rsidR="004D46F6" w:rsidRDefault="004D46F6">
      <w:pPr>
        <w:pStyle w:val="BodyText"/>
        <w:rPr>
          <w:sz w:val="12"/>
        </w:rPr>
      </w:pPr>
    </w:p>
    <w:p w14:paraId="211E6D30" w14:textId="77777777" w:rsidR="004D46F6" w:rsidRDefault="004D46F6">
      <w:pPr>
        <w:pStyle w:val="BodyText"/>
        <w:spacing w:before="2"/>
        <w:rPr>
          <w:sz w:val="11"/>
        </w:rPr>
      </w:pPr>
    </w:p>
    <w:p w14:paraId="274F8196" w14:textId="77777777" w:rsidR="004D46F6" w:rsidRDefault="003732EE">
      <w:pPr>
        <w:ind w:left="363"/>
        <w:rPr>
          <w:rFonts w:ascii="Times New Roman"/>
          <w:sz w:val="11"/>
        </w:rPr>
      </w:pPr>
      <w:r>
        <w:pict w14:anchorId="6F05A977">
          <v:group id="_x0000_s1048" style="position:absolute;left:0;text-align:left;margin-left:103.05pt;margin-top:-34.8pt;width:420.9pt;height:252.35pt;z-index:251646464;mso-position-horizontal-relative:page" coordorigin="2061,-696" coordsize="8418,5047">
            <v:shape id="_x0000_s1194" style="position:absolute;left:641;top:4604;width:13649;height:8157" coordorigin="641,4605" coordsize="13649,8157" o:spt="100" adj="0,,0" path="m2094,3476r8378,m2094,2502r8378,m2094,1527r8378,m2094,553r8378,m2094,-421r8378,m2237,4317r,-5006m2713,4317r,-5006m3189,4317r,-5006m3665,4317r,-5006m4141,4317r,-5006m4617,4317r,-5006m5093,4317r,-5006m5569,4317r,-5006m6045,4317r,-5006m6521,4317r,-5006e" filled="f" strokecolor="#ebebeb" strokeweight=".11475mm">
              <v:stroke joinstyle="round"/>
              <v:formulas/>
              <v:path arrowok="t" o:connecttype="segments"/>
            </v:shape>
            <v:shape id="_x0000_s1193" style="position:absolute;left:6997;top:-690;width:2856;height:5007" coordorigin="6997,-689" coordsize="2856,5007" o:spt="100" adj="0,,0" path="m6997,-689r,4505m6997,4163r,154m7473,-689r,4505m7473,4163r,154m7949,-689r,4505m7949,4163r,154m8425,-689r,4505m8425,4163r,154m8901,-689r,4505m8901,4163r,154m9377,-689r,4505m9377,4163r,154m9853,-689r,4505m9853,4163r,154e" filled="f" strokecolor="#ebebeb" strokeweight=".11475mm">
              <v:stroke joinstyle="round"/>
              <v:formulas/>
              <v:path arrowok="t" o:connecttype="segments"/>
            </v:shape>
            <v:line id="_x0000_s1192" style="position:absolute" from="10329,4317" to="10329,-689" strokecolor="#ebebeb" strokeweight=".11475mm"/>
            <v:shape id="_x0000_s1191" style="position:absolute;left:2094;top:3962;width:8378;height:2" coordorigin="2094,3963" coordsize="8378,0" o:spt="100" adj="0,,0" path="m10053,3963r419,m2094,3963r4436,e" filled="f" strokecolor="#ebebeb" strokeweight=".23169mm">
              <v:stroke joinstyle="round"/>
              <v:formulas/>
              <v:path arrowok="t" o:connecttype="segments"/>
            </v:shape>
            <v:shape id="_x0000_s1190" style="position:absolute;left:641;top:4604;width:13649;height:8157" coordorigin="641,4605" coordsize="13649,8157" o:spt="100" adj="0,,0" path="m2094,2989r8378,m2094,2014r8378,m2094,1040r8378,m2094,66r8378,m2475,4317r,-5006m2951,4317r,-5006m3427,4317r,-5006m3903,4317r,-5006m4379,4317r,-5006m4855,4317r,-5006m5331,4317r,-5006m5807,4317r,-5006m6283,4317r,-5006e" filled="f" strokecolor="#ebebeb" strokeweight=".23169mm">
              <v:stroke joinstyle="round"/>
              <v:formulas/>
              <v:path arrowok="t" o:connecttype="segments"/>
            </v:shape>
            <v:shape id="_x0000_s1189" style="position:absolute;left:6759;top:-690;width:2856;height:5007" coordorigin="6759,-689" coordsize="2856,5007" o:spt="100" adj="0,,0" path="m6759,-689r,4505m6759,4163r,154m7235,-689r,4505m7235,4163r,154m7711,-689r,4505m7711,4163r,154m8187,-689r,4505m8187,4163r,154m8663,-689r,4505m8663,4163r,154m9139,-689r,4505m9139,4163r,154m9615,-689r,4505m9615,4163r,154e" filled="f" strokecolor="#ebebeb" strokeweight=".23169mm">
              <v:stroke joinstyle="round"/>
              <v:formulas/>
              <v:path arrowok="t" o:connecttype="segments"/>
            </v:shape>
            <v:line id="_x0000_s1188" style="position:absolute" from="10091,4317" to="10091,-689" strokecolor="#ebebeb" strokeweight=".23169mm"/>
            <v:shape id="_x0000_s1187" style="position:absolute;left:3427;top:1656;width:6664;height:686" coordorigin="3427,1657" coordsize="6664,686" path="m3427,2342r476,-60l4379,2221r476,-60l5331,2101r476,-57l6283,1991r476,-50l7235,1895r476,-43l8187,1811r476,-39l9139,1732r476,-38l10091,1657e" filled="f" strokecolor="#f8766d" strokeweight=".04547mm">
              <v:path arrowok="t"/>
            </v:shape>
            <v:shape id="_x0000_s1186" style="position:absolute;left:1261;top:6098;width:12409;height:1279" coordorigin="1262,6098" coordsize="12409,1279" o:spt="100" adj="0,,0" path="m2475,655r476,-32l3427,595r476,-24l4379,551r476,-19l5331,512r476,-23l6283,461r476,-33l7235,392r476,-37l8187,320r476,-30l9139,264r476,-20l10091,227m2475,1012r476,-48l3427,916r476,-49l4379,818r476,-47l5331,726r476,-41l6283,647r476,-33l7235,585r476,-26l8187,535r476,-23l9139,491r476,-22l10091,448e" filled="f" strokecolor="#00bfc4" strokeweight=".04547mm">
              <v:stroke joinstyle="round"/>
              <v:formulas/>
              <v:path arrowok="t" o:connecttype="segments"/>
            </v:shape>
            <v:shape id="_x0000_s1185" style="position:absolute;left:2475;top:1863;width:7616;height:1407" coordorigin="2475,1864" coordsize="7616,1407" path="m2475,3270r476,-106l3427,3053r476,-114l4379,2825r476,-112l5331,2602r476,-110l6283,2386r476,-102l7235,2191r476,-83l8187,2037r476,-59l9139,1931r476,-37l10091,1864e" filled="f" strokecolor="#7cae00" strokeweight=".04547mm">
              <v:path arrowok="t"/>
            </v:shape>
            <v:shape id="_x0000_s1184" style="position:absolute;left:1261;top:6378;width:12409;height:482" coordorigin="1262,6379" coordsize="12409,482" o:spt="100" adj="0,,0" path="m2475,695r476,-20l3427,655r476,-20l4379,616r476,-18l5331,580r476,-18l6283,546r476,-17l7235,513r476,-16l8187,482r476,-16l9139,451r476,-15l10091,420m2475,667r476,-20l3427,628r476,-19l4379,592r476,-17l5331,559r476,-16l6283,527r476,-16l7235,495r476,-16l8187,463r476,-16l9139,431r476,-16l10091,400e" filled="f" strokecolor="#c77cff" strokeweight=".04547mm">
              <v:stroke joinstyle="round"/>
              <v:formulas/>
              <v:path arrowok="t" o:connecttype="segments"/>
            </v:shape>
            <v:shape id="_x0000_s1183" style="position:absolute;left:2475;top:590;width:7616;height:313" coordorigin="2475,590" coordsize="7616,313" path="m2475,903r476,-38l3427,835r476,-23l4379,796r476,-11l5331,776r476,-10l6283,753r476,-17l7235,716r476,-24l8187,669r476,-23l9139,626r476,-19l10091,590e" filled="f" strokecolor="#7cae00" strokeweight=".04547mm">
              <v:path arrowok="t"/>
            </v:shape>
            <v:shape id="_x0000_s1182" style="position:absolute;left:1261;top:5438;width:12409;height:694" coordorigin="1262,5439" coordsize="12409,694" o:spt="100" adj="0,,0" path="m2475,141r476,-39l3427,72,3903,43,4379,18r476,-34l5331,-35r476,-25l6283,-70r476,-14l7235,-99r476,-20l8187,-133r476,-10l9139,-158r476,-10l10091,-177m2475,249r476,-44l3427,195r476,4l4379,146r476,-15l5331,78,5807,48,6283,24r476,10l7235,10r476,-40l8187,-25r476,-20l9139,-79r476,29l10091,-21e" filled="f" strokecolor="#c77cff" strokeweight=".04547mm">
              <v:stroke joinstyle="round"/>
              <v:formulas/>
              <v:path arrowok="t" o:connecttype="segments"/>
            </v:shape>
            <v:shape id="_x0000_s1181" style="position:absolute;left:2475;top:842;width:7616;height:513" coordorigin="2475,843" coordsize="7616,513" path="m2475,1356r476,-29l3427,1294r476,-39l4379,1211r476,-49l5331,1112r476,-50l6283,1017r476,-40l7235,944r476,-26l8187,896r476,-17l9139,865r476,-12l10091,843e" filled="f" strokecolor="#00bfc4" strokeweight=".04547mm">
              <v:path arrowok="t"/>
            </v:shape>
            <v:shape id="_x0000_s1180" style="position:absolute;left:1261;top:6327;width:12409;height:719" coordorigin="1262,6327" coordsize="12409,719" o:spt="100" adj="0,,0" path="m2475,809r476,-29l3427,751r476,-29l4379,696r476,-25l5331,649r476,-20l6283,611r476,-18l7235,576r476,-15l8187,545r476,-14l9139,516r476,-14l10091,487m2475,608r476,-19l3427,571r476,-18l4379,537r476,-16l5331,507r476,-15l6283,478r476,-14l7235,450r476,-14l8187,423r476,-14l9139,395r476,-13l10091,368e" filled="f" strokecolor="#c77cff" strokeweight=".04547mm">
              <v:stroke joinstyle="round"/>
              <v:formulas/>
              <v:path arrowok="t" o:connecttype="segments"/>
            </v:shape>
            <v:shape id="_x0000_s1179" style="position:absolute;left:2475;top:797;width:7616;height:699" coordorigin="2475,798" coordsize="7616,699" path="m2475,1496r476,-57l3427,1386r476,-50l4379,1288r476,-47l5331,1196r476,-45l6283,1107r476,-43l7235,1021r476,-42l8187,939r476,-38l9139,865r476,-35l10091,798e" filled="f" strokecolor="#7cae00" strokeweight=".04547mm">
              <v:path arrowok="t"/>
            </v:shape>
            <v:shape id="_x0000_s1178" style="position:absolute;left:2475;top:464;width:7616;height:247" coordorigin="2475,465" coordsize="7616,247" path="m2475,711r476,-15l3427,681r476,-15l4379,650r476,-15l5331,619r476,-16l6283,587r476,-15l7235,556r476,-16l8187,525r476,-15l9139,494r476,-14l10091,465e" filled="f" strokecolor="#c77cff" strokeweight=".04547mm">
              <v:path arrowok="t"/>
            </v:shape>
            <v:shape id="_x0000_s1177" style="position:absolute;left:2475;top:667;width:7616;height:563" coordorigin="2475,667" coordsize="7616,563" path="m2475,1146r476,40l3427,1230r476,-49l4379,1142r476,10l5331,1098r476,-78l6283,996r476,5l7235,1001r476,-15l8187,849r476,-49l9139,751r476,-64l10091,667e" filled="f" strokecolor="#00bfc4" strokeweight=".04547mm">
              <v:path arrowok="t"/>
            </v:shape>
            <v:shape id="_x0000_s1176" style="position:absolute;left:2475;top:-60;width:7616;height:348" coordorigin="2475,-59" coordsize="7616,348" path="m2475,288r476,-24l3427,254r476,-6l4379,175r476,-10l5331,126,5807,87r476,10l6759,63,7235,48,7711,9r476,20l8663,9r476,-68l9615,-31r476,e" filled="f" strokecolor="#c77cff" strokeweight=".04547mm">
              <v:path arrowok="t"/>
            </v:shape>
            <v:shape id="_x0000_s1175" style="position:absolute;left:2475;top:1002;width:7616;height:201" coordorigin="2475,1003" coordsize="7616,201" path="m2475,1203r476,-3l3427,1190r476,-15l4379,1156r476,-21l5331,1116r476,-16l6283,1087r476,-9l7235,1072r476,-6l8187,1060r476,-10l9139,1038r476,-16l10091,1003e" filled="f" strokecolor="#00bfc4" strokeweight=".04547mm">
              <v:path arrowok="t"/>
            </v:shape>
            <v:shape id="_x0000_s1174" style="position:absolute;left:2475;top:1926;width:7616;height:538" coordorigin="2475,1926" coordsize="7616,538" path="m2475,2464r476,-27l3427,2402r476,-40l4379,2318r476,-46l5331,2227r476,-42l6283,2146r476,-35l7235,2081r476,-27l8187,2029r476,-26l9139,1978r476,-26l10091,1926e" filled="f" strokecolor="#f8766d" strokeweight=".04547mm">
              <v:path arrowok="t"/>
            </v:shape>
            <v:shape id="_x0000_s1173" style="position:absolute;left:1261;top:7391;width:12409;height:1509" coordorigin="1262,7391" coordsize="12409,1509" o:spt="100" adj="0,,0" path="m2475,1941r476,-85l3427,1773r476,-82l4379,1612r476,-73l5331,1471r476,-62l6283,1353r476,-51l7235,1256r476,-43l8187,1173r476,-39l9139,1096r476,-38l10091,1021m2475,1947r476,-55l3427,1836r476,-55l4379,1725r476,-55l5331,1614r476,-57l6283,1501r476,-56l7235,1390r476,-52l8187,1289r476,-46l9139,1200r476,-39l10091,1125e" filled="f" strokecolor="#7cae00" strokeweight=".04547mm">
              <v:stroke joinstyle="round"/>
              <v:formulas/>
              <v:path arrowok="t" o:connecttype="segments"/>
            </v:shape>
            <v:shape id="_x0000_s1172" style="position:absolute;left:1261;top:6325;width:12409;height:4456" coordorigin="1262,6326" coordsize="12409,4456" o:spt="100" adj="0,,0" path="m2475,610r476,-23l3427,570r476,-14l4379,544r476,-13l5331,519r476,-13l6283,493r476,-14l7235,465r476,-15l8187,434r476,-16l9139,401r476,-17l10091,367m2475,3083r476,19l3427,3076r476,-67l4379,2908r476,-130l5331,2629r476,-158l6283,2315r476,-150l7235,2027r476,-127l8187,1778r476,-117l9139,1549r476,-104l10091,1352m2475,1035r476,-42l3427,953r476,-38l4379,878r476,-36l5331,806r476,-35l6283,736r476,-35l7235,666r476,-32l8187,603r476,-28l9139,549r476,-24l10091,504e" filled="f" strokecolor="#00bfc4" strokeweight=".04547mm">
              <v:stroke joinstyle="round"/>
              <v:formulas/>
              <v:path arrowok="t" o:connecttype="segments"/>
            </v:shape>
            <v:shape id="_x0000_s1171" style="position:absolute;left:2475;top:338;width:7616;height:195" coordorigin="2475,339" coordsize="7616,195" path="m2475,533r476,-21l3427,490r476,-22l4379,447r476,-20l5331,411r476,-11l6283,392r476,-4l7235,386r476,-2l8187,381r476,-5l9139,366r476,-12l10091,339e" filled="f" strokecolor="#c77cff" strokeweight=".04547mm">
              <v:path arrowok="t"/>
            </v:shape>
            <v:shape id="_x0000_s1170" style="position:absolute;left:2475;top:566;width:7616;height:312" coordorigin="2475,567" coordsize="7616,312" path="m2475,878r476,-10l3427,859r476,-20l4379,790r476,1l5331,786r476,-5l6283,752r476,-44l7235,698r476,-63l8187,620r476,-53l9139,605r476,-14l10091,591e" filled="f" strokecolor="#00bfc4" strokeweight=".04547mm">
              <v:path arrowok="t"/>
            </v:shape>
            <v:shape id="_x0000_s1169" style="position:absolute;left:1261;top:8952;width:12409;height:1567" coordorigin="1262,8952" coordsize="12409,1567" o:spt="100" adj="0,,0" path="m2475,2941r476,-39l3427,2854r476,-56l4379,2735r476,-69l5331,2593r476,-76l6283,2441r476,-73l7235,2297r476,-64l8187,2173r476,-55l9139,2067r476,-45l10091,1979m2475,2838r476,-23l3427,2796r476,-21l4379,2751r476,-29l5331,2688r476,-39l6283,2606r476,-45l7235,2515r476,-46l8187,2423r476,-44l9139,2337r476,-39l10091,2260e" filled="f" strokecolor="#f8766d" strokeweight=".04547mm">
              <v:stroke joinstyle="round"/>
              <v:formulas/>
              <v:path arrowok="t" o:connecttype="segments"/>
            </v:shape>
            <v:shape id="_x0000_s1168" style="position:absolute;left:1261;top:6978;width:12409;height:3615" coordorigin="1262,6978" coordsize="12409,3615" o:spt="100" adj="0,,0" path="m2475,1065r476,-60l3427,954r476,-40l4379,886r476,-17l5331,861r476,-3l6283,857r476,-2l7235,851r476,-7l8187,833r476,-13l9139,805r476,-18l10091,768m2475,2167r476,-88l3427,1987r476,-93l4379,1802r476,-88l5331,1632r476,-75l6283,1489r476,-60l7235,1376r476,-47l8187,1287r476,-39l9139,1211r476,-36l10091,1139m2475,2986r476,-46l3427,2886r476,-60l4379,2765r476,-60l5331,2648r476,-52l6283,2547r476,-45l7235,2460r476,-39l8187,2381r476,-42l9139,2296r476,-46l10091,2202e" filled="f" strokecolor="#7cae00" strokeweight=".04547mm">
              <v:stroke joinstyle="round"/>
              <v:formulas/>
              <v:path arrowok="t" o:connecttype="segments"/>
            </v:shape>
            <v:shape id="_x0000_s1167" style="position:absolute;left:2475;top:-159;width:7616;height:299" coordorigin="2475,-158" coordsize="7616,299" path="m2475,141r476,-25l3427,106,3903,82,4379,52,4855,38r476,l5807,13,6283,-2r476,-24l7235,-51r476,-24l8187,-88r476,-19l9139,-124r476,-17l10091,-158e" filled="f" strokecolor="#c77cff" strokeweight=".04547mm">
              <v:path arrowok="t"/>
            </v:shape>
            <v:shape id="_x0000_s1166" style="position:absolute;left:1261;top:10136;width:12409;height:1458" coordorigin="1262,10136" coordsize="12409,1458" o:spt="100" adj="0,,0" path="m2475,3579r476,18l3427,3601r476,-11l4379,3565r476,-37l5331,3479r476,-57l6283,3360r476,-66l7235,3226r476,-70l8187,3082r476,-76l9139,2928r476,-77l10091,2777m2475,3223r476,-1l3427,3219r476,-8l4379,3198r476,-20l5331,3149r476,-36l6283,3068r476,-49l7235,2966r476,-53l8187,2862r476,-47l9139,2774r476,-36l10091,2706e" filled="f" strokecolor="#f8766d" strokeweight=".04547mm">
              <v:stroke joinstyle="round"/>
              <v:formulas/>
              <v:path arrowok="t" o:connecttype="segments"/>
            </v:shape>
            <v:shape id="_x0000_s1165" style="position:absolute;left:2475;top:112;width:7616;height:266" coordorigin="2475,113" coordsize="7616,266" path="m2475,379r476,-24l3427,333r476,-19l4379,297r476,-16l5331,267r476,-12l6283,242r476,-12l7235,217r476,-14l8187,187r476,-17l9139,152r476,-19l10091,113e" filled="f" strokecolor="#c77cff" strokeweight=".04547mm">
              <v:path arrowok="t"/>
            </v:shape>
            <v:shape id="_x0000_s1164" style="position:absolute;left:1261;top:6430;width:12409;height:831" coordorigin="1262,6430" coordsize="12409,831" o:spt="100" adj="0,,0" path="m2475,850r476,-44l3427,764r476,-41l4379,685r476,-33l5331,622r476,-26l6283,572r476,-22l7235,530r476,-18l8187,495r476,-17l9139,462r476,-15l10091,431m2475,941r476,-27l3427,889r476,-25l4379,839r476,-23l5331,794r476,-22l6283,753r476,-19l7235,716r476,-17l8187,682r476,-16l9139,648r476,-17l10091,613e" filled="f" strokecolor="#00bfc4" strokeweight=".04547mm">
              <v:stroke joinstyle="round"/>
              <v:formulas/>
              <v:path arrowok="t" o:connecttype="segments"/>
            </v:shape>
            <v:shape id="_x0000_s1163" style="position:absolute;left:2475;top:1653;width:7616;height:414" coordorigin="2475,1654" coordsize="7616,414" path="m2475,2067r476,-7l3427,2052r476,-12l4379,2024r476,-22l5331,1975r476,-32l6283,1908r476,-37l7235,1833r476,-37l8187,1762r476,-32l9139,1701r476,-25l10091,1654e" filled="f" strokecolor="#f8766d" strokeweight=".04547mm">
              <v:path arrowok="t"/>
            </v:shape>
            <v:shape id="_x0000_s1162" style="position:absolute;left:2475;top:1563;width:7616;height:1289" coordorigin="2475,1564" coordsize="7616,1289" path="m2475,2853r476,-18l3427,2792r476,-67l4379,2637r476,-105l5331,2416r476,-121l6283,2178r476,-110l7235,1968r476,-87l8187,1803r476,-70l9139,1670r476,-56l10091,1564e" filled="f" strokecolor="#7cae00" strokeweight=".04547mm">
              <v:path arrowok="t"/>
            </v:shape>
            <v:shape id="_x0000_s1161" style="position:absolute;left:2475;top:82;width:7616;height:233" coordorigin="2475,83" coordsize="7616,233" path="m2475,315r476,-15l3427,287r476,-13l4379,262r476,-12l5331,238r476,-12l6283,214r476,-13l7235,187r476,-15l8187,156r476,-17l9139,121r476,-19l10091,83e" filled="f" strokecolor="#00bfc4" strokeweight=".04547mm">
              <v:path arrowok="t"/>
            </v:shape>
            <v:shape id="_x0000_s1160" style="position:absolute;left:2475;top:2639;width:7616;height:684" coordorigin="2475,2640" coordsize="7616,684" path="m2475,3313r476,10l3427,3316r476,-21l4379,3261r476,-44l5331,3166r476,-55l6283,3055r476,-55l7235,2947r476,-50l8187,2846r476,-51l9139,2743r476,-52l10091,2640e" filled="f" strokecolor="#7cae00" strokeweight=".04547mm">
              <v:path arrowok="t"/>
            </v:shape>
            <v:shape id="_x0000_s1159" style="position:absolute;left:1261;top:5876;width:12409;height:1101" coordorigin="1262,5876" coordsize="12409,1101" o:spt="100" adj="0,,0" path="m2475,767l2951,601r476,-20l3903,591r476,-88l4855,529r476,-57l5807,484r476,-20l6759,439r476,-30l7711,380r476,-14l8663,346r476,-34l9615,332r476,-73m2475,392r476,-22l3427,347r476,-26l4379,294r476,-28l5331,239r476,-24l6283,195r476,-15l7235,168r476,-11l8187,147r476,-11l9139,123r476,-15l10091,91e" filled="f" strokecolor="#00bfc4" strokeweight=".04547mm">
              <v:stroke joinstyle="round"/>
              <v:formulas/>
              <v:path arrowok="t" o:connecttype="segments"/>
            </v:shape>
            <v:shape id="_x0000_s1158" style="position:absolute;left:1261;top:5754;width:12409;height:880" coordorigin="1262,5755" coordsize="12409,880" o:spt="100" adj="0,,0" path="m2475,260r476,-13l3427,235r476,-12l4379,212r476,-13l5331,187r476,-15l6283,157r476,-17l7235,122r476,-19l8187,85,8663,67,9139,49,9615,33r476,-16m2475,556r476,-20l3427,532r476,5l4379,483r476,-20l5331,405r476,-20l6283,361r476,-10l7235,317r476,-44l8187,254r476,-10l9139,181r476,24l10091,229e" filled="f" strokecolor="#c77cff" strokeweight=".04547mm">
              <v:stroke joinstyle="round"/>
              <v:formulas/>
              <v:path arrowok="t" o:connecttype="segments"/>
            </v:shape>
            <v:shape id="_x0000_s1157" style="position:absolute;left:2475;top:2051;width:7616;height:934" coordorigin="2475,2051" coordsize="7616,934" path="m2475,2985r476,-61l3427,2854r476,-74l4379,2705r476,-74l5331,2560r476,-67l6283,2429r476,-59l7235,2316r476,-50l8187,2220r476,-44l9139,2133r476,-41l10091,2051e" filled="f" strokecolor="#f8766d" strokeweight=".04547mm">
              <v:path arrowok="t"/>
            </v:shape>
            <v:shape id="_x0000_s1156" style="position:absolute;left:2475;top:-3;width:7616;height:401" coordorigin="2475,-3" coordsize="7616,401" path="m2475,398r476,-19l3427,369r476,-25l4379,310r476,-34l5331,252r476,-10l6283,217r476,-14l7235,154,7711,86,8187,61,8663,37,9139,-2r476,l10091,-3e" filled="f" strokecolor="#c77cff" strokeweight=".04547mm">
              <v:path arrowok="t"/>
            </v:shape>
            <v:shape id="_x0000_s1155" style="position:absolute;left:1261;top:6418;width:12409;height:914" coordorigin="1262,6418" coordsize="12409,914" o:spt="100" adj="0,,0" path="m2475,985r476,-20l3427,944r476,-21l4379,901r476,-21l5331,859r476,-21l6283,817r476,-20l7235,777r476,-19l8187,738r476,-18l9139,701r476,-19l10091,664m2475,755r476,-28l3427,701r476,-23l4379,657r476,-20l5331,619r476,-17l6283,585r476,-18l7235,549r476,-20l8187,509r476,-20l9139,468r476,-22l10091,424e" filled="f" strokecolor="#00bfc4" strokeweight=".04547mm">
              <v:stroke joinstyle="round"/>
              <v:formulas/>
              <v:path arrowok="t" o:connecttype="segments"/>
            </v:shape>
            <v:shape id="_x0000_s1154" style="position:absolute;left:1261;top:6865;width:12409;height:778" coordorigin="1262,6865" coordsize="12409,778" o:spt="100" adj="0,,0" path="m2475,1175r476,-18l3427,1140r476,-15l4379,1110r476,-16l5331,1078r476,-18l6283,1042r476,-18l7235,1005r476,-18l8187,968r476,-19l9139,931r476,-18l10091,896m2475,1154r476,-29l3427,1095r476,-30l4379,1036r476,-31l5331,975r476,-30l6283,914r476,-29l7235,855r476,-29l8187,799r476,-27l9139,747r476,-25l10091,698e" filled="f" strokecolor="#7cae00" strokeweight=".04547mm">
              <v:stroke joinstyle="round"/>
              <v:formulas/>
              <v:path arrowok="t" o:connecttype="segments"/>
            </v:shape>
            <v:shape id="_x0000_s1153" style="position:absolute;left:2475;top:2240;width:7616;height:481" coordorigin="2475,2240" coordsize="7616,481" path="m2475,2721r476,-34l3427,2656r476,-29l4379,2600r476,-26l5331,2545r476,-30l6283,2483r476,-34l7235,2413r476,-35l8187,2346r476,-30l9139,2289r476,-25l10091,2240e" filled="f" strokecolor="#00bfc4" strokeweight=".04547mm">
              <v:path arrowok="t"/>
            </v:shape>
            <v:shape id="_x0000_s1152" style="position:absolute;left:2475;top:1749;width:5236;height:727" coordorigin="2475,1750" coordsize="5236,727" path="m2475,2476r476,-57l3427,2357r476,-67l4379,2218r476,-76l5331,2066r476,-74l6283,1923r476,-64l7235,1802r476,-52e" filled="f" strokecolor="#f8766d" strokeweight=".04547mm">
              <v:path arrowok="t"/>
            </v:shape>
            <v:shape id="_x0000_s1151" style="position:absolute;left:2475;top:286;width:7616;height:729" coordorigin="2475,287" coordsize="7616,729" path="m2475,1000r476,15l3427,952r476,-40l4379,854r476,-64l5331,778r476,-12l6283,673,6759,570r476,-59l7711,433r476,-9l8663,345r476,10l9615,301r476,-14e" filled="f" strokecolor="#c77cff" strokeweight=".04547mm">
              <v:path arrowok="t"/>
            </v:shape>
            <v:shape id="_x0000_s1150" style="position:absolute;left:2475;top:1481;width:7616;height:1319" coordorigin="2475,1481" coordsize="7616,1319" path="m2475,2800r476,-64l3427,2663r476,-84l4379,2485r476,-102l5331,2274r476,-110l6283,2055r476,-103l7235,1856r476,-85l8187,1695r476,-65l9139,1573r476,-49l10091,1481e" filled="f" strokecolor="#f8766d" strokeweight=".04547mm">
              <v:path arrowok="t"/>
            </v:shape>
            <v:shape id="_x0000_s1149" style="position:absolute;left:2475;top:1014;width:7616;height:265" coordorigin="2475,1014" coordsize="7616,265" path="m2475,1279r476,-18l3427,1244r476,-17l4379,1211r476,-15l5331,1180r476,-17l6283,1147r476,-18l7235,1112r476,-18l8187,1077r476,-17l9139,1044r476,-15l10091,1014e" filled="f" strokecolor="#00bfc4" strokeweight=".04547mm">
              <v:path arrowok="t"/>
            </v:shape>
            <v:shape id="_x0000_s1148" style="position:absolute;left:1261;top:5411;width:12409;height:827" coordorigin="1262,5411" coordsize="12409,827" o:spt="100" adj="0,,0" path="m2475,313r476,-49l3427,249r476,-24l4379,191r476,-10l5331,143r476,-5l6283,108,6759,93,7235,79,7711,20,8187,5r476,-34l9139,-49r476,-29l10091,-107m2475,158r476,-10l3427,138r476,14l4379,50r476,l5331,-13r476,-29l6283,-52r476,-20l7235,-96r476,-44l8187,-126r476,-24l9139,-194r476,39l10091,-155e" filled="f" strokecolor="#c77cff" strokeweight=".04547mm">
              <v:stroke joinstyle="round"/>
              <v:formulas/>
              <v:path arrowok="t" o:connecttype="segments"/>
            </v:shape>
            <v:shape id="_x0000_s1147" style="position:absolute;left:2475;top:1419;width:7616;height:678" coordorigin="2475,1420" coordsize="7616,678" path="m2475,2083r476,12l3427,2097r476,-11l4379,2062r476,-37l5331,1977r476,-57l6283,1859r476,-63l7235,1733r476,-61l8187,1613r476,-55l9139,1507r476,-46l10091,1420e" filled="f" strokecolor="#00bfc4" strokeweight=".04547mm">
              <v:path arrowok="t"/>
            </v:shape>
            <v:shape id="_x0000_s1146" style="position:absolute;left:2475;top:1898;width:7616;height:514" coordorigin="2475,1898" coordsize="7616,514" path="m2475,2412r476,-40l3427,2333r476,-39l4379,2255r476,-37l5331,2181r476,-35l6283,2113r476,-32l7235,2051r476,-28l8187,1996r476,-26l9139,1946r476,-24l10091,1898e" filled="f" strokecolor="#f8766d" strokeweight=".04547mm">
              <v:path arrowok="t"/>
            </v:shape>
            <v:shape id="_x0000_s1145" style="position:absolute;left:2475;top:722;width:7616;height:132" coordorigin="2475,723" coordsize="7616,132" path="m2475,854r476,-26l3427,806r476,-17l4379,779r476,-5l5331,774r476,3l6283,780r476,2l7235,782r476,-3l8187,773r476,-9l9139,753r476,-14l10091,723e" filled="f" strokecolor="#7cae00" strokeweight=".04547mm">
              <v:path arrowok="t"/>
            </v:shape>
            <v:shape id="_x0000_s1144" style="position:absolute;left:2475;top:-41;width:7616;height:309" coordorigin="2475,-40" coordsize="7616,309" path="m2475,268r476,-39l3427,239r476,-15l4379,195r476,-25l5331,151r476,-40l6283,92,6759,82,7235,67,7711,24,8187,14r476,4l9139,-40,9615,4r476,e" filled="f" strokecolor="#c77cff" strokeweight=".04547mm">
              <v:path arrowok="t"/>
            </v:shape>
            <v:shape id="_x0000_s1143" style="position:absolute;left:2475;top:1747;width:7616;height:561" coordorigin="2475,1747" coordsize="7616,561" path="m2475,2307r476,-15l3427,2267r476,-34l4379,2191r476,-47l5331,2096r476,-49l6283,2002r476,-41l7235,1925r476,-33l8187,1862r476,-29l9139,1805r476,-29l10091,1747e" filled="f" strokecolor="#7cae00" strokeweight=".04547mm">
              <v:path arrowok="t"/>
            </v:shape>
            <v:shape id="_x0000_s1142" style="position:absolute;left:6283;top:-69;width:3808;height:141" coordorigin="6283,-69" coordsize="3808,141" path="m6283,72l6759,48,7235,28,7711,-5r476,9l8663,-59r476,-10l9615,-35r476,e" filled="f" strokecolor="#c77cff" strokeweight=".04547mm">
              <v:path arrowok="t"/>
            </v:shape>
            <v:shape id="_x0000_s1141" style="position:absolute;left:2475;top:683;width:7616;height:324" coordorigin="2475,684" coordsize="7616,324" path="m2475,1007r476,-20l3427,965r476,-21l4379,922r476,-22l5331,878r476,-23l6283,832r476,-24l7235,785r476,-21l8187,744r476,-18l9139,710r476,-14l10091,684e" filled="f" strokecolor="#00bfc4" strokeweight=".04547mm">
              <v:path arrowok="t"/>
            </v:shape>
            <v:shape id="_x0000_s1140" style="position:absolute;left:2475;top:708;width:7616;height:542" coordorigin="2475,708" coordsize="7616,542" path="m2475,1250r476,-44l3427,1165r476,-36l4379,1095r476,-32l5331,1032r476,-32l6283,966r476,-35l7235,895r476,-37l8187,823r476,-32l9139,761r476,-28l10091,708e" filled="f" strokecolor="#7cae00" strokeweight=".04547mm">
              <v:path arrowok="t"/>
            </v:shape>
            <v:shape id="_x0000_s1139" style="position:absolute;left:1261;top:9007;width:12409;height:1403" coordorigin="1262,9007" coordsize="12409,1403" o:spt="100" adj="0,,0" path="m2475,2874r476,-5l3427,2847r476,-39l4379,2751r476,-71l5331,2602r476,-78l6283,2451r476,-65l7235,2330r476,-51l8187,2231r476,-51l9139,2127r476,-56l10091,2013m2475,2768r476,-18l3427,2732r476,-20l4379,2688r476,-26l5331,2632r476,-32l6283,2567r476,-35l7235,2497r476,-37l8187,2423r476,-38l9139,2346r476,-39l10091,2267e" filled="f" strokecolor="#f8766d" strokeweight=".04547mm">
              <v:stroke joinstyle="round"/>
              <v:formulas/>
              <v:path arrowok="t" o:connecttype="segments"/>
            </v:shape>
            <v:shape id="_x0000_s1138" style="position:absolute;left:2475;top:1366;width:7616;height:168" coordorigin="2475,1367" coordsize="7616,168" path="m2475,1534r476,-13l3427,1509r476,-12l4379,1486r476,-11l5331,1465r476,-10l6283,1446r476,-9l7235,1428r476,-9l8187,1409r476,-10l9139,1389r476,-11l10091,1367e" filled="f" strokecolor="#00bfc4" strokeweight=".04547mm">
              <v:path arrowok="t"/>
            </v:shape>
            <v:shape id="_x0000_s1137" style="position:absolute;left:2475;top:1690;width:7616;height:547" coordorigin="2475,1690" coordsize="7616,547" path="m2475,2237r476,-25l3427,2186r476,-29l4379,2126r476,-35l5331,2052r476,-40l6283,1971r476,-42l7235,1888r476,-39l8187,1812r476,-34l9139,1746r476,-29l10091,1690e" filled="f" strokecolor="#f8766d" strokeweight=".04547mm">
              <v:path arrowok="t"/>
            </v:shape>
            <v:shape id="_x0000_s1136" style="position:absolute;left:2475;top:692;width:7616;height:296" coordorigin="2475,692" coordsize="7616,296" path="m2475,988r476,-21l3427,947r476,-19l4379,910r476,-19l5331,872r476,-18l6283,836r476,-17l7235,802r476,-17l8187,767r476,-18l9139,730r476,-19l10091,692e" filled="f" strokecolor="#7cae00" strokeweight=".04547mm">
              <v:path arrowok="t"/>
            </v:shape>
            <v:shape id="_x0000_s1135" style="position:absolute;left:1261;top:5372;width:12409;height:1853" coordorigin="1262,5372" coordsize="12409,1853" o:spt="100" adj="0,,0" path="m2475,919r476,-98l3427,811r476,5l4379,782r476,l5331,739r476,-6l6283,680r476,-20l7235,630r476,-63l8187,547r476,-49l9139,479r476,19l10091,498m2475,100l2951,-1r476,18l3903,-28r476,-3l4855,-80r476,33l5807,-76r476,-15l6759,-105r476,-14l7711,-164r476,-54l8663,-135r476,-78l9615,-174r476,e" filled="f" strokecolor="#c77cff" strokeweight=".04547mm">
              <v:stroke joinstyle="round"/>
              <v:formulas/>
              <v:path arrowok="t" o:connecttype="segments"/>
            </v:shape>
            <v:shape id="_x0000_s1134" style="position:absolute;left:1261;top:7551;width:12409;height:1049" coordorigin="1262,7551" coordsize="12409,1049" o:spt="100" adj="0,,0" path="m2475,1763r476,-39l3427,1686r476,-38l4379,1610r476,-39l5331,1531r476,-41l6283,1449r476,-40l7235,1369r476,-38l8187,1296r476,-33l9139,1233r476,-27l10091,1181m2475,1402r476,-17l3427,1367r476,-17l4379,1332r476,-18l5331,1295r476,-19l6283,1257r476,-18l7235,1221r476,-18l8187,1186r476,-18l9139,1152r476,-17l10091,1119e" filled="f" strokecolor="#7cae00" strokeweight=".04547mm">
              <v:stroke joinstyle="round"/>
              <v:formulas/>
              <v:path arrowok="t" o:connecttype="segments"/>
            </v:shape>
            <v:shape id="_x0000_s1133" style="position:absolute;left:1261;top:6477;width:12409;height:1238" coordorigin="1262,6478" coordsize="12409,1238" o:spt="100" adj="0,,0" path="m2475,1026r476,-37l3427,953r476,-34l4379,886r476,-32l5331,820r476,-36l6283,744r476,-43l7235,657r476,-43l8187,574r476,-36l9139,508r476,-26l10091,460m3903,1163r476,20l4855,1201r476,13l5807,1220r476,-2l6759,1207r476,-17l7711,1167r476,-26l8663,1116r476,-23l9615,1072r476,-18e" filled="f" strokecolor="#00bfc4" strokeweight=".04547mm">
              <v:stroke joinstyle="round"/>
              <v:formulas/>
              <v:path arrowok="t" o:connecttype="segments"/>
            </v:shape>
            <v:shape id="_x0000_s1132" style="position:absolute;left:1261;top:5344;width:12409;height:1041" coordorigin="1262,5345" coordsize="12409,1041" o:spt="100" adj="0,,0" path="m2475,403r476,-58l3427,297r476,-50l4379,208r476,-39l5331,140r476,-39l6283,57r476,-9l7235,-6r476,-1l8187,-16r476,-15l9139,-65r476,-11l10091,-91m2475,168r476,-44l3427,120r476,-20l4379,52r476,-1l5331,12r476,5l6283,-27r476,-44l7235,-90r476,-5l8187,-100r476,-34l9139,-144r476,10l10091,-168m2475,88l2951,54,3427,44r476,24l4379,-10r476,l5331,-59r476,-15l6283,-79r476,-14l7235,-132r476,-15l8187,-152r476,-44l9139,-235r476,53l10091,-182e" filled="f" strokecolor="#c77cff" strokeweight=".04547mm">
              <v:stroke joinstyle="round"/>
              <v:formulas/>
              <v:path arrowok="t" o:connecttype="segments"/>
            </v:shape>
            <v:shape id="_x0000_s1131" style="position:absolute;left:2475;top:458;width:7616;height:355" coordorigin="2475,459" coordsize="7616,355" path="m2475,814r476,-16l3427,779r476,-22l4379,732r476,-27l5331,676r476,-29l6283,618r476,-28l7235,565r476,-24l8187,521r476,-19l9139,486r476,-14l10091,459e" filled="f" strokecolor="#00bfc4" strokeweight=".04547mm">
              <v:path arrowok="t"/>
            </v:shape>
            <v:shape id="_x0000_s1130" style="position:absolute;left:2475;top:-323;width:7616;height:284" coordorigin="2475,-322" coordsize="7616,284" path="m2475,-39r476,-33l3427,-86r476,-19l4379,-132r476,11l5331,-160r476,-18l6283,-186r476,-34l7235,-211r476,25l8187,-235r476,-24l9139,-283r476,-21l10091,-322e" filled="f" strokecolor="#c77cff" strokeweight=".04547mm">
              <v:path arrowok="t"/>
            </v:shape>
            <v:shape id="_x0000_s1129" style="position:absolute;left:2475;top:618;width:7616;height:254" coordorigin="2475,619" coordsize="7616,254" path="m2475,872r476,-18l3427,837r476,-17l4379,804r476,-16l5331,771r476,-16l6283,740r476,-16l7235,708r476,-16l8187,677r476,-15l9139,647r476,-14l10091,619e" filled="f" strokecolor="#7cae00" strokeweight=".04547mm">
              <v:path arrowok="t"/>
            </v:shape>
            <v:shape id="_x0000_s1128" style="position:absolute;left:2475;top:816;width:7616;height:661" coordorigin="2475,816" coordsize="7616,661" path="m2475,1477r476,-24l3427,1433r476,10l4379,1441r476,-2l5331,1414r476,-33l6283,1330r476,-137l7235,1206r476,-66l8187,1078r476,-82l9139,882r476,-37l10091,816e" filled="f" strokecolor="#00bfc4" strokeweight=".04547mm">
              <v:path arrowok="t"/>
            </v:shape>
            <v:shape id="_x0000_s1127" style="position:absolute;left:1261;top:7893;width:12409;height:2426" coordorigin="1262,7894" coordsize="12409,2426" o:spt="100" adj="0,,0" path="m2475,2818r476,-24l3427,2739r476,-83l4379,2549r476,-127l5331,2280r476,-147l6283,1988r476,-137l7235,1728r476,-104l8187,1536r476,-72l9139,1406r476,-44l10091,1329m2475,1625r476,-23l3427,1583r476,-17l4379,1553r476,-12l5331,1531r476,-9l6283,1513r476,-9l7235,1493r476,-12l8187,1467r476,-16l9139,1435r476,-18l10091,1399e" filled="f" strokecolor="#7cae00" strokeweight=".04547mm">
              <v:stroke joinstyle="round"/>
              <v:formulas/>
              <v:path arrowok="t" o:connecttype="segments"/>
            </v:shape>
            <v:shape id="_x0000_s1126" style="position:absolute;left:2475;top:583;width:7616;height:150" coordorigin="2475,583" coordsize="7616,150" path="m2475,732r476,-7l3427,719r476,-7l4379,706r476,-7l5331,691r476,-8l6283,674r476,-11l7235,653r476,-12l8187,629r476,-11l9139,606r476,-12l10091,583e" filled="f" strokecolor="#c77cff" strokeweight=".04547mm">
              <v:path arrowok="t"/>
            </v:shape>
            <v:shape id="_x0000_s1125" style="position:absolute;left:1261;top:7271;width:12409;height:1910" coordorigin="1262,7272" coordsize="12409,1910" o:spt="100" adj="0,,0" path="m2475,1181r476,-15l3427,1220r476,-10l4379,1220r476,19l5331,1265r476,-20l6283,1191r476,-63l7235,1108r476,-29l8187,1040r476,-19l9139,1001r476,-24l10091,948m2475,2119r476,-55l3427,2008r476,-57l4379,1895r476,-55l5331,1786r476,-53l6283,1683r476,-48l7235,1590r476,-43l8187,1507r476,-38l9139,1432r476,-35l10091,1363e" filled="f" strokecolor="#7cae00" strokeweight=".04547mm">
              <v:stroke joinstyle="round"/>
              <v:formulas/>
              <v:path arrowok="t" o:connecttype="segments"/>
            </v:shape>
            <v:shape id="_x0000_s1124" style="position:absolute;left:2475;top:599;width:7616;height:411" coordorigin="2475,599" coordsize="7616,411" path="m2475,1010r476,-44l3427,947r476,-30l4379,843r476,65l5331,956r476,-15l6283,805r476,-65l7235,701r476,-9l8187,672r476,-20l9139,639r476,-35l10091,599e" filled="f" strokecolor="#c77cff" strokeweight=".04547mm">
              <v:path arrowok="t"/>
            </v:shape>
            <v:shape id="_x0000_s1123" style="position:absolute;left:2475;top:106;width:7616;height:501" coordorigin="2475,107" coordsize="7616,501" path="m2475,607r476,-47l3427,512r476,-46l4379,422r476,-43l5331,340r476,-35l6283,272r476,-28l7235,219r476,-22l8187,177r476,-18l9139,141r476,-17l10091,107e" filled="f" strokecolor="#00bfc4" strokeweight=".04547mm">
              <v:path arrowok="t"/>
            </v:shape>
            <v:shape id="_x0000_s1122" style="position:absolute;left:2475;top:2582;width:7616;height:795" coordorigin="2475,2582" coordsize="7616,795" path="m2475,3144r476,118l3427,3340r476,36l4379,3371r476,-43l5331,3255r476,-88l6283,3075r476,-88l7235,2908r476,-68l8187,2778r476,-56l9139,2670r476,-46l10091,2582e" filled="f" strokecolor="#7cae00" strokeweight=".04547mm">
              <v:path arrowok="t"/>
            </v:shape>
            <v:shape id="_x0000_s1121" style="position:absolute;left:2475;top:1770;width:7616;height:983" coordorigin="2475,1770" coordsize="7616,983" path="m2475,2753r476,-12l3427,2715r476,-50l4379,2591r476,-94l5331,2391r476,-104l6283,2193r476,-79l7235,2050r476,-51l8187,1955r476,-44l9139,1866r476,-47l10091,1770e" filled="f" strokecolor="#f8766d" strokeweight=".04547mm">
              <v:path arrowok="t"/>
            </v:shape>
            <v:shape id="_x0000_s1120" style="position:absolute;left:2475;top:876;width:5236;height:118" coordorigin="2475,877" coordsize="5236,118" path="m2475,994r476,-14l3427,964r476,-18l4379,926r476,-18l5331,892r476,-10l6283,877r476,l7235,880r476,5e" filled="f" strokecolor="#00bfc4" strokeweight=".04547mm">
              <v:path arrowok="t"/>
            </v:shape>
            <v:shape id="_x0000_s1119" style="position:absolute;left:1261;top:5471;width:12409;height:1809" coordorigin="1262,5471" coordsize="12409,1809" o:spt="100" adj="0,,0" path="m2475,844r476,35l3427,869r476,-30l4379,849r476,69l5331,937r476,16l6283,864,6759,756r476,-34l7711,693r476,-29l8663,659r476,-59l9615,619r476,m2475,273r476,5l3427,264r476,24l4379,152r476,-31l5331,135r476,-9l6283,14,6759,4r476,l7711,-30r476,-40l8663,-109r476,-42l9615,-157r476,e" filled="f" strokecolor="#c77cff" strokeweight=".04547mm">
              <v:stroke joinstyle="round"/>
              <v:formulas/>
              <v:path arrowok="t" o:connecttype="segments"/>
            </v:shape>
            <v:shape id="_x0000_s1118" style="position:absolute;left:1261;top:8068;width:12409;height:3093" coordorigin="1262,8068" coordsize="12409,3093" o:spt="100" adj="0,,0" path="m2475,2162r476,-63l3427,2042r476,-52l4379,1941r476,-45l5331,1854r476,-42l6283,1770r476,-42l7235,1684r476,-43l8187,1597r476,-42l9139,1514r476,-39l10091,1437m2475,3334r476,-25l3427,3265r476,-66l4379,3112r476,-108l5331,2875r476,-143l6283,2582r476,-153l7235,2281r476,-137l8187,2022r476,-107l9139,1826r476,-71l10091,1700e" filled="f" strokecolor="#f8766d" strokeweight=".04547mm">
              <v:stroke joinstyle="round"/>
              <v:formulas/>
              <v:path arrowok="t" o:connecttype="segments"/>
            </v:shape>
            <v:shape id="_x0000_s1117" style="position:absolute;left:1261;top:6257;width:12409;height:1176" coordorigin="1262,6258" coordsize="12409,1176" o:spt="100" adj="0,,0" path="m2475,768r476,-17l3427,737r476,-13l4379,713r476,-10l5331,692r476,-13l6283,665r476,-17l7235,630r476,-19l8187,592r476,-19l9139,556r476,-17l10091,524m2475,1047r476,-89l3427,871r476,-84l4379,707r476,-71l5331,575r476,-48l6283,490r476,-26l7235,445r476,-14l8187,417r476,-17l9139,380r476,-26l10091,325e" filled="f" strokecolor="#00bfc4" strokeweight=".04547mm">
              <v:stroke joinstyle="round"/>
              <v:formulas/>
              <v:path arrowok="t" o:connecttype="segments"/>
            </v:shape>
            <v:shape id="_x0000_s1116" style="position:absolute;left:2475;top:2212;width:7616;height:965" coordorigin="2475,2213" coordsize="7616,965" path="m2475,3177r476,-67l3427,3033r476,-81l4379,2869r476,-81l5331,2712r476,-69l6283,2580r476,-55l7235,2477r476,-43l8187,2392r476,-42l9139,2306r476,-46l10091,2213e" filled="f" strokecolor="#f8766d" strokeweight=".04547mm">
              <v:path arrowok="t"/>
            </v:shape>
            <v:shape id="_x0000_s1115" style="position:absolute;left:2475;top:-124;width:7616;height:365" coordorigin="2475,-124" coordsize="7616,365" path="m2475,241r476,-62l3427,189r476,19l4379,139r476,-5l5331,121,5807,86r476,15l6759,43,7235,-70r476,63l8187,-7r476,-97l9139,-124r476,15l10091,-109e" filled="f" strokecolor="#c77cff" strokeweight=".04547mm">
              <v:path arrowok="t"/>
            </v:shape>
            <v:shape id="_x0000_s1114" style="position:absolute;left:2475;top:1699;width:7616;height:311" coordorigin="2475,1699" coordsize="7616,311" path="m2475,2010r476,-9l3427,1990r476,-13l4379,1962r476,-19l5331,1922r476,-24l6283,1872r476,-26l7235,1820r476,-25l8187,1772r476,-22l9139,1731r476,-17l10091,1699e" filled="f" strokecolor="#7cae00" strokeweight=".04547mm">
              <v:path arrowok="t"/>
            </v:shape>
            <v:shape id="_x0000_s1113" style="position:absolute;left:1261;top:6292;width:12409;height:866" coordorigin="1262,6293" coordsize="12409,866" o:spt="100" adj="0,,0" path="m2475,878r476,-10l3427,849r476,-15l4379,818r476,-15l5331,803r476,-13l6283,790r476,-31l7235,751r476,-29l8187,664r476,-15l9139,632r476,-16l10091,612t-7616,3l2951,592r476,-20l3903,553r476,-17l4855,519r476,-15l5807,489r476,-14l6759,461r476,-15l7711,431r476,-15l8663,399r476,-17l9615,365r476,-18e" filled="f" strokecolor="#00bfc4" strokeweight=".04547mm">
              <v:stroke joinstyle="round"/>
              <v:formulas/>
              <v:path arrowok="t" o:connecttype="segments"/>
            </v:shape>
            <v:shape id="_x0000_s1112" style="position:absolute;left:1261;top:6498;width:12409;height:2056" coordorigin="1262,6499" coordsize="12409,2056" o:spt="100" adj="0,,0" path="m2475,1303r476,-11l3427,1280r476,-13l4379,1253r476,-15l5331,1224r476,-13l6283,1199r476,-11l7235,1178r476,-8l8187,1161r476,-10l9139,1141r476,-11l10091,1119m2475,1735r476,-44l3427,1646r476,-44l4379,1559r476,-42l5331,1475r476,-44l6283,1386r476,-46l7235,1295r476,-42l8187,1214r476,-33l9139,1153r476,-24l10091,1110t-7616,55l2951,1117r476,-51l3903,1011r476,-56l4855,898r476,-55l5807,789r476,-50l6759,692r476,-41l7711,614r476,-33l8663,551r476,-28l9615,497r476,-24e" filled="f" strokecolor="#7cae00" strokeweight=".04547mm">
              <v:stroke joinstyle="round"/>
              <v:formulas/>
              <v:path arrowok="t" o:connecttype="segments"/>
            </v:shape>
            <v:shape id="_x0000_s1111" style="position:absolute;left:2475;top:2179;width:7616;height:971" coordorigin="2475,2179" coordsize="7616,971" path="m2475,3150r476,-50l3427,3047r476,-59l4379,2924r476,-68l5331,2786r476,-69l6283,2652r476,-62l7235,2531r476,-58l8187,2416r476,-59l9139,2297r476,-60l10091,2179e" filled="f" strokecolor="#f8766d" strokeweight=".04547mm">
              <v:path arrowok="t"/>
            </v:shape>
            <v:shape id="_x0000_s1110" style="position:absolute;left:2475;top:1370;width:7616;height:437" coordorigin="2475,1370" coordsize="7616,437" path="m2475,1807r476,-31l3427,1746r476,-28l4379,1691r476,-27l5331,1637r476,-30l6283,1576r476,-33l7235,1510r476,-32l8187,1449r476,-25l9139,1402r476,-17l10091,1370e" filled="f" strokecolor="#7cae00" strokeweight=".04547mm">
              <v:path arrowok="t"/>
            </v:shape>
            <v:shape id="_x0000_s1109" style="position:absolute;left:2475;top:1587;width:7616;height:1063" coordorigin="2475,1587" coordsize="7616,1063" path="m2475,2442r476,79l3427,2585r476,44l4379,2650r476,-8l5331,2601r476,-71l6283,2434r476,-116l7235,2191r476,-130l8187,1935r476,-114l9139,1724r476,-78l10091,1587e" filled="f" strokecolor="#00bfc4" strokeweight=".04547mm">
              <v:path arrowok="t"/>
            </v:shape>
            <v:shape id="_x0000_s1108" style="position:absolute;left:2475;top:1015;width:7616;height:767" coordorigin="2475,1016" coordsize="7616,767" path="m2475,1782r476,-68l3427,1650r476,-62l4379,1530r476,-55l5331,1424r476,-49l6283,1329r476,-44l7235,1243r476,-40l8187,1164r476,-39l9139,1088r476,-37l10091,1016e" filled="f" strokecolor="#f8766d" strokeweight=".04547mm">
              <v:path arrowok="t"/>
            </v:shape>
            <v:shape id="_x0000_s1107" style="position:absolute;left:1261;top:5564;width:12409;height:591" coordorigin="1262,5564" coordsize="12409,591" o:spt="100" adj="0,,0" path="m2475,262r476,-20l3427,232r476,-19l4379,154r476,-24l5331,96,5807,57,6283,42,6759,13,7235,-2r476,-49l8187,-42r476,-19l9139,-100r476,19l10091,-81m2475,199r476,-6l3427,178r476,-29l4379,110,4855,81,5331,61,5807,51,6283,32,6759,-2r476,l7711,-22r476,-25l8663,-71r476,l9615,-76r476,-15e" filled="f" strokecolor="#c77cff" strokeweight=".04547mm">
              <v:stroke joinstyle="round"/>
              <v:formulas/>
              <v:path arrowok="t" o:connecttype="segments"/>
            </v:shape>
            <v:shape id="_x0000_s1106" style="position:absolute;left:2475;top:513;width:7616;height:552" coordorigin="2475,514" coordsize="7616,552" path="m2475,1065r476,-46l3427,975r476,-44l4379,891r476,-39l5331,815r476,-36l6283,745r476,-33l7235,680r476,-31l8187,619r476,-28l9139,565r476,-26l10091,514e" filled="f" strokecolor="#7cae00" strokeweight=".04547mm">
              <v:path arrowok="t"/>
            </v:shape>
            <v:shape id="_x0000_s1105" style="position:absolute;left:2475;top:2008;width:7616;height:993" coordorigin="2475,2009" coordsize="7616,993" path="m2475,3001r476,-60l3427,2879r476,-63l4379,2751r476,-67l5331,2614r476,-73l6283,2467r476,-73l7235,2322r476,-67l8187,2194r476,-56l9139,2090r476,-43l10091,2009e" filled="f" strokecolor="#f8766d" strokeweight=".04547mm">
              <v:path arrowok="t"/>
            </v:shape>
            <v:shape id="_x0000_s1104" style="position:absolute;left:2475;top:2654;width:7616;height:698" coordorigin="2475,2655" coordsize="7616,698" path="m2475,3352r476,-23l3427,3297r476,-39l4379,3211r476,-51l5331,3105r476,-54l6283,3000r476,-49l7235,2906r476,-42l8187,2823r476,-41l9139,2740r476,-42l10091,2655e" filled="f" strokecolor="#7cae00" strokeweight=".04547mm">
              <v:path arrowok="t"/>
            </v:shape>
            <v:shape id="_x0000_s1103" style="position:absolute;left:1261;top:5437;width:12409;height:1649" coordorigin="1262,5437" coordsize="12409,1649" o:spt="100" adj="0,,0" path="m2475,199r476,-15l3427,165r476,-39l4379,81,4855,62,5331,33r476,-5l6283,8r476,-19l7235,-31r476,-29l8187,-75r476,-30l9139,-139r476,-19l10091,-178m2475,833r476,-44l3427,746r476,-42l4379,665r476,-37l5331,594r476,-31l6283,535r476,-26l7235,486r476,-23l8187,442r476,-21l9139,399r476,-21l10091,355e" filled="f" strokecolor="#c77cff" strokeweight=".04547mm">
              <v:stroke joinstyle="round"/>
              <v:formulas/>
              <v:path arrowok="t" o:connecttype="segments"/>
            </v:shape>
            <v:shape id="_x0000_s1102" style="position:absolute;left:2475;top:1383;width:7616;height:366" coordorigin="2475,1383" coordsize="7616,366" path="m2475,1749r476,-24l3427,1703r476,-21l4379,1661r476,-20l5331,1619r476,-24l6283,1570r476,-27l7235,1514r476,-27l8187,1460r476,-23l9139,1416r476,-17l10091,1383e" filled="f" strokecolor="#7cae00" strokeweight=".04547mm">
              <v:path arrowok="t"/>
            </v:shape>
            <v:line id="_x0000_s1101" style="position:absolute" from="2475,992" to="4855,1125" strokecolor="#c77cff" strokeweight=".04547mm"/>
            <v:shape id="_x0000_s1100" style="position:absolute;left:2475;top:260;width:7616;height:285" coordorigin="2475,261" coordsize="7616,285" path="m2475,545r476,-18l3427,510r476,-17l4379,477r476,-16l5331,445r476,-17l6283,411r476,-18l7235,375r476,-19l8187,337r476,-19l9139,299r476,-19l10091,261e" filled="f" strokecolor="#00bfc4" strokeweight=".04547mm">
              <v:path arrowok="t"/>
            </v:shape>
            <v:shape id="_x0000_s1099" style="position:absolute;left:2475;top:1474;width:7616;height:362" coordorigin="2475,1474" coordsize="7616,362" path="m2475,1836r476,-30l3427,1775r476,-32l4379,1711r476,-31l5331,1651r476,-27l6283,1601r476,-21l7235,1563r476,-15l8187,1534r476,-15l9139,1505r476,-15l10091,1474e" filled="f" strokecolor="#7cae00" strokeweight=".04547mm">
              <v:path arrowok="t"/>
            </v:shape>
            <v:shape id="_x0000_s1098" style="position:absolute;left:1261;top:6631;width:12409;height:780" coordorigin="1262,6632" coordsize="12409,780" o:spt="100" adj="0,,0" path="m2475,1033r476,-25l3427,982r476,-23l4379,936r476,-21l5331,896r476,-20l6283,856r476,-19l7235,818r476,-18l8187,783r476,-14l9139,756r476,-10l10091,736m2475,990r476,-44l3427,905r476,-39l4379,831r476,-32l5331,771r476,-25l6283,723r476,-21l7235,682r476,-20l8187,642r476,-20l9139,600r476,-22l10091,555e" filled="f" strokecolor="#00bfc4" strokeweight=".04547mm">
              <v:stroke joinstyle="round"/>
              <v:formulas/>
              <v:path arrowok="t" o:connecttype="segments"/>
            </v:shape>
            <v:shape id="_x0000_s1097" style="position:absolute;left:2475;top:1128;width:7616;height:188" coordorigin="2475,1129" coordsize="7616,188" path="m2475,1316r476,-13l3427,1290r476,-12l4379,1267r476,-11l5331,1246r476,-11l6283,1225r476,-10l7235,1204r476,-11l8187,1181r476,-12l9139,1156r476,-14l10091,1129e" filled="f" strokecolor="#7cae00" strokeweight=".04547mm">
              <v:path arrowok="t"/>
            </v:shape>
            <v:shape id="_x0000_s1096" style="position:absolute;left:1261;top:5514;width:12409;height:1314" coordorigin="1262,5514" coordsize="12409,1314" o:spt="100" adj="0,,0" path="m2475,675r476,-44l3427,602r476,-10l4379,568r476,-14l5331,539r476,-10l6283,500r476,-15l7235,432r476,-44l8187,383r476,-25l9139,300r476,14l10091,314m2475,425r476,-49l3427,352r476,-15l4379,293r476,-39l5331,220r476,10l6283,210r476,-20l7235,161,7711,20r476,10l8663,-4r476,-39l9615,-44r476,m2475,429r476,-11l3427,408r476,-9l4379,391r476,-9l5331,374r476,-10l6283,354r476,-12l7235,329r476,-14l8187,301r476,-15l9139,272r476,-15l10091,243m2475,465r476,-49l3427,381r476,-44l4379,293r476,-49l5331,196r476,-44l6283,113,6759,69,7235,55,7711,11r476,-25l8663,-58r476,-44l9615,-131r476,e" filled="f" strokecolor="#c77cff" strokeweight=".04547mm">
              <v:stroke joinstyle="round"/>
              <v:formulas/>
              <v:path arrowok="t" o:connecttype="segments"/>
            </v:shape>
            <v:shape id="_x0000_s1095" style="position:absolute;left:2475;top:883;width:7616;height:449" coordorigin="2475,883" coordsize="7616,449" path="m2475,1332r476,-17l3427,1297r476,-15l4379,1268r476,-15l5331,1233r476,-27l6283,1170r476,-44l7235,1078r476,-49l8187,984r476,-37l9139,918r476,-21l10091,883e" filled="f" strokecolor="#7cae00" strokeweight=".04547mm">
              <v:path arrowok="t"/>
            </v:shape>
            <v:shape id="_x0000_s1094" style="position:absolute;left:1261;top:6618;width:12409;height:1590" coordorigin="1262,6619" coordsize="12409,1590" o:spt="100" adj="0,,0" path="m2475,927r476,l3427,942r476,-29l4379,885r476,-28l5331,830r476,-40l6283,790r476,-72l7235,703r476,-92l8187,610r476,-63l9139,557r476,-5l10091,552m2475,1480r476,10l3427,1515r476,8l4379,1481r476,-5l5331,1359r476,-84l6283,1240r476,-72l7235,1153r476,-82l8187,1033r476,-49l9139,968r476,-41l10091,885e" filled="f" strokecolor="#00bfc4" strokeweight=".04547mm">
              <v:stroke joinstyle="round"/>
              <v:formulas/>
              <v:path arrowok="t" o:connecttype="segments"/>
            </v:shape>
            <v:shape id="_x0000_s1093" style="position:absolute;left:2475;top:1319;width:7616;height:1824" coordorigin="2475,1320" coordsize="7616,1824" path="m2475,3143r476,-134l3427,2894r476,-126l4379,2623r476,-163l5331,2285r476,-170l6283,1960r476,-137l7235,1709r476,-95l8187,1536r476,-67l9139,1412r476,-50l10091,1320e" filled="f" strokecolor="#f8766d" strokeweight=".04547mm">
              <v:path arrowok="t"/>
            </v:shape>
            <v:shape id="_x0000_s1092" style="position:absolute;left:1261;top:6550;width:12409;height:983" coordorigin="1262,6550" coordsize="12409,983" o:spt="100" adj="0,,0" path="m2475,898r476,-21l3427,850r476,-32l4379,782r476,-37l5331,710r476,-33l6283,649r476,-24l7235,605r476,-16l8187,574r476,-16l9139,542r476,-18l10091,505m2475,982r476,-4l3427,970r476,-12l4379,941r476,-19l5331,899r476,-23l6283,854r476,-21l7235,814r476,-17l8187,781r476,-14l9139,754r476,-12l10091,731m2475,1108r476,-32l3427,1043r476,-33l4379,975r476,-37l5331,899r476,-40l6283,817r476,-41l7235,736r476,-38l8187,663r476,-32l9139,601r476,-25l10091,552e" filled="f" strokecolor="#00bfc4" strokeweight=".04547mm">
              <v:stroke joinstyle="round"/>
              <v:formulas/>
              <v:path arrowok="t" o:connecttype="segments"/>
            </v:shape>
            <v:shape id="_x0000_s1091" style="position:absolute;left:2951;top:1369;width:7140;height:302" coordorigin="2951,1369" coordsize="7140,302" path="m2951,1671r476,-22l3903,1623r476,-30l4855,1562r476,-30l5807,1503r476,-24l6759,1458r476,-16l7711,1429r476,-11l8663,1406r476,-11l9615,1382r476,-13e" filled="f" strokecolor="#7cae00" strokeweight=".04547mm">
              <v:path arrowok="t"/>
            </v:shape>
            <v:shape id="_x0000_s1090" style="position:absolute;left:2475;top:595;width:7616;height:207" coordorigin="2475,596" coordsize="7616,207" path="m2475,803r476,-21l3427,766r476,-13l4379,744r476,-7l5331,731r476,-7l6283,716r476,-11l7235,692r476,-15l8187,661r476,-17l9139,628r476,-16l10091,596e" filled="f" strokecolor="#c77cff" strokeweight=".04547mm">
              <v:path arrowok="t"/>
            </v:shape>
            <v:shape id="_x0000_s1089" style="position:absolute;left:2475;top:1318;width:7616;height:911" coordorigin="2475,1318" coordsize="7616,911" path="m2475,2229r476,-37l3427,2144r476,-54l4379,2028r476,-66l5331,1891r476,-72l6283,1746r476,-71l7235,1608r476,-63l8187,1489r476,-51l9139,1393r476,-39l10091,1318e" filled="f" strokecolor="#f8766d" strokeweight=".04547mm">
              <v:path arrowok="t"/>
            </v:shape>
            <v:shape id="_x0000_s1088" style="position:absolute;left:2475;top:520;width:7616;height:366" coordorigin="2475,520" coordsize="7616,366" path="m2475,886r476,-63l3427,818r476,-15l4379,779r476,-15l5331,710r476,-23l6283,662r476,-10l7235,618r476,-20l8187,569r476,-34l9139,520r476,5l10091,530e" filled="f" strokecolor="#00bfc4" strokeweight=".04547mm">
              <v:path arrowok="t"/>
            </v:shape>
            <v:shape id="_x0000_s1087" style="position:absolute;left:2475;top:620;width:7616;height:320" coordorigin="2475,620" coordsize="7616,320" path="m2475,770r476,-47l3427,934r476,6l4379,781r476,52l5331,824r476,-90l6283,732r476,8l7235,729r476,46l8187,624r476,112l9139,726,9615,622r476,-2e" filled="f" strokecolor="#c77cff" strokeweight=".04547mm">
              <v:path arrowok="t"/>
            </v:shape>
            <v:shape id="_x0000_s1086" style="position:absolute;left:2475;top:2809;width:7616;height:1280" coordorigin="2475,2810" coordsize="7616,1280" path="m2475,4089r476,-93l3427,3899r476,-99l4379,3704r476,-94l5331,3518r476,-91l6283,3336r476,-89l7235,3162r476,-79l8187,3012r476,-62l9139,2896r476,-46l10091,2810e" filled="f" strokecolor="#f8766d" strokeweight=".04547mm">
              <v:path arrowok="t"/>
            </v:shape>
            <v:shape id="_x0000_s1085" style="position:absolute;left:1261;top:5391;width:12409;height:1547" coordorigin="1262,5392" coordsize="12409,1547" o:spt="100" adj="0,,0" path="m2475,266r476,-30l3427,207r476,-47l4379,116,4855,67,5331,52,5807,23r476,-34l6759,-55r476,-29l7711,-104r476,-24l8663,-153r476,-24l9615,-201r476,-5m2475,743r476,-34l3427,689r476,l4379,655r476,5l5331,631r476,-1l6283,582r476,-20l7235,542r476,-82l8187,445r476,-29l9139,377r476,24l10091,401m3903,372r476,-34l4855,299r476,-47l5807,206r476,-20l6759,166r476,-44l7711,69,8187,54,8663,35r476,-74l9615,-10r476,e" filled="f" strokecolor="#c77cff" strokeweight=".04547mm">
              <v:stroke joinstyle="round"/>
              <v:formulas/>
              <v:path arrowok="t" o:connecttype="segments"/>
            </v:shape>
            <v:shape id="_x0000_s1084" style="position:absolute;left:2475;top:969;width:7616;height:743" coordorigin="2475,970" coordsize="7616,743" path="m2475,1712r476,-62l3427,1589r476,-59l4379,1474r476,-54l5331,1368r476,-50l6283,1270r476,-46l7235,1179r476,-41l8187,1099r476,-36l9139,1029r476,-31l10091,970e" filled="f" strokecolor="#7cae00" strokeweight=".04547mm">
              <v:path arrowok="t"/>
            </v:shape>
            <v:shape id="_x0000_s1083" style="position:absolute;left:2475;top:1744;width:7616;height:995" coordorigin="2475,1744" coordsize="7616,995" path="m2475,2371r476,104l3427,2570r476,80l4379,2708r476,31l5331,2734r476,-39l6283,2626r476,-95l7235,2415r476,-128l8187,2156r476,-125l9139,1918r476,-96l10091,1744e" filled="f" strokecolor="#00bfc4" strokeweight=".04547mm">
              <v:path arrowok="t"/>
            </v:shape>
            <v:shape id="_x0000_s1082" style="position:absolute;left:2475;top:-249;width:7616;height:416" coordorigin="2475,-249" coordsize="7616,416" path="m2475,167r476,-39l3427,108r476,-5l4379,79,4855,49r476,-63l5807,-19r476,-29l6759,-78r476,-14l7711,-175r476,5l8663,-234r476,-15l9615,-210r476,e" filled="f" strokecolor="#c77cff" strokeweight=".04547mm">
              <v:path arrowok="t"/>
            </v:shape>
            <v:shape id="_x0000_s1081" style="position:absolute;left:1261;top:6583;width:12409;height:2676" coordorigin="1262,6584" coordsize="12409,2676" o:spt="100" adj="0,,0" path="m2475,943r476,-76l3427,796r476,-60l4379,690r476,-29l5331,645r476,-8l6283,630r476,-6l7235,616r476,-10l8187,593r476,-15l9139,562r476,-17l10091,525m2475,2167r476,-36l3427,2094r476,-39l4379,2015r476,-41l5331,1931r476,-43l6283,1844r476,-43l7235,1759r476,-39l8187,1685r476,-32l9139,1625r476,-25l10091,1577e" filled="f" strokecolor="#7cae00" strokeweight=".04547mm">
              <v:stroke joinstyle="round"/>
              <v:formulas/>
              <v:path arrowok="t" o:connecttype="segments"/>
            </v:shape>
            <v:shape id="_x0000_s1080" style="position:absolute;left:2475;top:903;width:7616;height:348" coordorigin="2475,903" coordsize="7616,348" path="m2475,1251r476,-8l3427,1230r476,-18l4379,1188r476,-28l5331,1129r476,-32l6283,1065r476,-30l7235,1008r476,-24l8187,963r476,-18l9139,929r476,-13l10091,903e" filled="f" strokecolor="#00bfc4" strokeweight=".04547mm">
              <v:path arrowok="t"/>
            </v:shape>
            <v:shape id="_x0000_s1079" style="position:absolute;left:2475;top:2233;width:7616;height:1155" coordorigin="2475,2233" coordsize="7616,1155" path="m2475,3133r476,114l3427,3329r476,48l4379,3388r476,-28l5331,3296r476,-93l6283,3089r476,-126l7235,2833r476,-128l8187,2584r476,-111l9139,2376r476,-80l10091,2233e" filled="f" strokecolor="#7cae00" strokeweight=".04547mm">
              <v:path arrowok="t"/>
            </v:shape>
            <v:shape id="_x0000_s1078" style="position:absolute;left:1261;top:5327;width:12409;height:564" coordorigin="1262,5328" coordsize="12409,564" o:spt="100" adj="0,,0" path="m2475,101l2951,86r476,-5l3903,57,4379,18r476,-5l5331,-7r476,-15l6283,-41r476,-25l7235,-75r476,-35l8187,-100r476,-25l9139,-153r476,4l10091,-149m2475,97l2951,48,3427,29,3903,14r476,-54l4855,-54r476,-25l5807,-104r476,-24l6759,-133r476,-20l7711,-196r476,-1l8663,-206r476,-39l9615,-216r476,e" filled="f" strokecolor="#c77cff" strokeweight=".04547mm">
              <v:stroke joinstyle="round"/>
              <v:formulas/>
              <v:path arrowok="t" o:connecttype="segments"/>
            </v:shape>
            <v:shape id="_x0000_s1077" style="position:absolute;left:2475;top:937;width:7616;height:543" coordorigin="2475,938" coordsize="7616,543" path="m2475,1480r476,-40l3427,1400r476,-41l4379,1317r476,-44l5331,1230r476,-42l6283,1147r476,-38l7235,1075r476,-31l8187,1017r476,-23l9139,973r476,-18l10091,938e" filled="f" strokecolor="#7cae00" strokeweight=".04547mm">
              <v:path arrowok="t"/>
            </v:shape>
            <v:shape id="_x0000_s1076" style="position:absolute;left:1261;top:6517;width:12409;height:807" coordorigin="1262,6517" coordsize="12409,807" o:spt="100" adj="0,,0" path="m2475,980r476,-22l3427,932r476,-30l4379,867r476,-36l5331,793r476,-37l6283,721r476,-33l7235,658r476,-27l8187,607r476,-22l9139,563r476,-20l10091,524m2475,722r476,-20l3427,685r476,-13l4379,661r476,-9l5331,643r476,-10l6283,621r476,-15l7235,589r476,-19l8187,551r476,-18l9139,516r476,-16l10091,485e" filled="f" strokecolor="#00bfc4" strokeweight=".04547mm">
              <v:stroke joinstyle="round"/>
              <v:formulas/>
              <v:path arrowok="t" o:connecttype="segments"/>
            </v:shape>
            <v:shape id="_x0000_s1075" style="position:absolute;left:3427;top:1149;width:6664;height:744" coordorigin="3427,1149" coordsize="6664,744" path="m3427,1893r476,-95l4379,1702r476,-94l5331,1521r476,-76l6283,1384r476,-47l7235,1302r476,-26l8187,1254r476,-22l9139,1207r476,-27l10091,1149e" filled="f" strokecolor="#7cae00" strokeweight=".04547mm">
              <v:path arrowok="t"/>
            </v:shape>
            <v:shape id="_x0000_s1074" style="position:absolute;left:2475;top:1991;width:7616;height:657" coordorigin="2475,1992" coordsize="7616,657" path="m2475,2649r476,-6l3427,2628r476,-23l4379,2577r476,-36l5331,2497r476,-52l6283,2387r476,-62l7235,2261r476,-61l8187,2144r476,-49l9139,2053r476,-34l10091,1992e" filled="f" strokecolor="#f8766d" strokeweight=".04547mm">
              <v:path arrowok="t"/>
            </v:shape>
            <v:shape id="_x0000_s1073" style="position:absolute;left:2475;top:745;width:7616;height:217" coordorigin="2475,745" coordsize="7616,217" path="m2475,961r476,-13l3427,934r476,-14l4379,907r476,-13l5331,881r476,-13l6283,855r476,-13l7235,829r476,-14l8187,802r476,-14l9139,774r476,-14l10091,745e" filled="f" strokecolor="#00bfc4" strokeweight=".04547mm">
              <v:path arrowok="t"/>
            </v:shape>
            <v:shape id="_x0000_s1072" style="position:absolute;left:2475;top:974;width:7616;height:209" coordorigin="2475,975" coordsize="7616,209" path="m2475,1183r476,-5l3427,1172r476,-7l4379,1156r476,-11l5331,1132r476,-15l6283,1100r476,-18l7235,1064r476,-18l8187,1029r476,-16l9139,999r476,-13l10091,975e" filled="f" strokecolor="#c77cff" strokeweight=".04547mm">
              <v:path arrowok="t"/>
            </v:shape>
            <v:shape id="_x0000_s1071" style="position:absolute;left:2475;top:482;width:7616;height:251" coordorigin="2475,482" coordsize="7616,251" path="m2475,733r476,-24l3427,687r476,-20l4379,648r476,-17l5331,616r476,-12l6283,593r476,-10l7235,573r476,-10l8187,551r476,-14l9139,521r476,-19l10091,482e" filled="f" strokecolor="#7cae00" strokeweight=".04547mm">
              <v:path arrowok="t"/>
            </v:shape>
            <v:shape id="_x0000_s1070" style="position:absolute;left:1261;top:6509;width:12409;height:1928" coordorigin="1262,6509" coordsize="12409,1928" o:spt="100" adj="0,,0" path="m2475,1039r476,-54l3427,933r476,-49l4379,840r476,-41l5331,761r476,-34l6283,695r476,-31l7235,636r476,-28l8187,581r476,-26l9139,530r476,-25l10091,480m2475,1663r476,-23l3427,1615r476,-28l4379,1557r476,-31l5331,1493r476,-33l6283,1427r476,-32l7235,1366r476,-26l8187,1316r476,-20l9139,1279r476,-15l10091,1251e" filled="f" strokecolor="#00bfc4" strokeweight=".04547mm">
              <v:stroke joinstyle="round"/>
              <v:formulas/>
              <v:path arrowok="t" o:connecttype="segments"/>
            </v:shape>
            <v:shape id="_x0000_s1069" style="position:absolute;left:2475;top:2025;width:7616;height:1249" coordorigin="2475,2025" coordsize="7616,1249" path="m2475,3273r476,-101l3427,3063r476,-113l4379,2839r476,-107l5331,2630r476,-95l6283,2446r476,-82l7235,2292r476,-63l8187,2176r476,-46l9139,2090r476,-34l10091,2025e" filled="f" strokecolor="#f8766d" strokeweight=".04547mm">
              <v:path arrowok="t"/>
            </v:shape>
            <v:shape id="_x0000_s1068" style="position:absolute;left:2475;top:896;width:7616;height:353" coordorigin="2475,896" coordsize="7616,353" path="m2475,1249r476,-42l3427,1208r476,7l4379,1217r476,22l5331,1228r476,-14l6283,1211r476,-92l7235,1014r476,-53l8187,948r476,-21l9139,925r476,-1l10091,896e" filled="f" strokecolor="#7cae00" strokeweight=".04547mm">
              <v:path arrowok="t"/>
            </v:shape>
            <v:shape id="_x0000_s1067" style="position:absolute;left:1261;top:5628;width:12409;height:1122" coordorigin="1262,5628" coordsize="12409,1122" o:spt="100" adj="0,,0" path="m2475,627r476,-24l3427,579r476,-23l4379,534r476,-22l5331,492r476,-19l6283,455r476,-17l7235,422r476,-15l8187,393r476,-15l9139,363r476,-15l10091,333m2475,286r476,-24l3427,247r476,-30l4379,188r476,-29l5331,139r476,-19l6283,105,6759,61,7235,27r476,-54l8187,-22r476,-10l9139,-61r476,34l10091,-27e" filled="f" strokecolor="#c77cff" strokeweight=".04547mm">
              <v:stroke joinstyle="round"/>
              <v:formulas/>
              <v:path arrowok="t" o:connecttype="segments"/>
            </v:shape>
            <v:shape id="_x0000_s1066" style="position:absolute;left:2475;top:1461;width:7616;height:1382" coordorigin="2475,1462" coordsize="7616,1382" path="m2475,2843r476,-76l3427,2680r476,-95l4379,2486r476,-101l5331,2286r476,-97l6283,2097r476,-87l7235,1927r476,-79l8187,1768r476,-80l9139,1609r476,-77l10091,1462e" filled="f" strokecolor="#f8766d" strokeweight=".04547mm">
              <v:path arrowok="t"/>
            </v:shape>
            <v:shape id="_x0000_s1065" style="position:absolute;left:1261;top:6019;width:12409;height:641" coordorigin="1262,6019" coordsize="12409,641" o:spt="100" adj="0,,0" path="m2475,394r476,-20l3427,365r476,-10l4379,311r476,l5331,291r476,-29l6283,257r476,-34l7235,208r476,-10l8187,189r476,l9139,179r476,15l10091,194m2475,572r476,-21l3427,531r476,-19l4379,493r476,-17l5331,460r476,-16l6283,428r476,-15l7235,398r476,-14l8187,369r476,-15l9139,340r476,-15l10091,310e" filled="f" strokecolor="#c77cff" strokeweight=".04547mm">
              <v:stroke joinstyle="round"/>
              <v:formulas/>
              <v:path arrowok="t" o:connecttype="segments"/>
            </v:shape>
            <v:shape id="_x0000_s1064" style="position:absolute;left:1261;top:7084;width:12409;height:791" coordorigin="1262,7084" coordsize="12409,791" o:spt="100" adj="0,,0" path="m2475,1317r476,-20l3427,1275r476,-24l4379,1226r476,-27l5331,1171r476,-32l6283,1107r476,-34l7235,1040r476,-31l8187,981r476,-23l9139,939r476,-15l10091,912m2475,1290r476,-37l3427,1217r476,-35l4379,1148r476,-32l5331,1085r476,-30l6283,1025r476,-28l7235,970r476,-26l8187,919r476,-23l9139,874r476,-21l10091,832e" filled="f" strokecolor="#7cae00" strokeweight=".04547mm">
              <v:stroke joinstyle="round"/>
              <v:formulas/>
              <v:path arrowok="t" o:connecttype="segments"/>
            </v:shape>
            <v:shape id="_x0000_s1063" style="position:absolute;left:2475;top:631;width:6664;height:187" coordorigin="2475,632" coordsize="6664,187" path="m2475,818r476,-22l3427,777r476,-16l4379,747r476,-12l5331,725r476,-9l6283,707r476,-9l7235,687r476,-12l8187,662r476,-15l9139,632e" filled="f" strokecolor="#00bfc4" strokeweight=".04547mm">
              <v:path arrowok="t"/>
            </v:shape>
            <v:shape id="_x0000_s1062" style="position:absolute;left:1261;top:6430;width:12409;height:5008" coordorigin="1262,6430" coordsize="12409,5008" o:spt="100" adj="0,,0" path="m2475,722r476,-21l3427,680r476,-19l4379,643r476,-18l5331,608r476,-17l6283,575r476,-17l7235,542r476,-18l8187,507r476,-18l9139,470r476,-19l10091,431m2475,1977r476,-24l3427,1926r476,-28l4379,1866r476,-32l5331,1800r476,-34l6283,1733r476,-31l7235,1673r476,-27l8187,1620r476,-23l9139,1574r476,-22m2475,3505r476,-73l3427,3346r476,-97l4379,3141r476,-116l5331,2898r476,-135l6283,2623r476,-140l7235,2347r476,-125l8187,2111r476,-95l9139,1939r476,-61l10091,1832e" filled="f" strokecolor="#7cae00" strokeweight=".04547mm">
              <v:stroke joinstyle="round"/>
              <v:formulas/>
              <v:path arrowok="t" o:connecttype="segments"/>
            </v:shape>
            <v:shape id="_x0000_s1061" style="position:absolute;left:7235;top:1901;width:2856;height:798" coordorigin="7235,1901" coordsize="2856,798" path="m7235,2699r476,-178l8187,2354r476,-150l9139,2077r476,-101l10091,1901e" filled="f" strokecolor="#f8766d" strokeweight=".04547mm">
              <v:path arrowok="t"/>
            </v:shape>
            <v:rect id="_x0000_s1060" style="position:absolute;left:2094;top:-690;width:8378;height:5007" filled="f" strokecolor="#333" strokeweight=".23169mm"/>
            <v:shape id="_x0000_s1059" style="position:absolute;left:586;top:5835;width:13084;height:6981" coordorigin="587,5835" coordsize="13084,6981" o:spt="100" adj="0,,0" path="m2061,3963r33,m2061,2989r33,m2061,2014r33,m2061,1040r33,m2061,66r33,m2475,4351r,-34m2951,4351r,-34m3427,4351r,-34m3903,4351r,-34m4379,4351r,-34m4855,4351r,-34m5331,4351r,-34m5807,4351r,-34m6283,4351r,-34m6759,4351r,-34m7235,4351r,-34m7711,4351r,-34m8187,4351r,-34m8663,4351r,-34m9139,4351r,-34m9615,4351r,-34m10091,4351r,-34e" filled="f" strokecolor="#333" strokeweight=".23169mm">
              <v:stroke joinstyle="round"/>
              <v:formulas/>
              <v:path arrowok="t" o:connecttype="segments"/>
            </v:shape>
            <v:rect id="_x0000_s1058" style="position:absolute;left:6529;top:3816;width:3524;height:347" stroked="f">
              <v:fill opacity="52428f"/>
            </v:rect>
            <v:rect id="_x0000_s1057" style="position:absolute;left:7418;top:3883;width:213;height:213" stroked="f"/>
            <v:line id="_x0000_s1056" style="position:absolute" from="7439,3990" to="7609,3990" strokecolor="#f8766d" strokeweight=".92458mm"/>
            <v:rect id="_x0000_s1055" style="position:absolute;left:7964;top:3883;width:213;height:213" stroked="f"/>
            <v:line id="_x0000_s1054" style="position:absolute" from="7986,3990" to="8155,3990" strokecolor="#7cae00" strokeweight=".92458mm"/>
            <v:rect id="_x0000_s1053" style="position:absolute;left:8757;top:3883;width:213;height:213" stroked="f"/>
            <v:line id="_x0000_s1052" style="position:absolute" from="8779,3990" to="8948,3990" strokecolor="#00bfc4" strokeweight=".92458mm"/>
            <v:rect id="_x0000_s1051" style="position:absolute;left:9485;top:3883;width:213;height:213" stroked="f"/>
            <v:line id="_x0000_s1050" style="position:absolute" from="9507,3990" to="9676,3990" strokecolor="#c77cff" strokeweight=".92458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6597;top:3914;width:3409;height:150" filled="f" stroked="f">
              <v:textbox inset="0,0,0,0">
                <w:txbxContent>
                  <w:p w14:paraId="580E561C" w14:textId="77777777" w:rsidR="003732EE" w:rsidRDefault="003732EE">
                    <w:pPr>
                      <w:tabs>
                        <w:tab w:val="left" w:pos="1100"/>
                        <w:tab w:val="left" w:pos="1646"/>
                        <w:tab w:val="left" w:pos="2439"/>
                        <w:tab w:val="left" w:pos="3167"/>
                      </w:tabs>
                      <w:spacing w:line="148" w:lineRule="exac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sz w:val="13"/>
                      </w:rPr>
                      <w:t>Income</w:t>
                    </w:r>
                    <w:r>
                      <w:rPr>
                        <w:rFonts w:ascii="Times New Roman" w:hAnsi="Times New Roman"/>
                        <w:spacing w:val="9"/>
                        <w:sz w:val="1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3"/>
                      </w:rPr>
                      <w:t>group</w:t>
                    </w:r>
                    <w:r>
                      <w:rPr>
                        <w:rFonts w:ascii="Times New Roman" w:hAnsi="Times New Roman"/>
                        <w:sz w:val="13"/>
                      </w:rPr>
                      <w:tab/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Low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ab/>
                      <w:t>Low−Mid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ab/>
                      <w:t>Up−Mid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ab/>
                      <w:t>High</w:t>
                    </w:r>
                  </w:p>
                </w:txbxContent>
              </v:textbox>
            </v:shape>
            <w10:wrap anchorx="page"/>
          </v:group>
        </w:pict>
      </w:r>
      <w:r w:rsidR="00EA7180">
        <w:rPr>
          <w:rFonts w:ascii="Times New Roman"/>
          <w:color w:val="4D4D4D"/>
          <w:sz w:val="11"/>
        </w:rPr>
        <w:t>80</w:t>
      </w:r>
    </w:p>
    <w:p w14:paraId="302B2558" w14:textId="77777777" w:rsidR="004D46F6" w:rsidRDefault="004D46F6">
      <w:pPr>
        <w:pStyle w:val="BodyText"/>
        <w:rPr>
          <w:rFonts w:ascii="Times New Roman"/>
        </w:rPr>
      </w:pPr>
    </w:p>
    <w:p w14:paraId="0244703F" w14:textId="77777777" w:rsidR="004D46F6" w:rsidRDefault="004D46F6">
      <w:pPr>
        <w:pStyle w:val="BodyText"/>
        <w:rPr>
          <w:rFonts w:ascii="Times New Roman"/>
        </w:rPr>
      </w:pPr>
    </w:p>
    <w:p w14:paraId="1692DB1C" w14:textId="77777777" w:rsidR="004D46F6" w:rsidRDefault="004D46F6">
      <w:pPr>
        <w:pStyle w:val="BodyText"/>
        <w:spacing w:before="4"/>
        <w:rPr>
          <w:rFonts w:ascii="Times New Roman"/>
          <w:sz w:val="25"/>
        </w:rPr>
      </w:pPr>
    </w:p>
    <w:p w14:paraId="1AEC79D3" w14:textId="77777777" w:rsidR="004D46F6" w:rsidRDefault="003732EE">
      <w:pPr>
        <w:spacing w:before="96"/>
        <w:ind w:left="363"/>
        <w:rPr>
          <w:rFonts w:ascii="Times New Roman"/>
          <w:sz w:val="11"/>
        </w:rPr>
      </w:pPr>
      <w:r>
        <w:pict w14:anchorId="474335F0">
          <v:shape id="_x0000_s1047" type="#_x0000_t202" style="position:absolute;left:0;text-align:left;margin-left:85.85pt;margin-top:2.6pt;width:9.5pt;height:88.4pt;z-index:251647488;mso-position-horizontal-relative:page" filled="f" stroked="f">
            <v:textbox style="layout-flow:vertical;mso-layout-flow-alt:bottom-to-top" inset="0,0,0,0">
              <w:txbxContent>
                <w:p w14:paraId="5B899DF7" w14:textId="77777777" w:rsidR="003732EE" w:rsidRDefault="003732EE">
                  <w:pPr>
                    <w:spacing w:before="19"/>
                    <w:ind w:left="20"/>
                    <w:rPr>
                      <w:rFonts w:ascii="Times New Roman"/>
                      <w:sz w:val="13"/>
                    </w:rPr>
                  </w:pPr>
                  <w:r>
                    <w:rPr>
                      <w:rFonts w:ascii="Times New Roman"/>
                      <w:w w:val="105"/>
                      <w:sz w:val="13"/>
                    </w:rPr>
                    <w:t>Life expectancy in each</w:t>
                  </w:r>
                  <w:r>
                    <w:rPr>
                      <w:rFonts w:ascii="Times New Roman"/>
                      <w:spacing w:val="-23"/>
                      <w:w w:val="105"/>
                      <w:sz w:val="13"/>
                    </w:rPr>
                    <w:t xml:space="preserve"> </w:t>
                  </w:r>
                  <w:r>
                    <w:rPr>
                      <w:rFonts w:ascii="Times New Roman"/>
                      <w:w w:val="105"/>
                      <w:sz w:val="13"/>
                    </w:rPr>
                    <w:t>country</w:t>
                  </w:r>
                </w:p>
              </w:txbxContent>
            </v:textbox>
            <w10:wrap anchorx="page"/>
          </v:shape>
        </w:pict>
      </w:r>
      <w:r w:rsidR="00EA7180">
        <w:rPr>
          <w:rFonts w:ascii="Times New Roman"/>
          <w:color w:val="4D4D4D"/>
          <w:sz w:val="11"/>
        </w:rPr>
        <w:t>70</w:t>
      </w:r>
    </w:p>
    <w:p w14:paraId="7D0A440D" w14:textId="77777777" w:rsidR="004D46F6" w:rsidRDefault="004D46F6">
      <w:pPr>
        <w:pStyle w:val="BodyText"/>
        <w:rPr>
          <w:rFonts w:ascii="Times New Roman"/>
        </w:rPr>
      </w:pPr>
    </w:p>
    <w:p w14:paraId="0DE1B3F7" w14:textId="77777777" w:rsidR="004D46F6" w:rsidRDefault="004D46F6">
      <w:pPr>
        <w:pStyle w:val="BodyText"/>
        <w:rPr>
          <w:rFonts w:ascii="Times New Roman"/>
        </w:rPr>
      </w:pPr>
    </w:p>
    <w:p w14:paraId="26C1CD58" w14:textId="77777777" w:rsidR="004D46F6" w:rsidRDefault="004D46F6">
      <w:pPr>
        <w:pStyle w:val="BodyText"/>
        <w:spacing w:before="5"/>
        <w:rPr>
          <w:rFonts w:ascii="Times New Roman"/>
          <w:sz w:val="25"/>
        </w:rPr>
      </w:pPr>
    </w:p>
    <w:p w14:paraId="73EF6ECD" w14:textId="77777777" w:rsidR="004D46F6" w:rsidRDefault="00EA7180">
      <w:pPr>
        <w:spacing w:before="96"/>
        <w:ind w:left="363"/>
        <w:rPr>
          <w:rFonts w:ascii="Times New Roman"/>
          <w:sz w:val="11"/>
        </w:rPr>
      </w:pPr>
      <w:r>
        <w:rPr>
          <w:rFonts w:ascii="Times New Roman"/>
          <w:color w:val="4D4D4D"/>
          <w:sz w:val="11"/>
        </w:rPr>
        <w:t>60</w:t>
      </w:r>
    </w:p>
    <w:p w14:paraId="437A9367" w14:textId="77777777" w:rsidR="004D46F6" w:rsidRDefault="004D46F6">
      <w:pPr>
        <w:pStyle w:val="BodyText"/>
        <w:rPr>
          <w:rFonts w:ascii="Times New Roman"/>
        </w:rPr>
      </w:pPr>
    </w:p>
    <w:p w14:paraId="5075A3AB" w14:textId="77777777" w:rsidR="004D46F6" w:rsidRDefault="004D46F6">
      <w:pPr>
        <w:pStyle w:val="BodyText"/>
        <w:rPr>
          <w:rFonts w:ascii="Times New Roman"/>
        </w:rPr>
      </w:pPr>
    </w:p>
    <w:p w14:paraId="4C14BB60" w14:textId="77777777" w:rsidR="004D46F6" w:rsidRDefault="004D46F6">
      <w:pPr>
        <w:pStyle w:val="BodyText"/>
        <w:spacing w:before="4"/>
        <w:rPr>
          <w:rFonts w:ascii="Times New Roman"/>
          <w:sz w:val="25"/>
        </w:rPr>
      </w:pPr>
    </w:p>
    <w:p w14:paraId="52652D10" w14:textId="77777777" w:rsidR="004D46F6" w:rsidRDefault="00EA7180">
      <w:pPr>
        <w:spacing w:before="96"/>
        <w:ind w:left="363"/>
        <w:rPr>
          <w:rFonts w:ascii="Times New Roman"/>
          <w:sz w:val="11"/>
        </w:rPr>
      </w:pPr>
      <w:r>
        <w:rPr>
          <w:rFonts w:ascii="Times New Roman"/>
          <w:color w:val="4D4D4D"/>
          <w:sz w:val="11"/>
        </w:rPr>
        <w:t>50</w:t>
      </w:r>
    </w:p>
    <w:p w14:paraId="0E7E9AD4" w14:textId="77777777" w:rsidR="004D46F6" w:rsidRDefault="004D46F6">
      <w:pPr>
        <w:pStyle w:val="BodyText"/>
        <w:rPr>
          <w:rFonts w:ascii="Times New Roman"/>
        </w:rPr>
      </w:pPr>
    </w:p>
    <w:p w14:paraId="2A066C97" w14:textId="77777777" w:rsidR="004D46F6" w:rsidRDefault="004D46F6">
      <w:pPr>
        <w:pStyle w:val="BodyText"/>
        <w:rPr>
          <w:rFonts w:ascii="Times New Roman"/>
        </w:rPr>
      </w:pPr>
    </w:p>
    <w:p w14:paraId="5380B1D3" w14:textId="77777777" w:rsidR="004D46F6" w:rsidRDefault="004D46F6">
      <w:pPr>
        <w:pStyle w:val="BodyText"/>
        <w:spacing w:before="4"/>
        <w:rPr>
          <w:rFonts w:ascii="Times New Roman"/>
          <w:sz w:val="25"/>
        </w:rPr>
      </w:pPr>
    </w:p>
    <w:p w14:paraId="0B32C4BF" w14:textId="77777777" w:rsidR="004D46F6" w:rsidRDefault="00EA7180">
      <w:pPr>
        <w:spacing w:before="96"/>
        <w:ind w:left="363"/>
        <w:rPr>
          <w:rFonts w:ascii="Times New Roman"/>
          <w:sz w:val="11"/>
        </w:rPr>
      </w:pPr>
      <w:r>
        <w:rPr>
          <w:rFonts w:ascii="Times New Roman"/>
          <w:color w:val="4D4D4D"/>
          <w:sz w:val="11"/>
        </w:rPr>
        <w:t>40</w:t>
      </w:r>
    </w:p>
    <w:p w14:paraId="35B285BD" w14:textId="77777777" w:rsidR="004D46F6" w:rsidRDefault="004D46F6">
      <w:pPr>
        <w:pStyle w:val="BodyText"/>
        <w:spacing w:before="10"/>
        <w:rPr>
          <w:rFonts w:ascii="Times New Roman"/>
          <w:sz w:val="19"/>
        </w:rPr>
      </w:pPr>
    </w:p>
    <w:p w14:paraId="1CC17FE6" w14:textId="77777777" w:rsidR="004D46F6" w:rsidRDefault="00EA7180">
      <w:pPr>
        <w:tabs>
          <w:tab w:val="left" w:pos="475"/>
          <w:tab w:val="left" w:pos="951"/>
          <w:tab w:val="left" w:pos="1427"/>
          <w:tab w:val="left" w:pos="1903"/>
          <w:tab w:val="left" w:pos="2379"/>
          <w:tab w:val="left" w:pos="2855"/>
          <w:tab w:val="left" w:pos="3331"/>
          <w:tab w:val="left" w:pos="3807"/>
          <w:tab w:val="left" w:pos="4283"/>
          <w:tab w:val="left" w:pos="4759"/>
          <w:tab w:val="left" w:pos="5235"/>
          <w:tab w:val="left" w:pos="5711"/>
          <w:tab w:val="left" w:pos="6187"/>
          <w:tab w:val="left" w:pos="6663"/>
          <w:tab w:val="left" w:pos="7139"/>
          <w:tab w:val="left" w:pos="7615"/>
        </w:tabs>
        <w:spacing w:before="96"/>
        <w:ind w:right="1231"/>
        <w:jc w:val="center"/>
        <w:rPr>
          <w:rFonts w:ascii="Times New Roman"/>
          <w:sz w:val="11"/>
        </w:rPr>
      </w:pPr>
      <w:r>
        <w:rPr>
          <w:rFonts w:ascii="Times New Roman"/>
          <w:color w:val="4D4D4D"/>
          <w:sz w:val="11"/>
        </w:rPr>
        <w:t>2000</w:t>
      </w:r>
      <w:r>
        <w:rPr>
          <w:rFonts w:ascii="Times New Roman"/>
          <w:color w:val="4D4D4D"/>
          <w:sz w:val="11"/>
        </w:rPr>
        <w:tab/>
        <w:t>2001</w:t>
      </w:r>
      <w:r>
        <w:rPr>
          <w:rFonts w:ascii="Times New Roman"/>
          <w:color w:val="4D4D4D"/>
          <w:sz w:val="11"/>
        </w:rPr>
        <w:tab/>
        <w:t>2002</w:t>
      </w:r>
      <w:r>
        <w:rPr>
          <w:rFonts w:ascii="Times New Roman"/>
          <w:color w:val="4D4D4D"/>
          <w:sz w:val="11"/>
        </w:rPr>
        <w:tab/>
        <w:t>2003</w:t>
      </w:r>
      <w:r>
        <w:rPr>
          <w:rFonts w:ascii="Times New Roman"/>
          <w:color w:val="4D4D4D"/>
          <w:sz w:val="11"/>
        </w:rPr>
        <w:tab/>
        <w:t>2004</w:t>
      </w:r>
      <w:r>
        <w:rPr>
          <w:rFonts w:ascii="Times New Roman"/>
          <w:color w:val="4D4D4D"/>
          <w:sz w:val="11"/>
        </w:rPr>
        <w:tab/>
        <w:t>2005</w:t>
      </w:r>
      <w:r>
        <w:rPr>
          <w:rFonts w:ascii="Times New Roman"/>
          <w:color w:val="4D4D4D"/>
          <w:sz w:val="11"/>
        </w:rPr>
        <w:tab/>
        <w:t>2006</w:t>
      </w:r>
      <w:r>
        <w:rPr>
          <w:rFonts w:ascii="Times New Roman"/>
          <w:color w:val="4D4D4D"/>
          <w:sz w:val="11"/>
        </w:rPr>
        <w:tab/>
        <w:t>2007</w:t>
      </w:r>
      <w:r>
        <w:rPr>
          <w:rFonts w:ascii="Times New Roman"/>
          <w:color w:val="4D4D4D"/>
          <w:sz w:val="11"/>
        </w:rPr>
        <w:tab/>
        <w:t>2008</w:t>
      </w:r>
      <w:r>
        <w:rPr>
          <w:rFonts w:ascii="Times New Roman"/>
          <w:color w:val="4D4D4D"/>
          <w:sz w:val="11"/>
        </w:rPr>
        <w:tab/>
        <w:t>2009</w:t>
      </w:r>
      <w:r>
        <w:rPr>
          <w:rFonts w:ascii="Times New Roman"/>
          <w:color w:val="4D4D4D"/>
          <w:sz w:val="11"/>
        </w:rPr>
        <w:tab/>
        <w:t>2010</w:t>
      </w:r>
      <w:r>
        <w:rPr>
          <w:rFonts w:ascii="Times New Roman"/>
          <w:color w:val="4D4D4D"/>
          <w:sz w:val="11"/>
        </w:rPr>
        <w:tab/>
        <w:t>2011</w:t>
      </w:r>
      <w:r>
        <w:rPr>
          <w:rFonts w:ascii="Times New Roman"/>
          <w:color w:val="4D4D4D"/>
          <w:sz w:val="11"/>
        </w:rPr>
        <w:tab/>
        <w:t>2012</w:t>
      </w:r>
      <w:r>
        <w:rPr>
          <w:rFonts w:ascii="Times New Roman"/>
          <w:color w:val="4D4D4D"/>
          <w:sz w:val="11"/>
        </w:rPr>
        <w:tab/>
        <w:t>2013</w:t>
      </w:r>
      <w:r>
        <w:rPr>
          <w:rFonts w:ascii="Times New Roman"/>
          <w:color w:val="4D4D4D"/>
          <w:sz w:val="11"/>
        </w:rPr>
        <w:tab/>
        <w:t>2014</w:t>
      </w:r>
      <w:r>
        <w:rPr>
          <w:rFonts w:ascii="Times New Roman"/>
          <w:color w:val="4D4D4D"/>
          <w:sz w:val="11"/>
        </w:rPr>
        <w:tab/>
        <w:t>2015</w:t>
      </w:r>
      <w:r>
        <w:rPr>
          <w:rFonts w:ascii="Times New Roman"/>
          <w:color w:val="4D4D4D"/>
          <w:sz w:val="11"/>
        </w:rPr>
        <w:tab/>
        <w:t>2016</w:t>
      </w:r>
    </w:p>
    <w:p w14:paraId="46546509" w14:textId="77777777" w:rsidR="004D46F6" w:rsidRDefault="00EA7180">
      <w:pPr>
        <w:spacing w:before="11"/>
        <w:ind w:left="515" w:right="1746"/>
        <w:jc w:val="center"/>
        <w:rPr>
          <w:rFonts w:ascii="Times New Roman"/>
          <w:sz w:val="13"/>
        </w:rPr>
      </w:pPr>
      <w:r>
        <w:rPr>
          <w:rFonts w:ascii="Times New Roman"/>
          <w:w w:val="105"/>
          <w:sz w:val="13"/>
        </w:rPr>
        <w:t>Year</w:t>
      </w:r>
    </w:p>
    <w:p w14:paraId="2EB4D2E0" w14:textId="77777777" w:rsidR="004D46F6" w:rsidRDefault="004D46F6">
      <w:pPr>
        <w:pStyle w:val="BodyText"/>
        <w:rPr>
          <w:rFonts w:ascii="Times New Roman"/>
        </w:rPr>
      </w:pPr>
    </w:p>
    <w:p w14:paraId="6A0AB596" w14:textId="77777777" w:rsidR="004D46F6" w:rsidRDefault="004D46F6">
      <w:pPr>
        <w:pStyle w:val="BodyText"/>
        <w:spacing w:before="5"/>
        <w:rPr>
          <w:rFonts w:ascii="Times New Roman"/>
          <w:sz w:val="16"/>
        </w:rPr>
      </w:pPr>
    </w:p>
    <w:p w14:paraId="37E53002" w14:textId="77777777" w:rsidR="004D46F6" w:rsidRDefault="00EA7180">
      <w:pPr>
        <w:spacing w:before="130"/>
        <w:ind w:left="1206"/>
        <w:rPr>
          <w:rFonts w:ascii="Times New Roman"/>
          <w:sz w:val="16"/>
        </w:rPr>
      </w:pPr>
      <w:r>
        <w:rPr>
          <w:rFonts w:ascii="Times New Roman"/>
          <w:w w:val="110"/>
          <w:sz w:val="16"/>
        </w:rPr>
        <w:t xml:space="preserve">Figure 1: Life expectancy in 184 countries </w:t>
      </w:r>
      <w:bookmarkStart w:id="332" w:name="_bookmark1"/>
      <w:bookmarkEnd w:id="332"/>
      <w:r>
        <w:rPr>
          <w:rFonts w:ascii="Times New Roman"/>
          <w:w w:val="110"/>
          <w:sz w:val="16"/>
        </w:rPr>
        <w:t>stratified by country income group, 2000 - 2016</w:t>
      </w:r>
    </w:p>
    <w:p w14:paraId="6E6F8182" w14:textId="77777777" w:rsidR="004D46F6" w:rsidRDefault="004D46F6">
      <w:pPr>
        <w:pStyle w:val="BodyText"/>
        <w:rPr>
          <w:rFonts w:ascii="Times New Roman"/>
          <w:sz w:val="22"/>
        </w:rPr>
      </w:pPr>
    </w:p>
    <w:p w14:paraId="46C84EB0" w14:textId="2DE05E21" w:rsidR="004D46F6" w:rsidRDefault="00EA7180">
      <w:pPr>
        <w:pStyle w:val="BodyText"/>
        <w:spacing w:before="158" w:line="420" w:lineRule="auto"/>
        <w:ind w:left="140" w:right="1691"/>
        <w:jc w:val="both"/>
      </w:pPr>
      <w:r>
        <w:t xml:space="preserve">increased from about 77 in 2000 to around 80 years old in 2016; the </w:t>
      </w:r>
      <w:r>
        <w:rPr>
          <w:spacing w:val="-3"/>
        </w:rPr>
        <w:t>low</w:t>
      </w:r>
      <w:ins w:id="333" w:author="Asabe Garba" w:date="2019-04-13T00:23:00Z">
        <w:r w:rsidR="003732EE">
          <w:rPr>
            <w:spacing w:val="-3"/>
          </w:rPr>
          <w:t>-</w:t>
        </w:r>
      </w:ins>
      <w:del w:id="334" w:author="Asabe Garba" w:date="2019-04-13T00:23:00Z">
        <w:r w:rsidDel="003732EE">
          <w:rPr>
            <w:spacing w:val="-3"/>
          </w:rPr>
          <w:delText xml:space="preserve"> </w:delText>
        </w:r>
      </w:del>
      <w:r>
        <w:t xml:space="preserve">income countries generally had the </w:t>
      </w:r>
      <w:r>
        <w:rPr>
          <w:spacing w:val="-3"/>
        </w:rPr>
        <w:t xml:space="preserve">lowest </w:t>
      </w:r>
      <w:r>
        <w:t>life expectancy, which increased from around 50 to about 58 years old. The gap of life expectancy</w:t>
      </w:r>
      <w:r>
        <w:rPr>
          <w:spacing w:val="-11"/>
        </w:rPr>
        <w:t xml:space="preserve"> </w:t>
      </w:r>
      <w:r>
        <w:t>between</w:t>
      </w:r>
      <w:r>
        <w:rPr>
          <w:spacing w:val="-11"/>
        </w:rPr>
        <w:t xml:space="preserve"> </w:t>
      </w:r>
      <w:del w:id="335" w:author="Asabe Garba" w:date="2019-04-13T00:24:00Z">
        <w:r w:rsidDel="003732EE">
          <w:delText>high</w:delText>
        </w:r>
        <w:r w:rsidDel="003732EE">
          <w:rPr>
            <w:spacing w:val="-11"/>
          </w:rPr>
          <w:delText xml:space="preserve"> </w:delText>
        </w:r>
        <w:r w:rsidDel="003732EE">
          <w:delText>and</w:delText>
        </w:r>
        <w:r w:rsidDel="003732EE">
          <w:rPr>
            <w:spacing w:val="-10"/>
          </w:rPr>
          <w:delText xml:space="preserve"> </w:delText>
        </w:r>
        <w:r w:rsidDel="003732EE">
          <w:rPr>
            <w:spacing w:val="-3"/>
          </w:rPr>
          <w:delText>low</w:delText>
        </w:r>
        <w:r w:rsidDel="003732EE">
          <w:rPr>
            <w:spacing w:val="-11"/>
          </w:rPr>
          <w:delText xml:space="preserve"> </w:delText>
        </w:r>
        <w:r w:rsidDel="003732EE">
          <w:delText>income</w:delText>
        </w:r>
      </w:del>
      <w:ins w:id="336" w:author="Asabe Garba" w:date="2019-04-13T00:24:00Z">
        <w:r w:rsidR="003732EE">
          <w:t>high</w:t>
        </w:r>
        <w:r w:rsidR="003732EE">
          <w:rPr>
            <w:spacing w:val="-11"/>
          </w:rPr>
          <w:t>- and low-income</w:t>
        </w:r>
      </w:ins>
      <w:r>
        <w:rPr>
          <w:spacing w:val="-11"/>
        </w:rPr>
        <w:t xml:space="preserve"> </w:t>
      </w:r>
      <w:r>
        <w:t>countries</w:t>
      </w:r>
      <w:r>
        <w:rPr>
          <w:spacing w:val="-10"/>
        </w:rPr>
        <w:t xml:space="preserve"> </w:t>
      </w:r>
      <w:del w:id="337" w:author="Asabe Garba" w:date="2019-04-13T00:24:00Z">
        <w:r w:rsidDel="003732EE">
          <w:delText>had</w:delText>
        </w:r>
        <w:r w:rsidDel="003732EE">
          <w:rPr>
            <w:spacing w:val="-11"/>
          </w:rPr>
          <w:delText xml:space="preserve"> </w:delText>
        </w:r>
      </w:del>
      <w:r>
        <w:rPr>
          <w:spacing w:val="-3"/>
        </w:rPr>
        <w:t>narrowed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2000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2016.</w:t>
      </w:r>
      <w:r>
        <w:rPr>
          <w:spacing w:val="2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2"/>
        </w:rPr>
        <w:t xml:space="preserve">be </w:t>
      </w:r>
      <w:r>
        <w:t>noted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variance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life</w:t>
      </w:r>
      <w:r>
        <w:rPr>
          <w:spacing w:val="-11"/>
        </w:rPr>
        <w:t xml:space="preserve"> </w:t>
      </w:r>
      <w:r>
        <w:t>expectancy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rPr>
          <w:spacing w:val="-3"/>
        </w:rPr>
        <w:t>low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low-mid</w:t>
      </w:r>
      <w:r>
        <w:rPr>
          <w:spacing w:val="-11"/>
        </w:rPr>
        <w:t xml:space="preserve"> </w:t>
      </w:r>
      <w:r>
        <w:t>income</w:t>
      </w:r>
      <w:r>
        <w:rPr>
          <w:spacing w:val="-10"/>
        </w:rPr>
        <w:t xml:space="preserve"> </w:t>
      </w:r>
      <w:r>
        <w:t>countries</w:t>
      </w:r>
      <w:r>
        <w:rPr>
          <w:spacing w:val="-11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rPr>
          <w:spacing w:val="-4"/>
        </w:rPr>
        <w:t>much</w:t>
      </w:r>
      <w:r>
        <w:rPr>
          <w:spacing w:val="-11"/>
        </w:rPr>
        <w:t xml:space="preserve"> </w:t>
      </w:r>
      <w:r>
        <w:t>higher</w:t>
      </w:r>
      <w:r>
        <w:rPr>
          <w:spacing w:val="-11"/>
        </w:rPr>
        <w:t xml:space="preserve"> </w:t>
      </w:r>
      <w:r>
        <w:t>than that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up-mid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high</w:t>
      </w:r>
      <w:ins w:id="338" w:author="Asabe Garba" w:date="2019-04-13T00:24:00Z">
        <w:r w:rsidR="003732EE">
          <w:rPr>
            <w:spacing w:val="16"/>
          </w:rPr>
          <w:t>-</w:t>
        </w:r>
      </w:ins>
      <w:del w:id="339" w:author="Asabe Garba" w:date="2019-04-13T00:24:00Z">
        <w:r w:rsidDel="003732EE">
          <w:rPr>
            <w:spacing w:val="16"/>
          </w:rPr>
          <w:delText xml:space="preserve"> </w:delText>
        </w:r>
      </w:del>
      <w:r>
        <w:t>income</w:t>
      </w:r>
      <w:r>
        <w:rPr>
          <w:spacing w:val="16"/>
        </w:rPr>
        <w:t xml:space="preserve"> </w:t>
      </w:r>
      <w:r>
        <w:t>countries.</w:t>
      </w:r>
    </w:p>
    <w:p w14:paraId="0D7F9686" w14:textId="7D1C85D9" w:rsidR="004D46F6" w:rsidRDefault="003969DB">
      <w:pPr>
        <w:pStyle w:val="BodyText"/>
        <w:spacing w:before="5" w:line="420" w:lineRule="auto"/>
        <w:ind w:left="140" w:right="1691" w:firstLine="298"/>
        <w:jc w:val="both"/>
      </w:pPr>
      <w:ins w:id="340" w:author="Asabe Garba" w:date="2019-04-13T00:27:00Z">
        <w:r>
          <w:t>R</w:t>
        </w:r>
      </w:ins>
      <w:del w:id="341" w:author="Asabe Garba" w:date="2019-04-13T00:27:00Z">
        <w:r w:rsidR="00EA7180" w:rsidDel="003969DB">
          <w:delText>With</w:delText>
        </w:r>
        <w:r w:rsidR="00EA7180" w:rsidDel="003969DB">
          <w:rPr>
            <w:spacing w:val="-24"/>
          </w:rPr>
          <w:delText xml:space="preserve"> </w:delText>
        </w:r>
        <w:r w:rsidR="00EA7180" w:rsidDel="003969DB">
          <w:delText>r</w:delText>
        </w:r>
      </w:del>
      <w:r w:rsidR="00EA7180">
        <w:t>egard</w:t>
      </w:r>
      <w:ins w:id="342" w:author="Asabe Garba" w:date="2019-04-13T00:27:00Z">
        <w:r>
          <w:t>ing</w:t>
        </w:r>
      </w:ins>
      <w:r w:rsidR="00EA7180">
        <w:rPr>
          <w:spacing w:val="-24"/>
        </w:rPr>
        <w:t xml:space="preserve"> </w:t>
      </w:r>
      <w:del w:id="343" w:author="Asabe Garba" w:date="2019-04-13T00:27:00Z">
        <w:r w:rsidR="00EA7180" w:rsidDel="003969DB">
          <w:delText>to</w:delText>
        </w:r>
        <w:r w:rsidR="00EA7180" w:rsidDel="003969DB">
          <w:rPr>
            <w:spacing w:val="-24"/>
          </w:rPr>
          <w:delText xml:space="preserve"> </w:delText>
        </w:r>
      </w:del>
      <w:r w:rsidR="00EA7180">
        <w:t>healthcare</w:t>
      </w:r>
      <w:r w:rsidR="00EA7180">
        <w:rPr>
          <w:spacing w:val="-24"/>
        </w:rPr>
        <w:t xml:space="preserve"> </w:t>
      </w:r>
      <w:r w:rsidR="00EA7180">
        <w:t>expenditure,</w:t>
      </w:r>
      <w:r w:rsidR="00EA7180">
        <w:rPr>
          <w:spacing w:val="-24"/>
        </w:rPr>
        <w:t xml:space="preserve"> </w:t>
      </w:r>
      <w:r w:rsidR="00EA7180">
        <w:t>it</w:t>
      </w:r>
      <w:r w:rsidR="00EA7180">
        <w:rPr>
          <w:spacing w:val="-24"/>
        </w:rPr>
        <w:t xml:space="preserve"> </w:t>
      </w:r>
      <w:r w:rsidR="00EA7180">
        <w:t>appeared</w:t>
      </w:r>
      <w:r w:rsidR="00EA7180">
        <w:rPr>
          <w:spacing w:val="-24"/>
        </w:rPr>
        <w:t xml:space="preserve"> </w:t>
      </w:r>
      <w:r w:rsidR="00EA7180">
        <w:t>that</w:t>
      </w:r>
      <w:r w:rsidR="00EA7180">
        <w:rPr>
          <w:spacing w:val="-24"/>
        </w:rPr>
        <w:t xml:space="preserve"> </w:t>
      </w:r>
      <w:r w:rsidR="00EA7180">
        <w:rPr>
          <w:spacing w:val="-3"/>
        </w:rPr>
        <w:t>lower</w:t>
      </w:r>
      <w:r w:rsidR="00EA7180">
        <w:rPr>
          <w:spacing w:val="-24"/>
        </w:rPr>
        <w:t xml:space="preserve"> </w:t>
      </w:r>
      <w:r w:rsidR="00EA7180">
        <w:t>income</w:t>
      </w:r>
      <w:r w:rsidR="00EA7180">
        <w:rPr>
          <w:spacing w:val="-24"/>
        </w:rPr>
        <w:t xml:space="preserve"> </w:t>
      </w:r>
      <w:r w:rsidR="00EA7180">
        <w:t>countries</w:t>
      </w:r>
      <w:r w:rsidR="00EA7180">
        <w:rPr>
          <w:spacing w:val="-24"/>
        </w:rPr>
        <w:t xml:space="preserve"> </w:t>
      </w:r>
      <w:r w:rsidR="00EA7180">
        <w:t>had</w:t>
      </w:r>
      <w:r w:rsidR="00EA7180">
        <w:rPr>
          <w:spacing w:val="-24"/>
        </w:rPr>
        <w:t xml:space="preserve"> </w:t>
      </w:r>
      <w:r w:rsidR="00EA7180">
        <w:t>less</w:t>
      </w:r>
      <w:r w:rsidR="00EA7180">
        <w:rPr>
          <w:spacing w:val="-24"/>
        </w:rPr>
        <w:t xml:space="preserve"> </w:t>
      </w:r>
      <w:r w:rsidR="00EA7180">
        <w:t>government health</w:t>
      </w:r>
      <w:r w:rsidR="00EA7180">
        <w:rPr>
          <w:spacing w:val="-6"/>
        </w:rPr>
        <w:t xml:space="preserve"> </w:t>
      </w:r>
      <w:r w:rsidR="00EA7180">
        <w:t>expenditure</w:t>
      </w:r>
      <w:r w:rsidR="00EA7180">
        <w:rPr>
          <w:spacing w:val="-5"/>
        </w:rPr>
        <w:t xml:space="preserve"> </w:t>
      </w:r>
      <w:r w:rsidR="00EA7180">
        <w:t>as</w:t>
      </w:r>
      <w:r w:rsidR="00EA7180">
        <w:rPr>
          <w:spacing w:val="-6"/>
        </w:rPr>
        <w:t xml:space="preserve"> </w:t>
      </w:r>
      <w:r w:rsidR="00EA7180">
        <w:t>percent</w:t>
      </w:r>
      <w:r w:rsidR="00EA7180">
        <w:rPr>
          <w:spacing w:val="-5"/>
        </w:rPr>
        <w:t xml:space="preserve"> </w:t>
      </w:r>
      <w:r w:rsidR="00EA7180">
        <w:t>of</w:t>
      </w:r>
      <w:r w:rsidR="00EA7180">
        <w:rPr>
          <w:spacing w:val="-5"/>
        </w:rPr>
        <w:t xml:space="preserve"> GDP,</w:t>
      </w:r>
      <w:r w:rsidR="00EA7180">
        <w:rPr>
          <w:spacing w:val="-6"/>
        </w:rPr>
        <w:t xml:space="preserve"> </w:t>
      </w:r>
      <w:r w:rsidR="00EA7180">
        <w:t>more</w:t>
      </w:r>
      <w:r w:rsidR="00EA7180">
        <w:rPr>
          <w:spacing w:val="-5"/>
        </w:rPr>
        <w:t xml:space="preserve"> </w:t>
      </w:r>
      <w:r w:rsidR="00EA7180">
        <w:rPr>
          <w:spacing w:val="-3"/>
        </w:rPr>
        <w:t>private</w:t>
      </w:r>
      <w:r w:rsidR="00EA7180">
        <w:rPr>
          <w:spacing w:val="-5"/>
        </w:rPr>
        <w:t xml:space="preserve"> </w:t>
      </w:r>
      <w:r w:rsidR="00EA7180">
        <w:t>health</w:t>
      </w:r>
      <w:r w:rsidR="00EA7180">
        <w:rPr>
          <w:spacing w:val="-6"/>
        </w:rPr>
        <w:t xml:space="preserve"> </w:t>
      </w:r>
      <w:r w:rsidR="00EA7180">
        <w:t>expenditure</w:t>
      </w:r>
      <w:ins w:id="344" w:author="Asabe Garba" w:date="2019-04-13T00:28:00Z">
        <w:r>
          <w:t>,</w:t>
        </w:r>
      </w:ins>
      <w:r w:rsidR="00EA7180">
        <w:rPr>
          <w:spacing w:val="-5"/>
        </w:rPr>
        <w:t xml:space="preserve"> </w:t>
      </w:r>
      <w:r w:rsidR="00EA7180">
        <w:t>and</w:t>
      </w:r>
      <w:r w:rsidR="00EA7180">
        <w:rPr>
          <w:spacing w:val="-5"/>
        </w:rPr>
        <w:t xml:space="preserve"> </w:t>
      </w:r>
      <w:r w:rsidR="00EA7180">
        <w:t>OOP</w:t>
      </w:r>
      <w:r w:rsidR="00EA7180">
        <w:rPr>
          <w:spacing w:val="-6"/>
        </w:rPr>
        <w:t xml:space="preserve"> </w:t>
      </w:r>
      <w:r w:rsidR="00EA7180">
        <w:rPr>
          <w:spacing w:val="-3"/>
        </w:rPr>
        <w:t>payments</w:t>
      </w:r>
      <w:r w:rsidR="00EA7180">
        <w:rPr>
          <w:spacing w:val="-5"/>
        </w:rPr>
        <w:t xml:space="preserve"> </w:t>
      </w:r>
      <w:r w:rsidR="00EA7180">
        <w:t>as</w:t>
      </w:r>
      <w:r w:rsidR="00EA7180">
        <w:rPr>
          <w:spacing w:val="-6"/>
        </w:rPr>
        <w:t xml:space="preserve"> </w:t>
      </w:r>
      <w:r w:rsidR="00EA7180">
        <w:t xml:space="preserve">percent of </w:t>
      </w:r>
      <w:r w:rsidR="00EA7180">
        <w:rPr>
          <w:spacing w:val="-5"/>
        </w:rPr>
        <w:t xml:space="preserve">GDP, </w:t>
      </w:r>
      <w:r w:rsidR="00EA7180">
        <w:t>compared to higher income countries. In terms of financing arrangement, higher income countries</w:t>
      </w:r>
      <w:r w:rsidR="00EA7180">
        <w:rPr>
          <w:spacing w:val="-15"/>
        </w:rPr>
        <w:t xml:space="preserve"> </w:t>
      </w:r>
      <w:r w:rsidR="00EA7180">
        <w:t>had</w:t>
      </w:r>
      <w:ins w:id="345" w:author="Asabe Garba" w:date="2019-04-13T00:28:00Z">
        <w:r>
          <w:t xml:space="preserve"> a</w:t>
        </w:r>
      </w:ins>
      <w:r w:rsidR="00EA7180">
        <w:rPr>
          <w:spacing w:val="-15"/>
        </w:rPr>
        <w:t xml:space="preserve"> </w:t>
      </w:r>
      <w:r w:rsidR="00EA7180">
        <w:t>higher</w:t>
      </w:r>
      <w:r w:rsidR="00EA7180">
        <w:rPr>
          <w:spacing w:val="-15"/>
        </w:rPr>
        <w:t xml:space="preserve"> </w:t>
      </w:r>
      <w:r w:rsidR="00EA7180">
        <w:t>percent</w:t>
      </w:r>
      <w:r w:rsidR="00EA7180">
        <w:rPr>
          <w:spacing w:val="-15"/>
        </w:rPr>
        <w:t xml:space="preserve"> </w:t>
      </w:r>
      <w:r w:rsidR="00EA7180">
        <w:t>of</w:t>
      </w:r>
      <w:r w:rsidR="00EA7180">
        <w:rPr>
          <w:spacing w:val="-15"/>
        </w:rPr>
        <w:t xml:space="preserve"> </w:t>
      </w:r>
      <w:r w:rsidR="00EA7180">
        <w:t>compulsory</w:t>
      </w:r>
      <w:r w:rsidR="00EA7180">
        <w:rPr>
          <w:spacing w:val="-14"/>
        </w:rPr>
        <w:t xml:space="preserve"> </w:t>
      </w:r>
      <w:r w:rsidR="00EA7180">
        <w:t>financing</w:t>
      </w:r>
      <w:r w:rsidR="00EA7180">
        <w:rPr>
          <w:spacing w:val="-15"/>
        </w:rPr>
        <w:t xml:space="preserve"> </w:t>
      </w:r>
      <w:r w:rsidR="00EA7180">
        <w:t>arrangements</w:t>
      </w:r>
      <w:r w:rsidR="00EA7180">
        <w:rPr>
          <w:spacing w:val="-15"/>
        </w:rPr>
        <w:t xml:space="preserve"> </w:t>
      </w:r>
      <w:r w:rsidR="00EA7180">
        <w:t>and</w:t>
      </w:r>
      <w:r w:rsidR="00EA7180">
        <w:rPr>
          <w:spacing w:val="-15"/>
        </w:rPr>
        <w:t xml:space="preserve"> </w:t>
      </w:r>
      <w:r w:rsidR="00EA7180">
        <w:t>compulsory</w:t>
      </w:r>
      <w:r w:rsidR="00EA7180">
        <w:rPr>
          <w:spacing w:val="-15"/>
        </w:rPr>
        <w:t xml:space="preserve"> </w:t>
      </w:r>
      <w:r w:rsidR="00EA7180">
        <w:t>health</w:t>
      </w:r>
      <w:r w:rsidR="00EA7180">
        <w:rPr>
          <w:spacing w:val="-14"/>
        </w:rPr>
        <w:t xml:space="preserve"> </w:t>
      </w:r>
      <w:r w:rsidR="00EA7180">
        <w:t>insurance as</w:t>
      </w:r>
      <w:r w:rsidR="00EA7180">
        <w:rPr>
          <w:spacing w:val="-21"/>
        </w:rPr>
        <w:t xml:space="preserve"> </w:t>
      </w:r>
      <w:r w:rsidR="00EA7180">
        <w:t>percent</w:t>
      </w:r>
      <w:r w:rsidR="00EA7180">
        <w:rPr>
          <w:spacing w:val="-20"/>
        </w:rPr>
        <w:t xml:space="preserve"> </w:t>
      </w:r>
      <w:r w:rsidR="00EA7180">
        <w:t>of</w:t>
      </w:r>
      <w:r w:rsidR="00EA7180">
        <w:rPr>
          <w:spacing w:val="-21"/>
        </w:rPr>
        <w:t xml:space="preserve"> </w:t>
      </w:r>
      <w:r w:rsidR="00EA7180">
        <w:t>current</w:t>
      </w:r>
      <w:r w:rsidR="00EA7180">
        <w:rPr>
          <w:spacing w:val="-20"/>
        </w:rPr>
        <w:t xml:space="preserve"> </w:t>
      </w:r>
      <w:r w:rsidR="00EA7180">
        <w:t>health</w:t>
      </w:r>
      <w:r w:rsidR="00EA7180">
        <w:rPr>
          <w:spacing w:val="-21"/>
        </w:rPr>
        <w:t xml:space="preserve"> </w:t>
      </w:r>
      <w:r w:rsidR="00EA7180">
        <w:t>expenditure.</w:t>
      </w:r>
      <w:r w:rsidR="00EA7180">
        <w:rPr>
          <w:spacing w:val="-10"/>
        </w:rPr>
        <w:t xml:space="preserve"> </w:t>
      </w:r>
      <w:r w:rsidR="00EA7180">
        <w:t>Compared</w:t>
      </w:r>
      <w:r w:rsidR="00EA7180">
        <w:rPr>
          <w:spacing w:val="-20"/>
        </w:rPr>
        <w:t xml:space="preserve"> </w:t>
      </w:r>
      <w:r w:rsidR="00EA7180">
        <w:t>to</w:t>
      </w:r>
      <w:r w:rsidR="00EA7180">
        <w:rPr>
          <w:spacing w:val="-20"/>
        </w:rPr>
        <w:t xml:space="preserve"> </w:t>
      </w:r>
      <w:r w:rsidR="00EA7180">
        <w:t>low-mid</w:t>
      </w:r>
      <w:r w:rsidR="00EA7180">
        <w:rPr>
          <w:spacing w:val="-21"/>
        </w:rPr>
        <w:t xml:space="preserve"> </w:t>
      </w:r>
      <w:r w:rsidR="00EA7180">
        <w:t>and</w:t>
      </w:r>
      <w:r w:rsidR="00EA7180">
        <w:rPr>
          <w:spacing w:val="-20"/>
        </w:rPr>
        <w:t xml:space="preserve"> </w:t>
      </w:r>
      <w:r w:rsidR="00EA7180">
        <w:t>up-mid</w:t>
      </w:r>
      <w:r w:rsidR="00EA7180">
        <w:rPr>
          <w:spacing w:val="-21"/>
        </w:rPr>
        <w:t xml:space="preserve"> </w:t>
      </w:r>
      <w:r w:rsidR="00EA7180">
        <w:t>income</w:t>
      </w:r>
      <w:r w:rsidR="00EA7180">
        <w:rPr>
          <w:spacing w:val="-20"/>
        </w:rPr>
        <w:t xml:space="preserve"> </w:t>
      </w:r>
      <w:r w:rsidR="00EA7180">
        <w:t>countries,</w:t>
      </w:r>
      <w:r w:rsidR="00EA7180">
        <w:rPr>
          <w:spacing w:val="-21"/>
        </w:rPr>
        <w:t xml:space="preserve"> </w:t>
      </w:r>
      <w:del w:id="346" w:author="Asabe Garba" w:date="2019-04-13T00:29:00Z">
        <w:r w:rsidR="00EA7180" w:rsidDel="003969DB">
          <w:delText>high</w:delText>
        </w:r>
        <w:r w:rsidR="00EA7180" w:rsidDel="003969DB">
          <w:rPr>
            <w:spacing w:val="-20"/>
          </w:rPr>
          <w:delText xml:space="preserve"> </w:delText>
        </w:r>
        <w:r w:rsidR="00EA7180" w:rsidDel="003969DB">
          <w:delText xml:space="preserve">and </w:delText>
        </w:r>
        <w:r w:rsidR="00EA7180" w:rsidDel="003969DB">
          <w:rPr>
            <w:spacing w:val="-3"/>
          </w:rPr>
          <w:delText xml:space="preserve">low </w:delText>
        </w:r>
        <w:r w:rsidR="00EA7180" w:rsidDel="003969DB">
          <w:delText>income</w:delText>
        </w:r>
      </w:del>
      <w:ins w:id="347" w:author="Asabe Garba" w:date="2019-04-13T00:29:00Z">
        <w:r>
          <w:t>high</w:t>
        </w:r>
        <w:r>
          <w:rPr>
            <w:spacing w:val="-20"/>
          </w:rPr>
          <w:t>- and low-income</w:t>
        </w:r>
      </w:ins>
      <w:r w:rsidR="00EA7180">
        <w:t xml:space="preserve"> countries had </w:t>
      </w:r>
      <w:del w:id="348" w:author="Asabe Garba" w:date="2019-04-13T00:29:00Z">
        <w:r w:rsidR="00EA7180" w:rsidDel="003969DB">
          <w:delText xml:space="preserve">less </w:delText>
        </w:r>
      </w:del>
      <w:ins w:id="349" w:author="Asabe Garba" w:date="2019-04-13T00:29:00Z">
        <w:r>
          <w:t xml:space="preserve">smaller </w:t>
        </w:r>
      </w:ins>
      <w:r w:rsidR="00EA7180">
        <w:t>population</w:t>
      </w:r>
      <w:ins w:id="350" w:author="Asabe Garba" w:date="2019-04-13T00:29:00Z">
        <w:r>
          <w:t>s</w:t>
        </w:r>
      </w:ins>
      <w:r w:rsidR="00EA7180">
        <w:t xml:space="preserve"> but more current health expenditure as percent of</w:t>
      </w:r>
      <w:r w:rsidR="00EA7180">
        <w:rPr>
          <w:spacing w:val="32"/>
        </w:rPr>
        <w:t xml:space="preserve"> </w:t>
      </w:r>
      <w:r w:rsidR="00EA7180">
        <w:rPr>
          <w:spacing w:val="-5"/>
        </w:rPr>
        <w:t>GDP.</w:t>
      </w:r>
    </w:p>
    <w:p w14:paraId="72BE4B53" w14:textId="77777777" w:rsidR="004D46F6" w:rsidRDefault="004D46F6">
      <w:pPr>
        <w:spacing w:line="420" w:lineRule="auto"/>
        <w:jc w:val="both"/>
        <w:sectPr w:rsidR="004D46F6">
          <w:pgSz w:w="12240" w:h="15840"/>
          <w:pgMar w:top="1500" w:right="0" w:bottom="1320" w:left="1560" w:header="0" w:footer="1128" w:gutter="0"/>
          <w:cols w:space="720"/>
        </w:sectPr>
      </w:pPr>
    </w:p>
    <w:p w14:paraId="095C9549" w14:textId="77777777" w:rsidR="004D46F6" w:rsidRDefault="00EA7180">
      <w:pPr>
        <w:pStyle w:val="ListParagraph"/>
        <w:numPr>
          <w:ilvl w:val="1"/>
          <w:numId w:val="2"/>
        </w:numPr>
        <w:tabs>
          <w:tab w:val="left" w:pos="569"/>
        </w:tabs>
        <w:spacing w:before="216"/>
        <w:rPr>
          <w:i/>
          <w:sz w:val="20"/>
        </w:rPr>
      </w:pPr>
      <w:r>
        <w:rPr>
          <w:i/>
          <w:sz w:val="20"/>
        </w:rPr>
        <w:lastRenderedPageBreak/>
        <w:t xml:space="preserve">Potential life </w:t>
      </w:r>
      <w:r>
        <w:rPr>
          <w:i/>
          <w:spacing w:val="-3"/>
          <w:sz w:val="20"/>
        </w:rPr>
        <w:t xml:space="preserve">expectancy </w:t>
      </w:r>
      <w:proofErr w:type="gramStart"/>
      <w:r>
        <w:rPr>
          <w:i/>
          <w:sz w:val="20"/>
        </w:rPr>
        <w:t>gain</w:t>
      </w:r>
      <w:proofErr w:type="gramEnd"/>
      <w:r>
        <w:rPr>
          <w:i/>
          <w:sz w:val="20"/>
        </w:rPr>
        <w:t xml:space="preserve"> by compulsory health</w:t>
      </w:r>
      <w:r>
        <w:rPr>
          <w:i/>
          <w:spacing w:val="35"/>
          <w:sz w:val="20"/>
        </w:rPr>
        <w:t xml:space="preserve"> </w:t>
      </w:r>
      <w:r>
        <w:rPr>
          <w:i/>
          <w:spacing w:val="-3"/>
          <w:sz w:val="20"/>
        </w:rPr>
        <w:t>insurance</w:t>
      </w:r>
    </w:p>
    <w:p w14:paraId="3FD7B4D0" w14:textId="77777777" w:rsidR="004D46F6" w:rsidRDefault="004D46F6">
      <w:pPr>
        <w:pStyle w:val="BodyText"/>
        <w:spacing w:before="8"/>
        <w:rPr>
          <w:i/>
          <w:sz w:val="41"/>
        </w:rPr>
      </w:pPr>
    </w:p>
    <w:p w14:paraId="5140583E" w14:textId="77777777" w:rsidR="004D46F6" w:rsidRDefault="003732EE">
      <w:pPr>
        <w:ind w:left="1737"/>
        <w:rPr>
          <w:rFonts w:ascii="Times New Roman"/>
          <w:sz w:val="16"/>
        </w:rPr>
      </w:pPr>
      <w:r>
        <w:pict w14:anchorId="78790DD4">
          <v:line id="_x0000_s1046" style="position:absolute;left:0;text-align:left;z-index:-251648512;mso-wrap-distance-left:0;mso-wrap-distance-right:0;mso-position-horizontal-relative:page" from="126.9pt,14.45pt" to="485.1pt,14.45pt" strokeweight=".14042mm">
            <w10:wrap type="topAndBottom" anchorx="page"/>
          </v:line>
        </w:pict>
      </w:r>
      <w:bookmarkStart w:id="351" w:name="_bookmark2"/>
      <w:bookmarkEnd w:id="351"/>
      <w:r w:rsidR="00EA7180">
        <w:rPr>
          <w:rFonts w:ascii="Times New Roman"/>
          <w:w w:val="110"/>
          <w:sz w:val="16"/>
        </w:rPr>
        <w:t>Table 2: OLS model predicting life expectancy in 184 countries, 2000 - 2016</w:t>
      </w:r>
    </w:p>
    <w:p w14:paraId="2C8623B5" w14:textId="77777777" w:rsidR="004D46F6" w:rsidRDefault="00EA7180">
      <w:pPr>
        <w:pStyle w:val="BodyText"/>
        <w:spacing w:before="124" w:after="28"/>
        <w:ind w:left="6393"/>
      </w:pPr>
      <w:r>
        <w:t>Life expectancy</w:t>
      </w:r>
    </w:p>
    <w:p w14:paraId="3114A0C9" w14:textId="77777777" w:rsidR="004D46F6" w:rsidRDefault="003732EE">
      <w:pPr>
        <w:pStyle w:val="BodyText"/>
        <w:spacing w:line="20" w:lineRule="exact"/>
        <w:ind w:left="974"/>
        <w:rPr>
          <w:sz w:val="2"/>
        </w:rPr>
      </w:pPr>
      <w:r>
        <w:rPr>
          <w:sz w:val="2"/>
        </w:rPr>
      </w:r>
      <w:r>
        <w:rPr>
          <w:sz w:val="2"/>
        </w:rPr>
        <w:pict w14:anchorId="4604B5A5">
          <v:group id="_x0000_s1044" style="width:358.2pt;height:.4pt;mso-position-horizontal-relative:char;mso-position-vertical-relative:line" coordsize="7164,8">
            <v:line id="_x0000_s1045" style="position:absolute" from="0,4" to="7164,4" strokeweight=".14042mm"/>
            <w10:anchorlock/>
          </v:group>
        </w:pict>
      </w:r>
    </w:p>
    <w:p w14:paraId="7F69042D" w14:textId="77777777" w:rsidR="004D46F6" w:rsidRDefault="00EA7180">
      <w:pPr>
        <w:pStyle w:val="BodyText"/>
        <w:tabs>
          <w:tab w:val="left" w:pos="6804"/>
        </w:tabs>
        <w:spacing w:before="40" w:line="252" w:lineRule="auto"/>
        <w:ind w:left="6483" w:right="3009" w:hanging="5506"/>
      </w:pPr>
      <w:r>
        <w:t>Current health expenditure as percent</w:t>
      </w:r>
      <w:r>
        <w:rPr>
          <w:spacing w:val="3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GDP</w:t>
      </w:r>
      <w:r>
        <w:tab/>
      </w:r>
      <w:r>
        <w:tab/>
        <w:t>0.162</w:t>
      </w:r>
      <w:r>
        <w:rPr>
          <w:rFonts w:ascii="DejaVu Sans" w:hAnsi="DejaVu Sans"/>
          <w:position w:val="7"/>
          <w:sz w:val="14"/>
        </w:rPr>
        <w:t xml:space="preserve">∗ </w:t>
      </w:r>
      <w:r>
        <w:rPr>
          <w:w w:val="90"/>
        </w:rPr>
        <w:t>(0.026,</w:t>
      </w:r>
      <w:r>
        <w:rPr>
          <w:spacing w:val="12"/>
          <w:w w:val="90"/>
        </w:rPr>
        <w:t xml:space="preserve"> </w:t>
      </w:r>
      <w:r>
        <w:rPr>
          <w:w w:val="90"/>
        </w:rPr>
        <w:t>0.298)</w:t>
      </w:r>
    </w:p>
    <w:p w14:paraId="7AD22549" w14:textId="77777777" w:rsidR="004D46F6" w:rsidRDefault="00EA7180">
      <w:pPr>
        <w:pStyle w:val="BodyText"/>
        <w:tabs>
          <w:tab w:val="left" w:pos="6722"/>
        </w:tabs>
        <w:spacing w:line="228" w:lineRule="exact"/>
        <w:ind w:left="978"/>
        <w:rPr>
          <w:rFonts w:ascii="DejaVu Sans" w:hAnsi="DejaVu Sans"/>
          <w:sz w:val="14"/>
        </w:rPr>
      </w:pPr>
      <w:r>
        <w:t>Government health expenditure as percent</w:t>
      </w:r>
      <w:r>
        <w:rPr>
          <w:spacing w:val="9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GDP</w:t>
      </w:r>
      <w:r>
        <w:tab/>
        <w:t>0.482</w:t>
      </w:r>
      <w:r>
        <w:rPr>
          <w:rFonts w:ascii="DejaVu Sans" w:hAnsi="DejaVu Sans"/>
          <w:position w:val="7"/>
          <w:sz w:val="14"/>
        </w:rPr>
        <w:t>∗∗∗</w:t>
      </w:r>
    </w:p>
    <w:p w14:paraId="6AED53EF" w14:textId="77777777" w:rsidR="004D46F6" w:rsidRDefault="00EA7180">
      <w:pPr>
        <w:pStyle w:val="BodyText"/>
        <w:spacing w:before="12" w:line="198" w:lineRule="exact"/>
        <w:ind w:left="6483"/>
      </w:pPr>
      <w:r>
        <w:t>(0.263, 0.702)</w:t>
      </w:r>
    </w:p>
    <w:p w14:paraId="2DB9DFC0" w14:textId="77777777" w:rsidR="004D46F6" w:rsidRDefault="004D46F6">
      <w:pPr>
        <w:spacing w:line="198" w:lineRule="exact"/>
        <w:sectPr w:rsidR="004D46F6">
          <w:pgSz w:w="12240" w:h="15840"/>
          <w:pgMar w:top="1500" w:right="0" w:bottom="1320" w:left="1560" w:header="0" w:footer="1128" w:gutter="0"/>
          <w:cols w:space="720"/>
        </w:sectPr>
      </w:pPr>
    </w:p>
    <w:p w14:paraId="4EC9A031" w14:textId="77777777" w:rsidR="004D46F6" w:rsidRDefault="00EA7180">
      <w:pPr>
        <w:pStyle w:val="BodyText"/>
        <w:spacing w:before="41" w:line="198" w:lineRule="exact"/>
        <w:ind w:left="978"/>
      </w:pPr>
      <w:r>
        <w:t>Private health expenditure as percent CHE</w:t>
      </w:r>
    </w:p>
    <w:p w14:paraId="281350AB" w14:textId="77777777" w:rsidR="004D46F6" w:rsidRDefault="00EA7180">
      <w:pPr>
        <w:tabs>
          <w:tab w:val="left" w:pos="1293"/>
        </w:tabs>
        <w:spacing w:line="12" w:lineRule="auto"/>
        <w:ind w:left="978"/>
        <w:rPr>
          <w:rFonts w:ascii="DejaVu Sans" w:hAnsi="DejaVu Sans"/>
          <w:sz w:val="14"/>
        </w:rPr>
      </w:pPr>
      <w:r>
        <w:br w:type="column"/>
      </w:r>
      <w:r>
        <w:rPr>
          <w:position w:val="-23"/>
          <w:sz w:val="20"/>
        </w:rPr>
        <w:t>(</w:t>
      </w:r>
      <w:r>
        <w:rPr>
          <w:position w:val="-23"/>
          <w:sz w:val="20"/>
        </w:rPr>
        <w:tab/>
      </w:r>
      <w:r>
        <w:rPr>
          <w:rFonts w:ascii="Arial" w:hAnsi="Arial"/>
          <w:i/>
          <w:sz w:val="20"/>
        </w:rPr>
        <w:t>−</w:t>
      </w:r>
      <w:r>
        <w:rPr>
          <w:sz w:val="20"/>
        </w:rPr>
        <w:t>0.154</w:t>
      </w:r>
      <w:r>
        <w:rPr>
          <w:rFonts w:ascii="DejaVu Sans" w:hAnsi="DejaVu Sans"/>
          <w:position w:val="7"/>
          <w:sz w:val="14"/>
        </w:rPr>
        <w:t>∗∗∗</w:t>
      </w:r>
    </w:p>
    <w:p w14:paraId="080A73EF" w14:textId="77777777" w:rsidR="004D46F6" w:rsidRDefault="004D46F6">
      <w:pPr>
        <w:spacing w:line="12" w:lineRule="auto"/>
        <w:rPr>
          <w:rFonts w:ascii="DejaVu Sans" w:hAnsi="DejaVu Sans"/>
          <w:sz w:val="14"/>
        </w:rPr>
        <w:sectPr w:rsidR="004D46F6">
          <w:type w:val="continuous"/>
          <w:pgSz w:w="12240" w:h="15840"/>
          <w:pgMar w:top="1500" w:right="0" w:bottom="280" w:left="1560" w:header="720" w:footer="720" w:gutter="0"/>
          <w:cols w:num="2" w:space="720" w:equalWidth="0">
            <w:col w:w="4803" w:space="548"/>
            <w:col w:w="5329"/>
          </w:cols>
        </w:sectPr>
      </w:pPr>
    </w:p>
    <w:p w14:paraId="140E5A10" w14:textId="77777777" w:rsidR="004D46F6" w:rsidRDefault="004D46F6">
      <w:pPr>
        <w:pStyle w:val="BodyText"/>
        <w:spacing w:before="9"/>
        <w:rPr>
          <w:rFonts w:ascii="DejaVu Sans"/>
          <w:sz w:val="21"/>
        </w:rPr>
      </w:pPr>
    </w:p>
    <w:p w14:paraId="05A1E12C" w14:textId="77777777" w:rsidR="004D46F6" w:rsidRDefault="00EA7180">
      <w:pPr>
        <w:pStyle w:val="BodyText"/>
        <w:ind w:left="978"/>
      </w:pPr>
      <w:r>
        <w:t>Out-of-pocket payment as percent of CHE</w:t>
      </w:r>
    </w:p>
    <w:p w14:paraId="2E4801CB" w14:textId="77777777" w:rsidR="004D46F6" w:rsidRDefault="00EA7180">
      <w:pPr>
        <w:pStyle w:val="BodyText"/>
        <w:tabs>
          <w:tab w:val="left" w:pos="1786"/>
        </w:tabs>
        <w:spacing w:before="15" w:line="225" w:lineRule="exact"/>
        <w:ind w:left="1055"/>
      </w:pPr>
      <w:r>
        <w:br w:type="column"/>
      </w:r>
      <w:r>
        <w:t>0.186,</w:t>
      </w:r>
      <w:r>
        <w:tab/>
        <w:t>0.122)</w:t>
      </w:r>
    </w:p>
    <w:p w14:paraId="1B79940D" w14:textId="77777777" w:rsidR="004D46F6" w:rsidRDefault="003732EE">
      <w:pPr>
        <w:pStyle w:val="BodyText"/>
        <w:spacing w:line="252" w:lineRule="auto"/>
        <w:ind w:left="978" w:right="2999" w:firstLine="238"/>
      </w:pPr>
      <w:r>
        <w:pict w14:anchorId="3DB94220">
          <v:shape id="_x0000_s1043" type="#_x0000_t202" style="position:absolute;left:0;text-align:left;margin-left:398.3pt;margin-top:-9.7pt;width:44.3pt;height:17.3pt;z-index:-251663872;mso-position-horizontal-relative:page" filled="f" stroked="f">
            <v:textbox inset="0,0,0,0">
              <w:txbxContent>
                <w:p w14:paraId="01F15373" w14:textId="77777777" w:rsidR="003732EE" w:rsidRDefault="003732EE">
                  <w:pPr>
                    <w:tabs>
                      <w:tab w:val="left" w:pos="730"/>
                    </w:tabs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>−</w:t>
                  </w: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ab/>
                  </w:r>
                  <w:r>
                    <w:rPr>
                      <w:rFonts w:ascii="Arial" w:hAnsi="Arial"/>
                      <w:i/>
                      <w:w w:val="130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EA7180">
        <w:t>0.174</w:t>
      </w:r>
      <w:r w:rsidR="00EA7180">
        <w:rPr>
          <w:rFonts w:ascii="DejaVu Sans" w:hAnsi="DejaVu Sans"/>
          <w:position w:val="7"/>
          <w:sz w:val="14"/>
        </w:rPr>
        <w:t xml:space="preserve">∗∗∗ </w:t>
      </w:r>
      <w:r w:rsidR="00EA7180">
        <w:rPr>
          <w:w w:val="95"/>
        </w:rPr>
        <w:t>(0.146, 0.201)</w:t>
      </w:r>
    </w:p>
    <w:p w14:paraId="22317F41" w14:textId="77777777" w:rsidR="004D46F6" w:rsidRDefault="004D46F6">
      <w:pPr>
        <w:spacing w:line="252" w:lineRule="auto"/>
        <w:sectPr w:rsidR="004D46F6">
          <w:type w:val="continuous"/>
          <w:pgSz w:w="12240" w:h="15840"/>
          <w:pgMar w:top="1500" w:right="0" w:bottom="280" w:left="1560" w:header="720" w:footer="720" w:gutter="0"/>
          <w:cols w:num="2" w:space="720" w:equalWidth="0">
            <w:col w:w="4715" w:space="791"/>
            <w:col w:w="5174"/>
          </w:cols>
        </w:sectPr>
      </w:pPr>
    </w:p>
    <w:p w14:paraId="5FEBB3DB" w14:textId="77777777" w:rsidR="004D46F6" w:rsidRDefault="003732EE">
      <w:pPr>
        <w:pStyle w:val="BodyText"/>
        <w:tabs>
          <w:tab w:val="right" w:pos="7352"/>
        </w:tabs>
        <w:spacing w:line="196" w:lineRule="exact"/>
        <w:ind w:left="978"/>
      </w:pPr>
      <w:r>
        <w:pict w14:anchorId="072A8E89">
          <v:shape id="_x0000_s1042" type="#_x0000_t202" style="position:absolute;left:0;text-align:left;margin-left:402.2pt;margin-top:13.35pt;width:7.8pt;height:17.3pt;z-index:-251662848;mso-position-horizontal-relative:page" filled="f" stroked="f">
            <v:textbox inset="0,0,0,0">
              <w:txbxContent>
                <w:p w14:paraId="0670736D" w14:textId="77777777" w:rsidR="003732EE" w:rsidRDefault="003732EE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EA7180">
        <w:t>Compulsory financing arrangements as percent</w:t>
      </w:r>
      <w:r w:rsidR="00EA7180">
        <w:rPr>
          <w:spacing w:val="23"/>
        </w:rPr>
        <w:t xml:space="preserve"> </w:t>
      </w:r>
      <w:r w:rsidR="00EA7180">
        <w:t>of</w:t>
      </w:r>
      <w:r w:rsidR="00EA7180">
        <w:rPr>
          <w:spacing w:val="5"/>
        </w:rPr>
        <w:t xml:space="preserve"> </w:t>
      </w:r>
      <w:r w:rsidR="00EA7180">
        <w:t>CHE</w:t>
      </w:r>
      <w:r w:rsidR="00EA7180">
        <w:tab/>
        <w:t>0.0003</w:t>
      </w:r>
    </w:p>
    <w:p w14:paraId="705FD131" w14:textId="77777777" w:rsidR="004D46F6" w:rsidRDefault="004D46F6">
      <w:pPr>
        <w:spacing w:line="196" w:lineRule="exact"/>
        <w:sectPr w:rsidR="004D46F6">
          <w:type w:val="continuous"/>
          <w:pgSz w:w="12240" w:h="15840"/>
          <w:pgMar w:top="1500" w:right="0" w:bottom="280" w:left="1560" w:header="720" w:footer="720" w:gutter="0"/>
          <w:cols w:space="720"/>
        </w:sectPr>
      </w:pPr>
    </w:p>
    <w:p w14:paraId="26E92F93" w14:textId="77777777" w:rsidR="004D46F6" w:rsidRDefault="00EA7180">
      <w:pPr>
        <w:pStyle w:val="BodyText"/>
        <w:spacing w:before="280"/>
        <w:ind w:left="978"/>
      </w:pPr>
      <w:r>
        <w:t>Compulsory health insurance as percent of CHE</w:t>
      </w:r>
    </w:p>
    <w:p w14:paraId="5AD2EE19" w14:textId="77777777" w:rsidR="004D46F6" w:rsidRDefault="00EA7180">
      <w:pPr>
        <w:pStyle w:val="BodyText"/>
        <w:spacing w:before="41" w:line="225" w:lineRule="exact"/>
        <w:ind w:left="978"/>
      </w:pPr>
      <w:r>
        <w:br w:type="column"/>
      </w:r>
      <w:r>
        <w:t>( 0.016, 0.017)</w:t>
      </w:r>
    </w:p>
    <w:p w14:paraId="69050ACC" w14:textId="77777777" w:rsidR="004D46F6" w:rsidRDefault="00EA7180">
      <w:pPr>
        <w:pStyle w:val="BodyText"/>
        <w:spacing w:line="252" w:lineRule="auto"/>
        <w:ind w:left="1055" w:right="3009" w:hanging="10"/>
        <w:jc w:val="center"/>
      </w:pPr>
      <w:r>
        <w:rPr>
          <w:w w:val="95"/>
        </w:rPr>
        <w:t>0.035</w:t>
      </w:r>
      <w:r>
        <w:rPr>
          <w:rFonts w:ascii="DejaVu Sans" w:hAnsi="DejaVu Sans"/>
          <w:w w:val="95"/>
          <w:position w:val="7"/>
          <w:sz w:val="14"/>
        </w:rPr>
        <w:t xml:space="preserve">∗∗∗ </w:t>
      </w:r>
      <w:r>
        <w:rPr>
          <w:w w:val="90"/>
        </w:rPr>
        <w:t>(0.025, 0.045)</w:t>
      </w:r>
    </w:p>
    <w:p w14:paraId="017C2C86" w14:textId="77777777" w:rsidR="004D46F6" w:rsidRDefault="004D46F6">
      <w:pPr>
        <w:spacing w:line="252" w:lineRule="auto"/>
        <w:jc w:val="center"/>
        <w:sectPr w:rsidR="004D46F6">
          <w:type w:val="continuous"/>
          <w:pgSz w:w="12240" w:h="15840"/>
          <w:pgMar w:top="1500" w:right="0" w:bottom="280" w:left="1560" w:header="720" w:footer="720" w:gutter="0"/>
          <w:cols w:num="2" w:space="720" w:equalWidth="0">
            <w:col w:w="5239" w:space="189"/>
            <w:col w:w="5252"/>
          </w:cols>
        </w:sectPr>
      </w:pPr>
    </w:p>
    <w:p w14:paraId="13C4C030" w14:textId="77777777" w:rsidR="004D46F6" w:rsidRDefault="00EA7180">
      <w:pPr>
        <w:pStyle w:val="BodyText"/>
        <w:tabs>
          <w:tab w:val="left" w:pos="6762"/>
        </w:tabs>
        <w:spacing w:line="226" w:lineRule="exact"/>
        <w:ind w:left="978"/>
        <w:rPr>
          <w:rFonts w:ascii="DejaVu Sans" w:hAnsi="DejaVu Sans"/>
          <w:sz w:val="14"/>
        </w:rPr>
      </w:pPr>
      <w:r>
        <w:t>Population</w:t>
      </w:r>
      <w:r>
        <w:rPr>
          <w:spacing w:val="-8"/>
        </w:rPr>
        <w:t xml:space="preserve"> </w:t>
      </w:r>
      <w:r>
        <w:t>(millions)</w:t>
      </w:r>
      <w:r>
        <w:tab/>
        <w:t>0.002</w:t>
      </w:r>
      <w:r>
        <w:rPr>
          <w:rFonts w:ascii="DejaVu Sans" w:hAnsi="DejaVu Sans"/>
          <w:position w:val="7"/>
          <w:sz w:val="14"/>
        </w:rPr>
        <w:t>∗∗</w:t>
      </w:r>
    </w:p>
    <w:p w14:paraId="7E0DAB0E" w14:textId="77777777" w:rsidR="004D46F6" w:rsidRDefault="00EA7180">
      <w:pPr>
        <w:pStyle w:val="BodyText"/>
        <w:spacing w:before="12"/>
        <w:ind w:left="6483"/>
      </w:pPr>
      <w:r>
        <w:t>(0.001, 0.004)</w:t>
      </w:r>
    </w:p>
    <w:p w14:paraId="6D683793" w14:textId="77777777" w:rsidR="004D46F6" w:rsidRDefault="003732EE">
      <w:pPr>
        <w:pStyle w:val="BodyText"/>
        <w:tabs>
          <w:tab w:val="right" w:pos="7302"/>
        </w:tabs>
        <w:spacing w:before="11" w:line="198" w:lineRule="exact"/>
        <w:ind w:left="978"/>
      </w:pPr>
      <w:r>
        <w:pict w14:anchorId="06AAC722">
          <v:shape id="_x0000_s1041" type="#_x0000_t202" style="position:absolute;left:0;text-align:left;margin-left:399.7pt;margin-top:13.95pt;width:7.8pt;height:17.3pt;z-index:-251661824;mso-position-horizontal-relative:page" filled="f" stroked="f">
            <v:textbox inset="0,0,0,0">
              <w:txbxContent>
                <w:p w14:paraId="24BB93B9" w14:textId="77777777" w:rsidR="003732EE" w:rsidRDefault="003732EE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EA7180">
        <w:t>GDP</w:t>
      </w:r>
      <w:r w:rsidR="00EA7180">
        <w:tab/>
        <w:t>0.001</w:t>
      </w:r>
    </w:p>
    <w:p w14:paraId="5228F1D2" w14:textId="77777777" w:rsidR="004D46F6" w:rsidRDefault="004D46F6">
      <w:pPr>
        <w:spacing w:line="198" w:lineRule="exact"/>
        <w:sectPr w:rsidR="004D46F6">
          <w:type w:val="continuous"/>
          <w:pgSz w:w="12240" w:h="15840"/>
          <w:pgMar w:top="1500" w:right="0" w:bottom="280" w:left="1560" w:header="720" w:footer="720" w:gutter="0"/>
          <w:cols w:space="720"/>
        </w:sectPr>
      </w:pPr>
    </w:p>
    <w:p w14:paraId="07D1E307" w14:textId="77777777" w:rsidR="004D46F6" w:rsidRDefault="00EA7180">
      <w:pPr>
        <w:pStyle w:val="BodyText"/>
        <w:spacing w:before="281"/>
        <w:ind w:left="957" w:right="1387"/>
        <w:jc w:val="center"/>
      </w:pPr>
      <w:r>
        <w:t>Year</w:t>
      </w:r>
    </w:p>
    <w:p w14:paraId="19FF3FF0" w14:textId="77777777" w:rsidR="004D46F6" w:rsidRDefault="00EA7180">
      <w:pPr>
        <w:pStyle w:val="BodyText"/>
        <w:spacing w:before="251" w:line="198" w:lineRule="exact"/>
        <w:ind w:left="978"/>
      </w:pPr>
      <w:r>
        <w:t>Low income country</w:t>
      </w:r>
    </w:p>
    <w:p w14:paraId="70449D19" w14:textId="77777777" w:rsidR="004D46F6" w:rsidRDefault="00EA7180">
      <w:pPr>
        <w:pStyle w:val="BodyText"/>
        <w:spacing w:before="42" w:line="225" w:lineRule="exact"/>
        <w:ind w:left="1105"/>
      </w:pPr>
      <w:r>
        <w:br w:type="column"/>
      </w:r>
      <w:r>
        <w:t>( 0.0003, 0.003)</w:t>
      </w:r>
    </w:p>
    <w:p w14:paraId="134BA9CB" w14:textId="77777777" w:rsidR="004D46F6" w:rsidRDefault="00EA7180">
      <w:pPr>
        <w:pStyle w:val="BodyText"/>
        <w:spacing w:line="252" w:lineRule="auto"/>
        <w:ind w:left="1232" w:right="3009" w:hanging="10"/>
        <w:jc w:val="center"/>
      </w:pPr>
      <w:r>
        <w:t>0.301</w:t>
      </w:r>
      <w:r>
        <w:rPr>
          <w:rFonts w:ascii="DejaVu Sans" w:hAnsi="DejaVu Sans"/>
          <w:position w:val="7"/>
          <w:sz w:val="14"/>
        </w:rPr>
        <w:t xml:space="preserve">∗∗∗ </w:t>
      </w:r>
      <w:r>
        <w:rPr>
          <w:w w:val="90"/>
        </w:rPr>
        <w:t>(0.263, 0.339)</w:t>
      </w:r>
    </w:p>
    <w:p w14:paraId="58BD7ED3" w14:textId="77777777" w:rsidR="004D46F6" w:rsidRDefault="00EA7180">
      <w:pPr>
        <w:tabs>
          <w:tab w:val="left" w:pos="1343"/>
        </w:tabs>
        <w:spacing w:line="12" w:lineRule="auto"/>
        <w:ind w:left="978"/>
        <w:rPr>
          <w:rFonts w:ascii="DejaVu Sans" w:hAnsi="DejaVu Sans"/>
          <w:sz w:val="14"/>
        </w:rPr>
      </w:pPr>
      <w:r>
        <w:rPr>
          <w:position w:val="-23"/>
          <w:sz w:val="20"/>
        </w:rPr>
        <w:t>(</w:t>
      </w:r>
      <w:r>
        <w:rPr>
          <w:position w:val="-23"/>
          <w:sz w:val="20"/>
        </w:rPr>
        <w:tab/>
      </w:r>
      <w:r>
        <w:rPr>
          <w:rFonts w:ascii="Arial" w:hAnsi="Arial"/>
          <w:i/>
          <w:sz w:val="20"/>
        </w:rPr>
        <w:t>−</w:t>
      </w:r>
      <w:r>
        <w:rPr>
          <w:sz w:val="20"/>
        </w:rPr>
        <w:t>19.084</w:t>
      </w:r>
      <w:r>
        <w:rPr>
          <w:rFonts w:ascii="DejaVu Sans" w:hAnsi="DejaVu Sans"/>
          <w:position w:val="7"/>
          <w:sz w:val="14"/>
        </w:rPr>
        <w:t>∗∗∗</w:t>
      </w:r>
    </w:p>
    <w:p w14:paraId="78B759B0" w14:textId="77777777" w:rsidR="004D46F6" w:rsidRDefault="004D46F6">
      <w:pPr>
        <w:spacing w:line="12" w:lineRule="auto"/>
        <w:rPr>
          <w:rFonts w:ascii="DejaVu Sans" w:hAnsi="DejaVu Sans"/>
          <w:sz w:val="14"/>
        </w:rPr>
        <w:sectPr w:rsidR="004D46F6">
          <w:type w:val="continuous"/>
          <w:pgSz w:w="12240" w:h="15840"/>
          <w:pgMar w:top="1500" w:right="0" w:bottom="280" w:left="1560" w:header="720" w:footer="720" w:gutter="0"/>
          <w:cols w:num="2" w:space="720" w:equalWidth="0">
            <w:col w:w="2788" w:space="2463"/>
            <w:col w:w="5429"/>
          </w:cols>
        </w:sectPr>
      </w:pPr>
    </w:p>
    <w:p w14:paraId="2CF8AA80" w14:textId="77777777" w:rsidR="004D46F6" w:rsidRDefault="00EA7180">
      <w:pPr>
        <w:pStyle w:val="BodyText"/>
        <w:spacing w:before="170" w:line="41" w:lineRule="exact"/>
        <w:ind w:left="978"/>
      </w:pPr>
      <w:r>
        <w:t>Low to middle income country</w:t>
      </w:r>
    </w:p>
    <w:p w14:paraId="5AB1CA30" w14:textId="77777777" w:rsidR="004D46F6" w:rsidRDefault="00EA7180">
      <w:pPr>
        <w:pStyle w:val="BodyText"/>
        <w:spacing w:line="170" w:lineRule="exact"/>
        <w:ind w:left="978"/>
      </w:pPr>
      <w:r>
        <w:br w:type="column"/>
      </w:r>
      <w:r>
        <w:rPr>
          <w:rFonts w:ascii="Arial" w:hAnsi="Arial"/>
          <w:i/>
        </w:rPr>
        <w:t>−</w:t>
      </w:r>
      <w:r>
        <w:t xml:space="preserve">19.889, </w:t>
      </w:r>
      <w:r>
        <w:rPr>
          <w:rFonts w:ascii="Arial" w:hAnsi="Arial"/>
          <w:i/>
        </w:rPr>
        <w:t>−</w:t>
      </w:r>
      <w:r>
        <w:t>18.280)</w:t>
      </w:r>
    </w:p>
    <w:p w14:paraId="71A67D89" w14:textId="77777777" w:rsidR="004D46F6" w:rsidRDefault="004D46F6">
      <w:pPr>
        <w:spacing w:line="170" w:lineRule="exact"/>
        <w:sectPr w:rsidR="004D46F6">
          <w:type w:val="continuous"/>
          <w:pgSz w:w="12240" w:h="15840"/>
          <w:pgMar w:top="1500" w:right="0" w:bottom="280" w:left="1560" w:header="720" w:footer="720" w:gutter="0"/>
          <w:cols w:num="2" w:space="720" w:equalWidth="0">
            <w:col w:w="3685" w:space="1644"/>
            <w:col w:w="5351"/>
          </w:cols>
        </w:sectPr>
      </w:pPr>
    </w:p>
    <w:p w14:paraId="1B2AD267" w14:textId="77777777" w:rsidR="004D46F6" w:rsidRDefault="00EA7180">
      <w:pPr>
        <w:tabs>
          <w:tab w:val="left" w:pos="6594"/>
        </w:tabs>
        <w:spacing w:line="12" w:lineRule="auto"/>
        <w:ind w:left="6229"/>
        <w:rPr>
          <w:rFonts w:ascii="DejaVu Sans" w:hAnsi="DejaVu Sans"/>
          <w:sz w:val="14"/>
        </w:rPr>
      </w:pPr>
      <w:r>
        <w:rPr>
          <w:position w:val="-23"/>
          <w:sz w:val="20"/>
        </w:rPr>
        <w:t>(</w:t>
      </w:r>
      <w:r>
        <w:rPr>
          <w:position w:val="-23"/>
          <w:sz w:val="20"/>
        </w:rPr>
        <w:tab/>
      </w:r>
      <w:r>
        <w:rPr>
          <w:rFonts w:ascii="Arial" w:hAnsi="Arial"/>
          <w:i/>
          <w:sz w:val="20"/>
        </w:rPr>
        <w:t>−</w:t>
      </w:r>
      <w:r>
        <w:rPr>
          <w:sz w:val="20"/>
        </w:rPr>
        <w:t>10.936</w:t>
      </w:r>
      <w:r>
        <w:rPr>
          <w:rFonts w:ascii="DejaVu Sans" w:hAnsi="DejaVu Sans"/>
          <w:position w:val="7"/>
          <w:sz w:val="14"/>
        </w:rPr>
        <w:t>∗∗∗</w:t>
      </w:r>
    </w:p>
    <w:p w14:paraId="54D686F8" w14:textId="77777777" w:rsidR="004D46F6" w:rsidRDefault="004D46F6">
      <w:pPr>
        <w:spacing w:line="12" w:lineRule="auto"/>
        <w:rPr>
          <w:rFonts w:ascii="DejaVu Sans" w:hAnsi="DejaVu Sans"/>
          <w:sz w:val="14"/>
        </w:rPr>
        <w:sectPr w:rsidR="004D46F6">
          <w:type w:val="continuous"/>
          <w:pgSz w:w="12240" w:h="15840"/>
          <w:pgMar w:top="1500" w:right="0" w:bottom="280" w:left="1560" w:header="720" w:footer="720" w:gutter="0"/>
          <w:cols w:space="720"/>
        </w:sectPr>
      </w:pPr>
    </w:p>
    <w:p w14:paraId="4504B1DC" w14:textId="1D3EBDE4" w:rsidR="004D46F6" w:rsidRDefault="00EA7180">
      <w:pPr>
        <w:pStyle w:val="BodyText"/>
        <w:spacing w:before="172" w:line="41" w:lineRule="exact"/>
        <w:ind w:left="978"/>
      </w:pPr>
      <w:r>
        <w:t xml:space="preserve">Up to </w:t>
      </w:r>
      <w:del w:id="352" w:author="Asabe Garba" w:date="2019-04-13T00:48:00Z">
        <w:r w:rsidDel="00E32310">
          <w:delText>middel</w:delText>
        </w:r>
      </w:del>
      <w:ins w:id="353" w:author="Asabe Garba" w:date="2019-04-13T00:48:00Z">
        <w:r w:rsidR="00E32310">
          <w:t>middle</w:t>
        </w:r>
      </w:ins>
      <w:r>
        <w:t xml:space="preserve"> income country</w:t>
      </w:r>
    </w:p>
    <w:p w14:paraId="60280FA0" w14:textId="77777777" w:rsidR="004D46F6" w:rsidRDefault="00EA7180">
      <w:pPr>
        <w:pStyle w:val="BodyText"/>
        <w:spacing w:line="172" w:lineRule="exact"/>
        <w:ind w:left="978"/>
      </w:pPr>
      <w:r>
        <w:br w:type="column"/>
      </w:r>
      <w:r>
        <w:rPr>
          <w:rFonts w:ascii="Arial" w:hAnsi="Arial"/>
          <w:i/>
        </w:rPr>
        <w:t>−</w:t>
      </w:r>
      <w:r>
        <w:t xml:space="preserve">11.539, </w:t>
      </w:r>
      <w:r>
        <w:rPr>
          <w:rFonts w:ascii="Arial" w:hAnsi="Arial"/>
          <w:i/>
        </w:rPr>
        <w:t>−</w:t>
      </w:r>
      <w:r>
        <w:t>10.334)</w:t>
      </w:r>
    </w:p>
    <w:p w14:paraId="7BEC4AA2" w14:textId="77777777" w:rsidR="004D46F6" w:rsidRDefault="004D46F6">
      <w:pPr>
        <w:spacing w:line="172" w:lineRule="exact"/>
        <w:sectPr w:rsidR="004D46F6">
          <w:type w:val="continuous"/>
          <w:pgSz w:w="12240" w:h="15840"/>
          <w:pgMar w:top="1500" w:right="0" w:bottom="280" w:left="1560" w:header="720" w:footer="720" w:gutter="0"/>
          <w:cols w:num="2" w:space="720" w:equalWidth="0">
            <w:col w:w="3582" w:space="1746"/>
            <w:col w:w="5352"/>
          </w:cols>
        </w:sectPr>
      </w:pPr>
    </w:p>
    <w:p w14:paraId="32F81D11" w14:textId="77777777" w:rsidR="004D46F6" w:rsidRDefault="00EA7180">
      <w:pPr>
        <w:tabs>
          <w:tab w:val="left" w:pos="6643"/>
        </w:tabs>
        <w:spacing w:line="12" w:lineRule="auto"/>
        <w:ind w:left="6328"/>
        <w:rPr>
          <w:rFonts w:ascii="DejaVu Sans" w:hAnsi="DejaVu Sans"/>
          <w:sz w:val="14"/>
        </w:rPr>
      </w:pPr>
      <w:r>
        <w:rPr>
          <w:position w:val="-23"/>
          <w:sz w:val="20"/>
        </w:rPr>
        <w:t>(</w:t>
      </w:r>
      <w:r>
        <w:rPr>
          <w:position w:val="-23"/>
          <w:sz w:val="20"/>
        </w:rPr>
        <w:tab/>
      </w:r>
      <w:r>
        <w:rPr>
          <w:rFonts w:ascii="Arial" w:hAnsi="Arial"/>
          <w:i/>
          <w:sz w:val="20"/>
        </w:rPr>
        <w:t>−</w:t>
      </w:r>
      <w:r>
        <w:rPr>
          <w:sz w:val="20"/>
        </w:rPr>
        <w:t>5.414</w:t>
      </w:r>
      <w:r>
        <w:rPr>
          <w:rFonts w:ascii="DejaVu Sans" w:hAnsi="DejaVu Sans"/>
          <w:position w:val="7"/>
          <w:sz w:val="14"/>
        </w:rPr>
        <w:t>∗∗∗</w:t>
      </w:r>
    </w:p>
    <w:p w14:paraId="737FE486" w14:textId="77777777" w:rsidR="004D46F6" w:rsidRDefault="004D46F6">
      <w:pPr>
        <w:spacing w:line="12" w:lineRule="auto"/>
        <w:rPr>
          <w:rFonts w:ascii="DejaVu Sans" w:hAnsi="DejaVu Sans"/>
          <w:sz w:val="14"/>
        </w:rPr>
        <w:sectPr w:rsidR="004D46F6">
          <w:type w:val="continuous"/>
          <w:pgSz w:w="12240" w:h="15840"/>
          <w:pgMar w:top="1500" w:right="0" w:bottom="280" w:left="1560" w:header="720" w:footer="720" w:gutter="0"/>
          <w:cols w:space="720"/>
        </w:sectPr>
      </w:pPr>
    </w:p>
    <w:p w14:paraId="0C6ED03C" w14:textId="77777777" w:rsidR="004D46F6" w:rsidRDefault="00EA7180">
      <w:pPr>
        <w:pStyle w:val="BodyText"/>
        <w:spacing w:before="213" w:line="198" w:lineRule="exact"/>
        <w:ind w:left="978"/>
      </w:pPr>
      <w:r>
        <w:t>Constant</w:t>
      </w:r>
    </w:p>
    <w:p w14:paraId="12374279" w14:textId="77777777" w:rsidR="004D46F6" w:rsidRDefault="00EA7180">
      <w:pPr>
        <w:pStyle w:val="BodyText"/>
        <w:spacing w:line="199" w:lineRule="exact"/>
        <w:ind w:left="1254"/>
      </w:pPr>
      <w:r>
        <w:br w:type="column"/>
      </w:r>
      <w:r>
        <w:rPr>
          <w:rFonts w:ascii="Arial" w:hAnsi="Arial"/>
          <w:i/>
        </w:rPr>
        <w:t>−</w:t>
      </w:r>
      <w:r>
        <w:t xml:space="preserve">5.945, </w:t>
      </w:r>
      <w:r>
        <w:rPr>
          <w:rFonts w:ascii="Arial" w:hAnsi="Arial"/>
          <w:i/>
        </w:rPr>
        <w:t>−</w:t>
      </w:r>
      <w:r>
        <w:t>4.882)</w:t>
      </w:r>
    </w:p>
    <w:p w14:paraId="6CFDEA08" w14:textId="77777777" w:rsidR="004D46F6" w:rsidRDefault="00EA7180">
      <w:pPr>
        <w:tabs>
          <w:tab w:val="left" w:pos="1393"/>
        </w:tabs>
        <w:spacing w:line="12" w:lineRule="auto"/>
        <w:ind w:left="978"/>
        <w:rPr>
          <w:rFonts w:ascii="DejaVu Sans" w:hAnsi="DejaVu Sans"/>
          <w:sz w:val="14"/>
        </w:rPr>
      </w:pPr>
      <w:r>
        <w:rPr>
          <w:position w:val="-23"/>
          <w:sz w:val="20"/>
        </w:rPr>
        <w:t>(</w:t>
      </w:r>
      <w:r>
        <w:rPr>
          <w:position w:val="-23"/>
          <w:sz w:val="20"/>
        </w:rPr>
        <w:tab/>
      </w:r>
      <w:r>
        <w:rPr>
          <w:rFonts w:ascii="Arial" w:hAnsi="Arial"/>
          <w:i/>
          <w:sz w:val="20"/>
        </w:rPr>
        <w:t>−</w:t>
      </w:r>
      <w:r>
        <w:rPr>
          <w:sz w:val="20"/>
        </w:rPr>
        <w:t>529.862</w:t>
      </w:r>
      <w:r>
        <w:rPr>
          <w:rFonts w:ascii="DejaVu Sans" w:hAnsi="DejaVu Sans"/>
          <w:position w:val="7"/>
          <w:sz w:val="14"/>
        </w:rPr>
        <w:t>∗∗∗</w:t>
      </w:r>
    </w:p>
    <w:p w14:paraId="64081915" w14:textId="77777777" w:rsidR="004D46F6" w:rsidRDefault="004D46F6">
      <w:pPr>
        <w:spacing w:line="12" w:lineRule="auto"/>
        <w:rPr>
          <w:rFonts w:ascii="DejaVu Sans" w:hAnsi="DejaVu Sans"/>
          <w:sz w:val="14"/>
        </w:rPr>
        <w:sectPr w:rsidR="004D46F6">
          <w:type w:val="continuous"/>
          <w:pgSz w:w="12240" w:h="15840"/>
          <w:pgMar w:top="1500" w:right="0" w:bottom="280" w:left="1560" w:header="720" w:footer="720" w:gutter="0"/>
          <w:cols w:num="2" w:space="720" w:equalWidth="0">
            <w:col w:w="1812" w:space="3340"/>
            <w:col w:w="5528"/>
          </w:cols>
        </w:sectPr>
      </w:pPr>
    </w:p>
    <w:p w14:paraId="25B7354A" w14:textId="77777777" w:rsidR="004D46F6" w:rsidRDefault="003732EE">
      <w:pPr>
        <w:pStyle w:val="BodyText"/>
        <w:tabs>
          <w:tab w:val="left" w:pos="7291"/>
        </w:tabs>
        <w:spacing w:line="215" w:lineRule="exact"/>
        <w:ind w:left="6361"/>
      </w:pPr>
      <w:r>
        <w:pict w14:anchorId="60A62104">
          <v:shape id="_x0000_s1040" type="#_x0000_t202" style="position:absolute;left:0;text-align:left;margin-left:388.35pt;margin-top:.85pt;width:54.25pt;height:17.3pt;z-index:-251660800;mso-position-horizontal-relative:page" filled="f" stroked="f">
            <v:textbox inset="0,0,0,0">
              <w:txbxContent>
                <w:p w14:paraId="7A5DBEB7" w14:textId="77777777" w:rsidR="003732EE" w:rsidRDefault="003732EE">
                  <w:pPr>
                    <w:tabs>
                      <w:tab w:val="left" w:pos="929"/>
                    </w:tabs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>−</w:t>
                  </w: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ab/>
                  </w:r>
                  <w:r>
                    <w:rPr>
                      <w:rFonts w:ascii="Arial" w:hAnsi="Arial"/>
                      <w:i/>
                      <w:w w:val="130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EA7180">
        <w:t>605.762,</w:t>
      </w:r>
      <w:r w:rsidR="00EA7180">
        <w:tab/>
        <w:t>453.961)</w:t>
      </w:r>
    </w:p>
    <w:p w14:paraId="008418A0" w14:textId="77777777" w:rsidR="004D46F6" w:rsidRDefault="00EA7180">
      <w:pPr>
        <w:tabs>
          <w:tab w:val="left" w:pos="6848"/>
        </w:tabs>
        <w:spacing w:before="12" w:line="193" w:lineRule="exact"/>
        <w:ind w:left="978"/>
        <w:rPr>
          <w:sz w:val="20"/>
        </w:rPr>
      </w:pPr>
      <w:r>
        <w:rPr>
          <w:i/>
          <w:sz w:val="20"/>
        </w:rPr>
        <w:t>N</w:t>
      </w:r>
      <w:r>
        <w:rPr>
          <w:i/>
          <w:sz w:val="20"/>
        </w:rPr>
        <w:tab/>
      </w:r>
      <w:r>
        <w:rPr>
          <w:sz w:val="20"/>
        </w:rPr>
        <w:t>2,975</w:t>
      </w:r>
    </w:p>
    <w:p w14:paraId="66B16333" w14:textId="77777777" w:rsidR="004D46F6" w:rsidRDefault="00EA7180">
      <w:pPr>
        <w:tabs>
          <w:tab w:val="right" w:pos="7302"/>
        </w:tabs>
        <w:spacing w:before="18" w:line="247" w:lineRule="exact"/>
        <w:ind w:left="978"/>
        <w:rPr>
          <w:sz w:val="20"/>
        </w:rPr>
      </w:pPr>
      <w:r>
        <w:rPr>
          <w:sz w:val="20"/>
        </w:rPr>
        <w:t>R</w:t>
      </w:r>
      <w:r>
        <w:rPr>
          <w:rFonts w:ascii="Verdana"/>
          <w:position w:val="7"/>
          <w:sz w:val="14"/>
        </w:rPr>
        <w:t>2</w:t>
      </w:r>
      <w:r>
        <w:rPr>
          <w:rFonts w:ascii="Verdana"/>
          <w:position w:val="7"/>
          <w:sz w:val="14"/>
        </w:rPr>
        <w:tab/>
      </w:r>
      <w:r>
        <w:rPr>
          <w:sz w:val="20"/>
        </w:rPr>
        <w:t>0.695</w:t>
      </w:r>
    </w:p>
    <w:p w14:paraId="3E379AC2" w14:textId="77777777" w:rsidR="004D46F6" w:rsidRDefault="003732EE">
      <w:pPr>
        <w:pStyle w:val="BodyText"/>
        <w:tabs>
          <w:tab w:val="right" w:pos="7302"/>
        </w:tabs>
        <w:spacing w:line="247" w:lineRule="exact"/>
        <w:ind w:left="978"/>
      </w:pPr>
      <w:r>
        <w:pict w14:anchorId="604D8319">
          <v:line id="_x0000_s1039" style="position:absolute;left:0;text-align:left;z-index:251648512;mso-position-horizontal-relative:page" from="126.9pt,13.95pt" to="485.1pt,13.95pt" strokeweight=".14042mm">
            <w10:wrap anchorx="page"/>
          </v:line>
        </w:pict>
      </w:r>
      <w:r w:rsidR="00EA7180">
        <w:t>Adjusted</w:t>
      </w:r>
      <w:r w:rsidR="00EA7180">
        <w:rPr>
          <w:spacing w:val="16"/>
        </w:rPr>
        <w:t xml:space="preserve"> </w:t>
      </w:r>
      <w:r w:rsidR="00EA7180">
        <w:t>R</w:t>
      </w:r>
      <w:r w:rsidR="00EA7180">
        <w:rPr>
          <w:rFonts w:ascii="Verdana"/>
          <w:position w:val="7"/>
          <w:sz w:val="14"/>
        </w:rPr>
        <w:t>2</w:t>
      </w:r>
      <w:r w:rsidR="00EA7180">
        <w:rPr>
          <w:rFonts w:ascii="Verdana"/>
          <w:position w:val="7"/>
          <w:sz w:val="14"/>
        </w:rPr>
        <w:tab/>
      </w:r>
      <w:r w:rsidR="00EA7180">
        <w:t>0.694</w:t>
      </w:r>
    </w:p>
    <w:p w14:paraId="7638D3BF" w14:textId="77777777" w:rsidR="004D46F6" w:rsidRDefault="00EA7180">
      <w:pPr>
        <w:pStyle w:val="BodyText"/>
        <w:spacing w:before="87" w:line="252" w:lineRule="auto"/>
        <w:ind w:left="1097" w:right="6449"/>
      </w:pPr>
      <w:r>
        <w:rPr>
          <w:rFonts w:ascii="DejaVu Sans" w:hAnsi="DejaVu Sans"/>
          <w:position w:val="7"/>
          <w:sz w:val="14"/>
        </w:rPr>
        <w:t>∗</w:t>
      </w:r>
      <w:r>
        <w:t xml:space="preserve">p </w:t>
      </w:r>
      <w:r>
        <w:rPr>
          <w:rFonts w:ascii="Verdana" w:hAnsi="Verdana"/>
          <w:i/>
        </w:rPr>
        <w:t xml:space="preserve">&lt; </w:t>
      </w:r>
      <w:r>
        <w:t xml:space="preserve">.05; </w:t>
      </w:r>
      <w:r>
        <w:rPr>
          <w:rFonts w:ascii="DejaVu Sans" w:hAnsi="DejaVu Sans"/>
          <w:position w:val="7"/>
          <w:sz w:val="14"/>
        </w:rPr>
        <w:t>∗∗</w:t>
      </w:r>
      <w:r>
        <w:t xml:space="preserve">p </w:t>
      </w:r>
      <w:r>
        <w:rPr>
          <w:rFonts w:ascii="Verdana" w:hAnsi="Verdana"/>
          <w:i/>
        </w:rPr>
        <w:t xml:space="preserve">&lt; </w:t>
      </w:r>
      <w:r>
        <w:t xml:space="preserve">.01; </w:t>
      </w:r>
      <w:r>
        <w:rPr>
          <w:rFonts w:ascii="DejaVu Sans" w:hAnsi="DejaVu Sans"/>
          <w:position w:val="7"/>
          <w:sz w:val="14"/>
        </w:rPr>
        <w:t>∗∗∗</w:t>
      </w:r>
      <w:r>
        <w:t xml:space="preserve">p </w:t>
      </w:r>
      <w:r>
        <w:rPr>
          <w:rFonts w:ascii="Verdana" w:hAnsi="Verdana"/>
          <w:i/>
        </w:rPr>
        <w:t xml:space="preserve">&lt; </w:t>
      </w:r>
      <w:r>
        <w:t>.001 GDP: Gross Domestic Product CHE: Current Health Expenditure</w:t>
      </w:r>
    </w:p>
    <w:p w14:paraId="7D204D54" w14:textId="6A470EF5" w:rsidR="004D46F6" w:rsidRDefault="00EA7180">
      <w:pPr>
        <w:pStyle w:val="BodyText"/>
        <w:spacing w:before="471" w:line="420" w:lineRule="auto"/>
        <w:ind w:left="133" w:right="1685" w:firstLine="306"/>
      </w:pPr>
      <w:r>
        <w:rPr>
          <w:spacing w:val="-3"/>
        </w:rPr>
        <w:t>Table</w:t>
      </w:r>
      <w:ins w:id="354" w:author="Asabe Garba" w:date="2019-04-13T00:30:00Z">
        <w:r w:rsidR="003969DB">
          <w:rPr>
            <w:spacing w:val="-3"/>
          </w:rPr>
          <w:t xml:space="preserve"> </w:t>
        </w:r>
      </w:ins>
      <w:r>
        <w:rPr>
          <w:color w:val="0000FF"/>
          <w:spacing w:val="-3"/>
        </w:rPr>
        <w:t>2</w:t>
      </w:r>
      <w:ins w:id="355" w:author="Asabe Garba" w:date="2019-04-13T00:30:00Z">
        <w:r w:rsidR="003969DB">
          <w:rPr>
            <w:color w:val="0000FF"/>
            <w:spacing w:val="-3"/>
          </w:rPr>
          <w:t xml:space="preserve"> </w:t>
        </w:r>
      </w:ins>
      <w:r>
        <w:rPr>
          <w:spacing w:val="-3"/>
        </w:rPr>
        <w:t>presents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overall</w:t>
      </w:r>
      <w:r>
        <w:rPr>
          <w:spacing w:val="-11"/>
        </w:rPr>
        <w:t xml:space="preserve"> </w:t>
      </w:r>
      <w:r>
        <w:t>relationship</w:t>
      </w:r>
      <w:r>
        <w:rPr>
          <w:spacing w:val="-11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compulsory</w:t>
      </w:r>
      <w:r>
        <w:rPr>
          <w:spacing w:val="-11"/>
        </w:rPr>
        <w:t xml:space="preserve"> </w:t>
      </w:r>
      <w:r>
        <w:t>health</w:t>
      </w:r>
      <w:r>
        <w:rPr>
          <w:spacing w:val="-11"/>
        </w:rPr>
        <w:t xml:space="preserve"> </w:t>
      </w:r>
      <w:r>
        <w:t>insurance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life</w:t>
      </w:r>
      <w:r>
        <w:rPr>
          <w:spacing w:val="-11"/>
        </w:rPr>
        <w:t xml:space="preserve"> </w:t>
      </w:r>
      <w:r>
        <w:t>expectancy. Controlling</w:t>
      </w:r>
      <w:r>
        <w:rPr>
          <w:spacing w:val="-24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other</w:t>
      </w:r>
      <w:r>
        <w:rPr>
          <w:spacing w:val="-24"/>
        </w:rPr>
        <w:t xml:space="preserve"> </w:t>
      </w:r>
      <w:r>
        <w:t>covariates,</w:t>
      </w:r>
      <w:r>
        <w:rPr>
          <w:spacing w:val="-23"/>
        </w:rPr>
        <w:t xml:space="preserve"> </w:t>
      </w:r>
      <w:ins w:id="356" w:author="Asabe Garba" w:date="2019-04-13T00:30:00Z">
        <w:r w:rsidR="00BF5886">
          <w:rPr>
            <w:spacing w:val="-23"/>
          </w:rPr>
          <w:t xml:space="preserve">there </w:t>
        </w:r>
      </w:ins>
      <w:ins w:id="357" w:author="Asabe Garba" w:date="2019-04-13T00:31:00Z">
        <w:r w:rsidR="00BF5886">
          <w:rPr>
            <w:spacing w:val="-23"/>
          </w:rPr>
          <w:t>wa</w:t>
        </w:r>
      </w:ins>
      <w:ins w:id="358" w:author="Asabe Garba" w:date="2019-04-13T00:30:00Z">
        <w:r w:rsidR="00BF5886">
          <w:rPr>
            <w:spacing w:val="-23"/>
          </w:rPr>
          <w:t xml:space="preserve">s a </w:t>
        </w:r>
      </w:ins>
      <w:r>
        <w:t>one</w:t>
      </w:r>
      <w:r>
        <w:rPr>
          <w:spacing w:val="-23"/>
        </w:rPr>
        <w:t xml:space="preserve"> </w:t>
      </w:r>
      <w:r>
        <w:t>percent</w:t>
      </w:r>
      <w:r>
        <w:rPr>
          <w:spacing w:val="-24"/>
        </w:rPr>
        <w:t xml:space="preserve"> </w:t>
      </w:r>
      <w:r>
        <w:t>increase</w:t>
      </w:r>
      <w:r>
        <w:rPr>
          <w:spacing w:val="-23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compulsory</w:t>
      </w:r>
      <w:r>
        <w:rPr>
          <w:spacing w:val="-24"/>
        </w:rPr>
        <w:t xml:space="preserve"> </w:t>
      </w:r>
      <w:r>
        <w:t>health</w:t>
      </w:r>
      <w:r>
        <w:rPr>
          <w:spacing w:val="-23"/>
        </w:rPr>
        <w:t xml:space="preserve"> </w:t>
      </w:r>
      <w:r>
        <w:t>insurance</w:t>
      </w:r>
      <w:r>
        <w:rPr>
          <w:spacing w:val="-24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percent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 xml:space="preserve">CHE </w:t>
      </w:r>
      <w:ins w:id="359" w:author="Asabe Garba" w:date="2019-04-13T00:31:00Z">
        <w:r w:rsidR="00BF5886">
          <w:t xml:space="preserve">that </w:t>
        </w:r>
      </w:ins>
      <w:r>
        <w:t>was</w:t>
      </w:r>
      <w:r>
        <w:rPr>
          <w:spacing w:val="-10"/>
        </w:rPr>
        <w:t xml:space="preserve"> </w:t>
      </w:r>
      <w:r>
        <w:t>associated</w:t>
      </w:r>
      <w:r>
        <w:rPr>
          <w:spacing w:val="-9"/>
        </w:rPr>
        <w:t xml:space="preserve"> </w:t>
      </w:r>
      <w:r>
        <w:t>with</w:t>
      </w:r>
      <w:ins w:id="360" w:author="Asabe Garba" w:date="2019-04-13T00:31:00Z">
        <w:r w:rsidR="00BF5886">
          <w:t xml:space="preserve"> a</w:t>
        </w:r>
      </w:ins>
      <w:r>
        <w:rPr>
          <w:spacing w:val="-9"/>
        </w:rPr>
        <w:t xml:space="preserve"> </w:t>
      </w:r>
      <w:r>
        <w:t>0.035</w:t>
      </w:r>
      <w:r>
        <w:rPr>
          <w:spacing w:val="-10"/>
        </w:rPr>
        <w:t xml:space="preserve"> </w:t>
      </w:r>
      <w:r>
        <w:t>year</w:t>
      </w:r>
      <w:del w:id="361" w:author="Asabe Garba" w:date="2019-04-13T00:31:00Z">
        <w:r w:rsidDel="00BF5886">
          <w:delText>s</w:delText>
        </w:r>
      </w:del>
      <w:r>
        <w:rPr>
          <w:spacing w:val="-9"/>
        </w:rPr>
        <w:t xml:space="preserve"> </w:t>
      </w:r>
      <w:r>
        <w:t>(95%</w:t>
      </w:r>
      <w:r>
        <w:rPr>
          <w:spacing w:val="-9"/>
        </w:rPr>
        <w:t xml:space="preserve"> </w:t>
      </w:r>
      <w:r>
        <w:t>CI:</w:t>
      </w:r>
      <w:r>
        <w:rPr>
          <w:spacing w:val="-9"/>
        </w:rPr>
        <w:t xml:space="preserve"> </w:t>
      </w:r>
      <w:r>
        <w:t>[0.025,</w:t>
      </w:r>
      <w:r>
        <w:rPr>
          <w:spacing w:val="-9"/>
        </w:rPr>
        <w:t xml:space="preserve"> </w:t>
      </w:r>
      <w:r>
        <w:t>0.045])</w:t>
      </w:r>
      <w:r>
        <w:rPr>
          <w:spacing w:val="-10"/>
        </w:rPr>
        <w:t xml:space="preserve"> </w:t>
      </w:r>
      <w:r>
        <w:t>increase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ins w:id="362" w:author="Asabe Garba" w:date="2019-04-13T00:31:00Z">
        <w:r w:rsidR="00BF5886">
          <w:rPr>
            <w:spacing w:val="-10"/>
          </w:rPr>
          <w:t xml:space="preserve">overall </w:t>
        </w:r>
      </w:ins>
      <w:r>
        <w:t>life</w:t>
      </w:r>
      <w:r>
        <w:rPr>
          <w:spacing w:val="-9"/>
        </w:rPr>
        <w:t xml:space="preserve"> </w:t>
      </w:r>
      <w:r>
        <w:t>expectancy</w:t>
      </w:r>
      <w:del w:id="363" w:author="Asabe Garba" w:date="2019-04-13T00:31:00Z">
        <w:r w:rsidDel="00BF5886">
          <w:rPr>
            <w:spacing w:val="-9"/>
          </w:rPr>
          <w:delText xml:space="preserve"> </w:delText>
        </w:r>
        <w:r w:rsidDel="00BF5886">
          <w:delText>overall</w:delText>
        </w:r>
      </w:del>
      <w:r>
        <w:t>.</w:t>
      </w:r>
      <w:r>
        <w:rPr>
          <w:spacing w:val="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CHE and GGHE-D as percent of GDP were positively associated with life expectancy. The countries with higher OOP as percent of CHE and </w:t>
      </w:r>
      <w:r>
        <w:rPr>
          <w:spacing w:val="-3"/>
        </w:rPr>
        <w:t xml:space="preserve">lower private </w:t>
      </w:r>
      <w:r>
        <w:t>health expenditure as percent CHE had higher life expectanc</w:t>
      </w:r>
      <w:ins w:id="364" w:author="Asabe Garba" w:date="2019-04-13T00:32:00Z">
        <w:r w:rsidR="00EF0D0C">
          <w:t>ies</w:t>
        </w:r>
      </w:ins>
      <w:del w:id="365" w:author="Asabe Garba" w:date="2019-04-13T00:32:00Z">
        <w:r w:rsidDel="00EF0D0C">
          <w:delText>y</w:delText>
        </w:r>
      </w:del>
      <w:r>
        <w:t>.</w:t>
      </w:r>
      <w:r>
        <w:rPr>
          <w:spacing w:val="8"/>
        </w:rPr>
        <w:t xml:space="preserve"> </w:t>
      </w:r>
      <w:r>
        <w:t>Compulsory</w:t>
      </w:r>
      <w:r>
        <w:rPr>
          <w:spacing w:val="-6"/>
        </w:rPr>
        <w:t xml:space="preserve"> </w:t>
      </w:r>
      <w:r>
        <w:t>financing</w:t>
      </w:r>
      <w:r>
        <w:rPr>
          <w:spacing w:val="-5"/>
        </w:rPr>
        <w:t xml:space="preserve"> </w:t>
      </w:r>
      <w:r>
        <w:t>arrangements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percent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CHE</w:t>
      </w:r>
      <w:r>
        <w:rPr>
          <w:spacing w:val="-6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appear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2"/>
        </w:rPr>
        <w:t>be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significant predictor.</w:t>
      </w:r>
      <w:r>
        <w:rPr>
          <w:spacing w:val="27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addition,</w:t>
      </w:r>
      <w:r>
        <w:rPr>
          <w:spacing w:val="30"/>
        </w:rPr>
        <w:t xml:space="preserve"> </w:t>
      </w:r>
      <w:del w:id="366" w:author="Asabe Garba" w:date="2019-04-13T00:33:00Z">
        <w:r w:rsidDel="00EF0D0C">
          <w:delText>more</w:delText>
        </w:r>
        <w:r w:rsidDel="00EF0D0C">
          <w:rPr>
            <w:spacing w:val="26"/>
          </w:rPr>
          <w:delText xml:space="preserve"> </w:delText>
        </w:r>
      </w:del>
      <w:ins w:id="367" w:author="Asabe Garba" w:date="2019-04-13T00:33:00Z">
        <w:r w:rsidR="00EF0D0C">
          <w:t xml:space="preserve">a larger </w:t>
        </w:r>
      </w:ins>
      <w:r>
        <w:t>population</w:t>
      </w:r>
      <w:ins w:id="368" w:author="Asabe Garba" w:date="2019-04-13T00:33:00Z">
        <w:r w:rsidR="00EF0D0C">
          <w:rPr>
            <w:spacing w:val="26"/>
          </w:rPr>
          <w:t xml:space="preserve"> </w:t>
        </w:r>
      </w:ins>
      <w:del w:id="369" w:author="Asabe Garba" w:date="2019-04-13T00:33:00Z">
        <w:r w:rsidDel="00EF0D0C">
          <w:rPr>
            <w:spacing w:val="26"/>
          </w:rPr>
          <w:delText xml:space="preserve"> </w:delText>
        </w:r>
        <w:r w:rsidDel="00EF0D0C">
          <w:delText>was</w:delText>
        </w:r>
      </w:del>
      <w:ins w:id="370" w:author="Asabe Garba" w:date="2019-04-13T00:33:00Z">
        <w:r w:rsidR="00EF0D0C">
          <w:rPr>
            <w:spacing w:val="26"/>
          </w:rPr>
          <w:t>size</w:t>
        </w:r>
        <w:r w:rsidR="00EF0D0C">
          <w:t xml:space="preserve"> was</w:t>
        </w:r>
      </w:ins>
      <w:r>
        <w:rPr>
          <w:spacing w:val="25"/>
        </w:rPr>
        <w:t xml:space="preserve"> </w:t>
      </w:r>
      <w:r>
        <w:t>associated</w:t>
      </w:r>
      <w:r>
        <w:rPr>
          <w:spacing w:val="26"/>
        </w:rPr>
        <w:t xml:space="preserve"> </w:t>
      </w:r>
      <w:r>
        <w:t>with</w:t>
      </w:r>
      <w:r>
        <w:rPr>
          <w:spacing w:val="26"/>
        </w:rPr>
        <w:t xml:space="preserve"> </w:t>
      </w:r>
      <w:ins w:id="371" w:author="Asabe Garba" w:date="2019-04-13T00:33:00Z">
        <w:r w:rsidR="00EF0D0C">
          <w:rPr>
            <w:spacing w:val="26"/>
          </w:rPr>
          <w:t xml:space="preserve">a </w:t>
        </w:r>
      </w:ins>
      <w:r>
        <w:t>higher</w:t>
      </w:r>
      <w:r>
        <w:rPr>
          <w:spacing w:val="26"/>
        </w:rPr>
        <w:t xml:space="preserve"> </w:t>
      </w:r>
      <w:r>
        <w:t>life</w:t>
      </w:r>
      <w:r>
        <w:rPr>
          <w:spacing w:val="26"/>
        </w:rPr>
        <w:t xml:space="preserve"> </w:t>
      </w:r>
      <w:r>
        <w:t>expectancy,</w:t>
      </w:r>
      <w:r>
        <w:rPr>
          <w:spacing w:val="29"/>
        </w:rPr>
        <w:t xml:space="preserve"> </w:t>
      </w:r>
      <w:r>
        <w:t>although</w:t>
      </w:r>
      <w:r>
        <w:rPr>
          <w:spacing w:val="26"/>
        </w:rPr>
        <w:t xml:space="preserve"> </w:t>
      </w:r>
      <w:r>
        <w:t>the</w:t>
      </w:r>
    </w:p>
    <w:p w14:paraId="5B4394F6" w14:textId="77777777" w:rsidR="004D46F6" w:rsidRDefault="004D46F6">
      <w:pPr>
        <w:spacing w:line="420" w:lineRule="auto"/>
        <w:sectPr w:rsidR="004D46F6">
          <w:type w:val="continuous"/>
          <w:pgSz w:w="12240" w:h="15840"/>
          <w:pgMar w:top="1500" w:right="0" w:bottom="280" w:left="1560" w:header="720" w:footer="720" w:gutter="0"/>
          <w:cols w:space="720"/>
        </w:sectPr>
      </w:pPr>
    </w:p>
    <w:p w14:paraId="4AB68E8A" w14:textId="42A28F82" w:rsidR="004D46F6" w:rsidRDefault="00EA7180">
      <w:pPr>
        <w:pStyle w:val="BodyText"/>
        <w:spacing w:before="216" w:line="405" w:lineRule="auto"/>
        <w:ind w:left="140" w:right="1658"/>
        <w:jc w:val="both"/>
      </w:pPr>
      <w:r>
        <w:lastRenderedPageBreak/>
        <w:t xml:space="preserve">coefficient was small. Compared </w:t>
      </w:r>
      <w:r w:rsidR="00EF0D0C">
        <w:t>to</w:t>
      </w:r>
      <w:r>
        <w:t xml:space="preserve"> high</w:t>
      </w:r>
      <w:r w:rsidR="00EF0D0C">
        <w:t>-</w:t>
      </w:r>
      <w:r>
        <w:t xml:space="preserve">income countries, the life expectancy in </w:t>
      </w:r>
      <w:r>
        <w:rPr>
          <w:spacing w:val="-3"/>
        </w:rPr>
        <w:t>low</w:t>
      </w:r>
      <w:r w:rsidR="00EF0D0C">
        <w:rPr>
          <w:spacing w:val="-3"/>
        </w:rPr>
        <w:t>-</w:t>
      </w:r>
      <w:r>
        <w:t xml:space="preserve">income </w:t>
      </w:r>
      <w:r w:rsidR="00EF0D0C">
        <w:rPr>
          <w:spacing w:val="-21"/>
        </w:rPr>
        <w:t xml:space="preserve"> </w:t>
      </w:r>
      <w:r>
        <w:t>as</w:t>
      </w:r>
      <w:r>
        <w:rPr>
          <w:spacing w:val="-22"/>
        </w:rPr>
        <w:t xml:space="preserve"> </w:t>
      </w:r>
      <w:r>
        <w:t>well</w:t>
      </w:r>
      <w:r>
        <w:rPr>
          <w:spacing w:val="-22"/>
        </w:rPr>
        <w:t xml:space="preserve"> </w:t>
      </w:r>
      <w:r>
        <w:t>as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rPr>
          <w:spacing w:val="-3"/>
        </w:rPr>
        <w:t>low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middle</w:t>
      </w:r>
      <w:r>
        <w:rPr>
          <w:spacing w:val="-22"/>
        </w:rPr>
        <w:t xml:space="preserve"> </w:t>
      </w:r>
      <w:r>
        <w:t>income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del w:id="372" w:author="Asabe Garba" w:date="2019-04-13T00:38:00Z">
        <w:r w:rsidR="00EF0D0C" w:rsidDel="002C69BA">
          <w:delText>middle</w:delText>
        </w:r>
        <w:r w:rsidDel="002C69BA">
          <w:rPr>
            <w:spacing w:val="-22"/>
          </w:rPr>
          <w:delText xml:space="preserve"> </w:delText>
        </w:r>
        <w:r w:rsidDel="002C69BA">
          <w:delText>income</w:delText>
        </w:r>
      </w:del>
      <w:ins w:id="373" w:author="Asabe Garba" w:date="2019-04-13T00:38:00Z">
        <w:r w:rsidR="002C69BA">
          <w:t>middle</w:t>
        </w:r>
        <w:r w:rsidR="002C69BA">
          <w:rPr>
            <w:spacing w:val="-22"/>
          </w:rPr>
          <w:t>-income</w:t>
        </w:r>
      </w:ins>
      <w:r>
        <w:rPr>
          <w:spacing w:val="-22"/>
        </w:rPr>
        <w:t xml:space="preserve"> </w:t>
      </w:r>
      <w:r>
        <w:t>countries</w:t>
      </w:r>
      <w:r w:rsidR="00EF0D0C">
        <w:t xml:space="preserve"> </w:t>
      </w:r>
      <w:proofErr w:type="gramStart"/>
      <w:r w:rsidR="00EF0D0C">
        <w:t>was</w:t>
      </w:r>
      <w:proofErr w:type="gramEnd"/>
      <w:r w:rsidR="00EF0D0C">
        <w:rPr>
          <w:spacing w:val="-22"/>
        </w:rPr>
        <w:t xml:space="preserve"> </w:t>
      </w:r>
      <w:r w:rsidR="00EF0D0C">
        <w:t>significantly</w:t>
      </w:r>
      <w:r w:rsidR="00EF0D0C">
        <w:rPr>
          <w:spacing w:val="-22"/>
        </w:rPr>
        <w:t xml:space="preserve"> </w:t>
      </w:r>
      <w:r w:rsidR="00EF0D0C">
        <w:rPr>
          <w:spacing w:val="-3"/>
        </w:rPr>
        <w:t>lower</w:t>
      </w:r>
      <w:r>
        <w:t>. It</w:t>
      </w:r>
      <w:r>
        <w:rPr>
          <w:spacing w:val="-11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worth</w:t>
      </w:r>
      <w:r>
        <w:rPr>
          <w:spacing w:val="-11"/>
        </w:rPr>
        <w:t xml:space="preserve"> </w:t>
      </w:r>
      <w:r>
        <w:t>noting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effect</w:t>
      </w:r>
      <w:r>
        <w:rPr>
          <w:spacing w:val="-10"/>
        </w:rPr>
        <w:t xml:space="preserve"> </w:t>
      </w:r>
      <w:r>
        <w:t>size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rPr>
          <w:spacing w:val="-3"/>
        </w:rPr>
        <w:t>low</w:t>
      </w:r>
      <w:ins w:id="374" w:author="Asabe Garba" w:date="2019-04-13T00:49:00Z">
        <w:r w:rsidR="00E32310">
          <w:rPr>
            <w:spacing w:val="-11"/>
          </w:rPr>
          <w:t>-</w:t>
        </w:r>
      </w:ins>
      <w:del w:id="375" w:author="Asabe Garba" w:date="2019-04-13T00:49:00Z">
        <w:r w:rsidDel="00E32310">
          <w:rPr>
            <w:spacing w:val="-11"/>
          </w:rPr>
          <w:delText xml:space="preserve"> </w:delText>
        </w:r>
      </w:del>
      <w:r>
        <w:t>income</w:t>
      </w:r>
      <w:r>
        <w:rPr>
          <w:spacing w:val="-11"/>
        </w:rPr>
        <w:t xml:space="preserve"> </w:t>
      </w:r>
      <w:r>
        <w:t>co</w:t>
      </w:r>
      <w:ins w:id="376" w:author="Asabe Garba" w:date="2019-04-13T00:38:00Z">
        <w:r w:rsidR="002C69BA">
          <w:t>u</w:t>
        </w:r>
      </w:ins>
      <w:r>
        <w:t>ntries</w:t>
      </w:r>
      <w:r>
        <w:rPr>
          <w:spacing w:val="-11"/>
        </w:rPr>
        <w:t xml:space="preserve"> </w:t>
      </w:r>
      <w:r>
        <w:t>(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-29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rPr>
          <w:rFonts w:ascii="Arial" w:hAnsi="Arial"/>
          <w:i/>
        </w:rPr>
        <w:t>−</w:t>
      </w:r>
      <w:r>
        <w:t>19</w:t>
      </w:r>
      <w:r>
        <w:rPr>
          <w:rFonts w:ascii="Verdana" w:hAnsi="Verdana"/>
          <w:i/>
        </w:rPr>
        <w:t>.</w:t>
      </w:r>
      <w:r>
        <w:t>084)</w:t>
      </w:r>
      <w:r>
        <w:rPr>
          <w:spacing w:val="-11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rPr>
          <w:spacing w:val="-4"/>
        </w:rPr>
        <w:t>much</w:t>
      </w:r>
      <w:r>
        <w:rPr>
          <w:spacing w:val="-11"/>
        </w:rPr>
        <w:t xml:space="preserve"> </w:t>
      </w:r>
      <w:r>
        <w:t>larger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 xml:space="preserve">the </w:t>
      </w:r>
      <w:r>
        <w:rPr>
          <w:spacing w:val="-3"/>
        </w:rPr>
        <w:t>low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middle</w:t>
      </w:r>
      <w:ins w:id="377" w:author="Asabe Garba" w:date="2019-04-13T00:49:00Z">
        <w:r w:rsidR="00B26F4D">
          <w:rPr>
            <w:spacing w:val="-8"/>
          </w:rPr>
          <w:t>-</w:t>
        </w:r>
      </w:ins>
      <w:del w:id="378" w:author="Asabe Garba" w:date="2019-04-13T00:49:00Z">
        <w:r w:rsidDel="00B26F4D">
          <w:rPr>
            <w:spacing w:val="-8"/>
          </w:rPr>
          <w:delText xml:space="preserve"> </w:delText>
        </w:r>
      </w:del>
      <w:r>
        <w:t>income</w:t>
      </w:r>
      <w:r>
        <w:rPr>
          <w:spacing w:val="-9"/>
        </w:rPr>
        <w:t xml:space="preserve"> </w:t>
      </w:r>
      <w:r>
        <w:t>(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-29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rPr>
          <w:rFonts w:ascii="Arial" w:hAnsi="Arial"/>
          <w:i/>
        </w:rPr>
        <w:t>−</w:t>
      </w:r>
      <w:r>
        <w:t>10</w:t>
      </w:r>
      <w:r>
        <w:rPr>
          <w:rFonts w:ascii="Verdana" w:hAnsi="Verdana"/>
          <w:i/>
        </w:rPr>
        <w:t>.</w:t>
      </w:r>
      <w:r>
        <w:t>936)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ins w:id="379" w:author="Asabe Garba" w:date="2019-04-13T00:39:00Z">
        <w:r w:rsidR="002C69BA">
          <w:t>middle</w:t>
        </w:r>
      </w:ins>
      <w:ins w:id="380" w:author="Asabe Garba" w:date="2019-04-13T00:49:00Z">
        <w:r w:rsidR="00B26F4D">
          <w:rPr>
            <w:spacing w:val="-8"/>
          </w:rPr>
          <w:t>-</w:t>
        </w:r>
      </w:ins>
      <w:del w:id="381" w:author="Asabe Garba" w:date="2019-04-13T00:49:00Z">
        <w:r w:rsidDel="00B26F4D">
          <w:rPr>
            <w:spacing w:val="-8"/>
          </w:rPr>
          <w:delText xml:space="preserve"> </w:delText>
        </w:r>
      </w:del>
      <w:r>
        <w:t>income</w:t>
      </w:r>
      <w:r>
        <w:rPr>
          <w:spacing w:val="-9"/>
        </w:rPr>
        <w:t xml:space="preserve"> </w:t>
      </w:r>
      <w:r>
        <w:t>countries</w:t>
      </w:r>
      <w:r>
        <w:rPr>
          <w:spacing w:val="-9"/>
        </w:rPr>
        <w:t xml:space="preserve"> </w:t>
      </w:r>
      <w:r>
        <w:t>(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-29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rPr>
          <w:rFonts w:ascii="Arial" w:hAnsi="Arial"/>
          <w:i/>
        </w:rPr>
        <w:t>−</w:t>
      </w:r>
      <w:r>
        <w:t>5</w:t>
      </w:r>
      <w:r>
        <w:rPr>
          <w:rFonts w:ascii="Verdana" w:hAnsi="Verdana"/>
          <w:i/>
        </w:rPr>
        <w:t>.</w:t>
      </w:r>
      <w:r>
        <w:t>414),</w:t>
      </w:r>
      <w:r>
        <w:rPr>
          <w:spacing w:val="-8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 xml:space="preserve">controlling </w:t>
      </w:r>
      <w:ins w:id="382" w:author="Asabe Garba" w:date="2019-04-13T00:40:00Z">
        <w:r w:rsidR="002C69BA">
          <w:t xml:space="preserve">for </w:t>
        </w:r>
      </w:ins>
      <w:r>
        <w:t>potential</w:t>
      </w:r>
      <w:r>
        <w:rPr>
          <w:spacing w:val="17"/>
        </w:rPr>
        <w:t xml:space="preserve"> </w:t>
      </w:r>
      <w:r>
        <w:t>covariates.</w:t>
      </w:r>
    </w:p>
    <w:p w14:paraId="5887108F" w14:textId="77777777" w:rsidR="004D46F6" w:rsidRDefault="004D46F6">
      <w:pPr>
        <w:pStyle w:val="BodyText"/>
        <w:spacing w:before="5"/>
        <w:rPr>
          <w:sz w:val="22"/>
        </w:rPr>
      </w:pPr>
    </w:p>
    <w:p w14:paraId="50932247" w14:textId="77777777" w:rsidR="004D46F6" w:rsidRDefault="00EA7180">
      <w:pPr>
        <w:pStyle w:val="ListParagraph"/>
        <w:numPr>
          <w:ilvl w:val="1"/>
          <w:numId w:val="2"/>
        </w:numPr>
        <w:tabs>
          <w:tab w:val="left" w:pos="569"/>
        </w:tabs>
        <w:spacing w:before="0"/>
        <w:rPr>
          <w:i/>
          <w:sz w:val="20"/>
        </w:rPr>
      </w:pPr>
      <w:bookmarkStart w:id="383" w:name="Potential_life_expectancy_gain_by_compul"/>
      <w:bookmarkEnd w:id="383"/>
      <w:r>
        <w:rPr>
          <w:i/>
          <w:sz w:val="20"/>
        </w:rPr>
        <w:t xml:space="preserve">Potential life </w:t>
      </w:r>
      <w:r>
        <w:rPr>
          <w:i/>
          <w:spacing w:val="-3"/>
          <w:sz w:val="20"/>
        </w:rPr>
        <w:t xml:space="preserve">expectancy </w:t>
      </w:r>
      <w:proofErr w:type="gramStart"/>
      <w:r>
        <w:rPr>
          <w:i/>
          <w:sz w:val="20"/>
        </w:rPr>
        <w:t>gain</w:t>
      </w:r>
      <w:proofErr w:type="gramEnd"/>
      <w:r>
        <w:rPr>
          <w:i/>
          <w:sz w:val="20"/>
        </w:rPr>
        <w:t xml:space="preserve"> by compulsory health </w:t>
      </w:r>
      <w:r>
        <w:rPr>
          <w:i/>
          <w:spacing w:val="-3"/>
          <w:sz w:val="20"/>
        </w:rPr>
        <w:t xml:space="preserve">insurance </w:t>
      </w:r>
      <w:r>
        <w:rPr>
          <w:i/>
          <w:sz w:val="20"/>
        </w:rPr>
        <w:t xml:space="preserve">in different </w:t>
      </w:r>
      <w:r>
        <w:rPr>
          <w:i/>
          <w:spacing w:val="-3"/>
          <w:sz w:val="20"/>
        </w:rPr>
        <w:t>income</w:t>
      </w:r>
      <w:r>
        <w:rPr>
          <w:i/>
          <w:spacing w:val="42"/>
          <w:sz w:val="20"/>
        </w:rPr>
        <w:t xml:space="preserve"> </w:t>
      </w:r>
      <w:r>
        <w:rPr>
          <w:i/>
          <w:sz w:val="20"/>
        </w:rPr>
        <w:t>groups</w:t>
      </w:r>
    </w:p>
    <w:p w14:paraId="3796DFF3" w14:textId="71685088" w:rsidR="004D46F6" w:rsidRDefault="00EA7180">
      <w:pPr>
        <w:pStyle w:val="BodyText"/>
        <w:spacing w:before="231" w:line="403" w:lineRule="auto"/>
        <w:ind w:left="140" w:right="1577" w:firstLine="298"/>
      </w:pPr>
      <w:r>
        <w:t>Table</w:t>
      </w:r>
      <w:ins w:id="384" w:author="Asabe Garba" w:date="2019-04-13T00:40:00Z">
        <w:r w:rsidR="000B20FA">
          <w:t xml:space="preserve"> </w:t>
        </w:r>
      </w:ins>
      <w:r>
        <w:rPr>
          <w:color w:val="0000FF"/>
        </w:rPr>
        <w:t>3</w:t>
      </w:r>
      <w:ins w:id="385" w:author="Asabe Garba" w:date="2019-04-13T00:40:00Z">
        <w:r w:rsidR="000B20FA">
          <w:rPr>
            <w:color w:val="0000FF"/>
          </w:rPr>
          <w:t xml:space="preserve"> </w:t>
        </w:r>
      </w:ins>
      <w:r>
        <w:t xml:space="preserve">presents </w:t>
      </w:r>
      <w:ins w:id="386" w:author="Asabe Garba" w:date="2019-04-13T00:41:00Z">
        <w:r w:rsidR="006D20FF">
          <w:t xml:space="preserve">the </w:t>
        </w:r>
      </w:ins>
      <w:r>
        <w:t xml:space="preserve">relationship between compulsory health insurance as percent of CHE and life </w:t>
      </w:r>
      <w:r>
        <w:rPr>
          <w:w w:val="95"/>
        </w:rPr>
        <w:t xml:space="preserve">expectancy in </w:t>
      </w:r>
      <w:ins w:id="387" w:author="Asabe Garba" w:date="2019-04-13T00:41:00Z">
        <w:r w:rsidR="006D20FF">
          <w:rPr>
            <w:w w:val="95"/>
          </w:rPr>
          <w:t xml:space="preserve">the </w:t>
        </w:r>
      </w:ins>
      <w:r>
        <w:rPr>
          <w:w w:val="95"/>
        </w:rPr>
        <w:t xml:space="preserve">different </w:t>
      </w:r>
      <w:ins w:id="388" w:author="Asabe Garba" w:date="2019-04-13T00:42:00Z">
        <w:r w:rsidR="006D20FF">
          <w:rPr>
            <w:w w:val="95"/>
          </w:rPr>
          <w:t xml:space="preserve">countries by </w:t>
        </w:r>
      </w:ins>
      <w:r>
        <w:rPr>
          <w:w w:val="95"/>
        </w:rPr>
        <w:t>income group</w:t>
      </w:r>
      <w:del w:id="389" w:author="Asabe Garba" w:date="2019-04-13T00:42:00Z">
        <w:r w:rsidDel="006D20FF">
          <w:rPr>
            <w:w w:val="95"/>
          </w:rPr>
          <w:delText xml:space="preserve"> countries</w:delText>
        </w:r>
      </w:del>
      <w:r>
        <w:rPr>
          <w:w w:val="95"/>
        </w:rPr>
        <w:t>. The percent of compulsory health insurance was positive</w:t>
      </w:r>
      <w:ins w:id="390" w:author="Asabe Garba" w:date="2019-04-13T00:42:00Z">
        <w:r w:rsidR="006D20FF">
          <w:rPr>
            <w:w w:val="95"/>
          </w:rPr>
          <w:t>ly</w:t>
        </w:r>
      </w:ins>
      <w:r>
        <w:rPr>
          <w:w w:val="95"/>
        </w:rPr>
        <w:t xml:space="preserve"> </w:t>
      </w:r>
      <w:r>
        <w:t>associated with life expectancy among low (</w:t>
      </w:r>
      <w:r>
        <w:rPr>
          <w:rFonts w:ascii="Verdana" w:hAnsi="Verdana"/>
          <w:i/>
        </w:rPr>
        <w:t xml:space="preserve">β </w:t>
      </w:r>
      <w:r>
        <w:t>= 0</w:t>
      </w:r>
      <w:r>
        <w:rPr>
          <w:rFonts w:ascii="Verdana" w:hAnsi="Verdana"/>
          <w:i/>
        </w:rPr>
        <w:t>.</w:t>
      </w:r>
      <w:r>
        <w:t>224, 95% CI: [0.055, 0.392]), low-mid (</w:t>
      </w:r>
      <w:r>
        <w:rPr>
          <w:rFonts w:ascii="Verdana" w:hAnsi="Verdana"/>
          <w:i/>
        </w:rPr>
        <w:t xml:space="preserve">β </w:t>
      </w:r>
      <w:r>
        <w:t>= 0</w:t>
      </w:r>
      <w:r>
        <w:rPr>
          <w:rFonts w:ascii="Verdana" w:hAnsi="Verdana"/>
          <w:i/>
        </w:rPr>
        <w:t>.</w:t>
      </w:r>
      <w:r>
        <w:t>243, 95% CI: [0.195, 0.291]), and up-mid income (</w:t>
      </w:r>
      <w:r>
        <w:rPr>
          <w:rFonts w:ascii="Verdana" w:hAnsi="Verdana"/>
          <w:i/>
        </w:rPr>
        <w:t xml:space="preserve">β </w:t>
      </w:r>
      <w:r>
        <w:t>= 0</w:t>
      </w:r>
      <w:r>
        <w:rPr>
          <w:rFonts w:ascii="Verdana" w:hAnsi="Verdana"/>
          <w:i/>
        </w:rPr>
        <w:t>.</w:t>
      </w:r>
      <w:r>
        <w:t xml:space="preserve">061, 95% CI: [0.045, 0.078]) countries. However, this association </w:t>
      </w:r>
      <w:del w:id="391" w:author="Asabe Garba" w:date="2019-04-13T00:43:00Z">
        <w:r w:rsidDel="006D20FF">
          <w:delText>turned out to be</w:delText>
        </w:r>
      </w:del>
      <w:ins w:id="392" w:author="Asabe Garba" w:date="2019-04-13T00:43:00Z">
        <w:r w:rsidR="006D20FF">
          <w:t>was found</w:t>
        </w:r>
      </w:ins>
      <w:r>
        <w:t xml:space="preserve"> negative among high</w:t>
      </w:r>
      <w:ins w:id="393" w:author="Asabe Garba" w:date="2019-04-13T00:50:00Z">
        <w:r w:rsidR="00B26F4D">
          <w:t>-</w:t>
        </w:r>
      </w:ins>
      <w:del w:id="394" w:author="Asabe Garba" w:date="2019-04-13T00:50:00Z">
        <w:r w:rsidDel="00B26F4D">
          <w:delText xml:space="preserve"> </w:delText>
        </w:r>
      </w:del>
      <w:r>
        <w:t>income countries (</w:t>
      </w:r>
      <w:r>
        <w:rPr>
          <w:rFonts w:ascii="Verdana" w:hAnsi="Verdana"/>
          <w:i/>
        </w:rPr>
        <w:t xml:space="preserve">β </w:t>
      </w:r>
      <w:r>
        <w:t xml:space="preserve">= </w:t>
      </w:r>
      <w:r>
        <w:rPr>
          <w:rFonts w:ascii="Arial" w:hAnsi="Arial"/>
          <w:i/>
        </w:rPr>
        <w:t>−</w:t>
      </w:r>
      <w:r>
        <w:t>0</w:t>
      </w:r>
      <w:r>
        <w:rPr>
          <w:rFonts w:ascii="Verdana" w:hAnsi="Verdana"/>
          <w:i/>
        </w:rPr>
        <w:t>.</w:t>
      </w:r>
      <w:r>
        <w:t>011, 95% CI: [-0.018, 0.005]), although the effect size was very small.</w:t>
      </w:r>
    </w:p>
    <w:p w14:paraId="321A452B" w14:textId="49E6573C" w:rsidR="004D46F6" w:rsidRDefault="00EA7180">
      <w:pPr>
        <w:pStyle w:val="BodyText"/>
        <w:spacing w:before="16" w:line="420" w:lineRule="auto"/>
        <w:ind w:left="133" w:right="1688" w:firstLine="306"/>
        <w:jc w:val="both"/>
      </w:pPr>
      <w:r>
        <w:t>The effects of predictors on life expectancy varied across income group</w:t>
      </w:r>
      <w:ins w:id="395" w:author="Asabe Garba" w:date="2019-04-13T00:44:00Z">
        <w:r w:rsidR="00473824">
          <w:t>s</w:t>
        </w:r>
      </w:ins>
      <w:r>
        <w:t xml:space="preserve">. CHE as percent of GDP was found to </w:t>
      </w:r>
      <w:r>
        <w:rPr>
          <w:spacing w:val="2"/>
        </w:rPr>
        <w:t xml:space="preserve">be </w:t>
      </w:r>
      <w:r>
        <w:t xml:space="preserve">positively </w:t>
      </w:r>
      <w:del w:id="396" w:author="Asabe Garba" w:date="2019-04-13T00:44:00Z">
        <w:r w:rsidDel="00473824">
          <w:delText>correalted</w:delText>
        </w:r>
      </w:del>
      <w:ins w:id="397" w:author="Asabe Garba" w:date="2019-04-13T00:44:00Z">
        <w:r w:rsidR="00473824">
          <w:t>correlated</w:t>
        </w:r>
      </w:ins>
      <w:r>
        <w:t xml:space="preserve"> with life expectancy in </w:t>
      </w:r>
      <w:ins w:id="398" w:author="Asabe Garba" w:date="2019-04-13T00:44:00Z">
        <w:r w:rsidR="00473824">
          <w:t xml:space="preserve">the </w:t>
        </w:r>
      </w:ins>
      <w:r>
        <w:t xml:space="preserve">up-mid income countries. </w:t>
      </w:r>
      <w:r>
        <w:rPr>
          <w:spacing w:val="-3"/>
        </w:rPr>
        <w:t xml:space="preserve">However, </w:t>
      </w:r>
      <w:r>
        <w:t>this correlation</w:t>
      </w:r>
      <w:r>
        <w:rPr>
          <w:spacing w:val="-10"/>
        </w:rPr>
        <w:t xml:space="preserve"> </w:t>
      </w:r>
      <w:del w:id="399" w:author="Asabe Garba" w:date="2019-04-13T00:44:00Z">
        <w:r w:rsidDel="00473824">
          <w:delText>turned</w:delText>
        </w:r>
        <w:r w:rsidDel="00473824">
          <w:rPr>
            <w:spacing w:val="-9"/>
          </w:rPr>
          <w:delText xml:space="preserve"> </w:delText>
        </w:r>
        <w:r w:rsidDel="00473824">
          <w:delText>to</w:delText>
        </w:r>
        <w:r w:rsidDel="00473824">
          <w:rPr>
            <w:spacing w:val="-9"/>
          </w:rPr>
          <w:delText xml:space="preserve"> </w:delText>
        </w:r>
        <w:r w:rsidDel="00473824">
          <w:rPr>
            <w:spacing w:val="2"/>
          </w:rPr>
          <w:delText>be</w:delText>
        </w:r>
      </w:del>
      <w:ins w:id="400" w:author="Asabe Garba" w:date="2019-04-13T00:44:00Z">
        <w:r w:rsidR="00473824">
          <w:t>was</w:t>
        </w:r>
      </w:ins>
      <w:r>
        <w:rPr>
          <w:spacing w:val="-9"/>
        </w:rPr>
        <w:t xml:space="preserve"> </w:t>
      </w:r>
      <w:r>
        <w:t>negative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high</w:t>
      </w:r>
      <w:ins w:id="401" w:author="Asabe Garba" w:date="2019-04-13T00:44:00Z">
        <w:r w:rsidR="00473824">
          <w:rPr>
            <w:spacing w:val="-9"/>
          </w:rPr>
          <w:t>-</w:t>
        </w:r>
      </w:ins>
      <w:del w:id="402" w:author="Asabe Garba" w:date="2019-04-13T00:44:00Z">
        <w:r w:rsidDel="00473824">
          <w:rPr>
            <w:spacing w:val="-9"/>
          </w:rPr>
          <w:delText xml:space="preserve"> </w:delText>
        </w:r>
      </w:del>
      <w:r>
        <w:t>income</w:t>
      </w:r>
      <w:r>
        <w:rPr>
          <w:spacing w:val="-9"/>
        </w:rPr>
        <w:t xml:space="preserve"> </w:t>
      </w:r>
      <w:r>
        <w:t>countries.</w:t>
      </w:r>
      <w:r>
        <w:rPr>
          <w:spacing w:val="4"/>
        </w:rPr>
        <w:t xml:space="preserve"> </w:t>
      </w:r>
      <w:r>
        <w:rPr>
          <w:spacing w:val="-3"/>
        </w:rPr>
        <w:t>Similarly,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effect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GGHE-D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percent of GDP on life expectancy changed from negative in up-mid countries to positive in high</w:t>
      </w:r>
      <w:ins w:id="403" w:author="Asabe Garba" w:date="2019-04-13T00:50:00Z">
        <w:r w:rsidR="00B26F4D">
          <w:t>-</w:t>
        </w:r>
      </w:ins>
      <w:del w:id="404" w:author="Asabe Garba" w:date="2019-04-13T00:50:00Z">
        <w:r w:rsidDel="00B26F4D">
          <w:delText xml:space="preserve"> </w:delText>
        </w:r>
      </w:del>
      <w:r>
        <w:t xml:space="preserve">income countries. </w:t>
      </w:r>
      <w:r>
        <w:rPr>
          <w:spacing w:val="-3"/>
        </w:rPr>
        <w:t xml:space="preserve">Private </w:t>
      </w:r>
      <w:r>
        <w:t xml:space="preserve">Health Expenditure as percent CHE was positively associated with life expectancy among </w:t>
      </w:r>
      <w:del w:id="405" w:author="Asabe Garba" w:date="2019-04-13T00:45:00Z">
        <w:r w:rsidDel="00473824">
          <w:rPr>
            <w:spacing w:val="-3"/>
          </w:rPr>
          <w:delText xml:space="preserve">low </w:delText>
        </w:r>
        <w:r w:rsidDel="00473824">
          <w:delText>and high income</w:delText>
        </w:r>
      </w:del>
      <w:ins w:id="406" w:author="Asabe Garba" w:date="2019-04-13T00:45:00Z">
        <w:r w:rsidR="00473824">
          <w:rPr>
            <w:spacing w:val="-3"/>
          </w:rPr>
          <w:t>low- and high-income</w:t>
        </w:r>
      </w:ins>
      <w:r>
        <w:t xml:space="preserve"> countries but </w:t>
      </w:r>
      <w:ins w:id="407" w:author="Asabe Garba" w:date="2019-04-13T00:45:00Z">
        <w:r w:rsidR="00473824">
          <w:t xml:space="preserve">was </w:t>
        </w:r>
      </w:ins>
      <w:r>
        <w:t>negatively associated with life expectancy among low-mid and</w:t>
      </w:r>
      <w:r>
        <w:rPr>
          <w:spacing w:val="-18"/>
        </w:rPr>
        <w:t xml:space="preserve"> </w:t>
      </w:r>
      <w:r>
        <w:t>up-mid</w:t>
      </w:r>
      <w:r>
        <w:rPr>
          <w:spacing w:val="-17"/>
        </w:rPr>
        <w:t xml:space="preserve"> </w:t>
      </w:r>
      <w:r>
        <w:t>income</w:t>
      </w:r>
      <w:r>
        <w:rPr>
          <w:spacing w:val="-17"/>
        </w:rPr>
        <w:t xml:space="preserve"> </w:t>
      </w:r>
      <w:r>
        <w:t>countries.</w:t>
      </w:r>
      <w:r>
        <w:rPr>
          <w:spacing w:val="-3"/>
        </w:rPr>
        <w:t xml:space="preserve"> </w:t>
      </w:r>
      <w:r>
        <w:rPr>
          <w:spacing w:val="-6"/>
        </w:rPr>
        <w:t>For</w:t>
      </w:r>
      <w:r>
        <w:rPr>
          <w:spacing w:val="-17"/>
        </w:rPr>
        <w:t xml:space="preserve"> </w:t>
      </w:r>
      <w:del w:id="408" w:author="Asabe Garba" w:date="2019-04-13T00:45:00Z">
        <w:r w:rsidDel="00473824">
          <w:rPr>
            <w:spacing w:val="-3"/>
          </w:rPr>
          <w:delText>low</w:delText>
        </w:r>
        <w:r w:rsidDel="00473824">
          <w:rPr>
            <w:spacing w:val="-17"/>
          </w:rPr>
          <w:delText xml:space="preserve"> </w:delText>
        </w:r>
        <w:r w:rsidDel="00473824">
          <w:delText>and</w:delText>
        </w:r>
        <w:r w:rsidDel="00473824">
          <w:rPr>
            <w:spacing w:val="-17"/>
          </w:rPr>
          <w:delText xml:space="preserve"> </w:delText>
        </w:r>
        <w:r w:rsidDel="00473824">
          <w:delText>high</w:delText>
        </w:r>
        <w:r w:rsidDel="00473824">
          <w:rPr>
            <w:spacing w:val="-17"/>
          </w:rPr>
          <w:delText xml:space="preserve"> </w:delText>
        </w:r>
        <w:r w:rsidDel="00473824">
          <w:delText>income</w:delText>
        </w:r>
      </w:del>
      <w:ins w:id="409" w:author="Asabe Garba" w:date="2019-04-13T00:45:00Z">
        <w:r w:rsidR="00473824">
          <w:rPr>
            <w:spacing w:val="-3"/>
          </w:rPr>
          <w:t>low</w:t>
        </w:r>
        <w:r w:rsidR="00473824">
          <w:rPr>
            <w:spacing w:val="-17"/>
          </w:rPr>
          <w:t>- and high-income</w:t>
        </w:r>
      </w:ins>
      <w:r>
        <w:rPr>
          <w:spacing w:val="-17"/>
        </w:rPr>
        <w:t xml:space="preserve"> </w:t>
      </w:r>
      <w:r>
        <w:t>countries,</w:t>
      </w:r>
      <w:r>
        <w:rPr>
          <w:spacing w:val="-16"/>
        </w:rPr>
        <w:t xml:space="preserve"> </w:t>
      </w:r>
      <w:r>
        <w:t>OOP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percent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CHE</w:t>
      </w:r>
      <w:r>
        <w:rPr>
          <w:spacing w:val="-17"/>
        </w:rPr>
        <w:t xml:space="preserve"> </w:t>
      </w:r>
      <w:r>
        <w:t>had</w:t>
      </w:r>
      <w:r>
        <w:rPr>
          <w:spacing w:val="-17"/>
        </w:rPr>
        <w:t xml:space="preserve"> </w:t>
      </w:r>
      <w:r>
        <w:t>negative effects</w:t>
      </w:r>
      <w:r>
        <w:rPr>
          <w:spacing w:val="-15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life</w:t>
      </w:r>
      <w:r>
        <w:rPr>
          <w:spacing w:val="-15"/>
        </w:rPr>
        <w:t xml:space="preserve"> </w:t>
      </w:r>
      <w:r>
        <w:t>expectancy.</w:t>
      </w:r>
      <w:r>
        <w:rPr>
          <w:spacing w:val="2"/>
        </w:rPr>
        <w:t xml:space="preserve"> </w:t>
      </w:r>
      <w:r>
        <w:rPr>
          <w:spacing w:val="-3"/>
        </w:rPr>
        <w:t>However,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effect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OOP</w:t>
      </w:r>
      <w:r>
        <w:rPr>
          <w:spacing w:val="-1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percent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CHE</w:t>
      </w:r>
      <w:r>
        <w:rPr>
          <w:spacing w:val="-15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life</w:t>
      </w:r>
      <w:r>
        <w:rPr>
          <w:spacing w:val="-14"/>
        </w:rPr>
        <w:t xml:space="preserve"> </w:t>
      </w:r>
      <w:r>
        <w:t>expectancy</w:t>
      </w:r>
      <w:r>
        <w:rPr>
          <w:spacing w:val="-15"/>
        </w:rPr>
        <w:t xml:space="preserve"> </w:t>
      </w:r>
      <w:r>
        <w:t>was</w:t>
      </w:r>
      <w:r>
        <w:rPr>
          <w:spacing w:val="-14"/>
        </w:rPr>
        <w:t xml:space="preserve"> </w:t>
      </w:r>
      <w:r>
        <w:t>positive among low-mid and up-mid income</w:t>
      </w:r>
      <w:r>
        <w:rPr>
          <w:spacing w:val="27"/>
        </w:rPr>
        <w:t xml:space="preserve"> </w:t>
      </w:r>
      <w:r>
        <w:t>countries.</w:t>
      </w:r>
    </w:p>
    <w:p w14:paraId="34DC5EEF" w14:textId="77777777" w:rsidR="004D46F6" w:rsidRDefault="004D46F6">
      <w:pPr>
        <w:spacing w:line="420" w:lineRule="auto"/>
        <w:jc w:val="both"/>
        <w:sectPr w:rsidR="004D46F6">
          <w:pgSz w:w="12240" w:h="15840"/>
          <w:pgMar w:top="1500" w:right="0" w:bottom="1320" w:left="1560" w:header="0" w:footer="1128" w:gutter="0"/>
          <w:cols w:space="720"/>
        </w:sectPr>
      </w:pPr>
    </w:p>
    <w:p w14:paraId="0532C846" w14:textId="77777777" w:rsidR="004D46F6" w:rsidRDefault="003732EE">
      <w:pPr>
        <w:pStyle w:val="BodyText"/>
      </w:pPr>
      <w:r>
        <w:lastRenderedPageBreak/>
        <w:pict w14:anchorId="18AB3E76">
          <v:shape id="_x0000_s1038" type="#_x0000_t202" style="position:absolute;margin-left:51.25pt;margin-top:302.5pt;width:16.15pt;height:7pt;z-index:251651584;mso-position-horizontal-relative:page;mso-position-vertical-relative:page" filled="f" stroked="f">
            <v:textbox style="layout-flow:vertical" inset="0,0,0,0">
              <w:txbxContent>
                <w:p w14:paraId="026864A4" w14:textId="77777777" w:rsidR="003732EE" w:rsidRDefault="003732EE">
                  <w:pPr>
                    <w:pStyle w:val="BodyText"/>
                    <w:spacing w:before="61"/>
                    <w:ind w:left="20"/>
                  </w:pPr>
                  <w:r>
                    <w:rPr>
                      <w:w w:val="83"/>
                    </w:rPr>
                    <w:t>8</w:t>
                  </w:r>
                </w:p>
              </w:txbxContent>
            </v:textbox>
            <w10:wrap anchorx="page" anchory="page"/>
          </v:shape>
        </w:pict>
      </w:r>
    </w:p>
    <w:p w14:paraId="0839E9EB" w14:textId="77777777" w:rsidR="004D46F6" w:rsidRDefault="004D46F6">
      <w:pPr>
        <w:pStyle w:val="BodyText"/>
      </w:pPr>
    </w:p>
    <w:p w14:paraId="30CF9099" w14:textId="77777777" w:rsidR="004D46F6" w:rsidRDefault="004D46F6">
      <w:pPr>
        <w:pStyle w:val="BodyText"/>
      </w:pPr>
    </w:p>
    <w:p w14:paraId="25EB0836" w14:textId="77777777" w:rsidR="004D46F6" w:rsidRDefault="004D46F6">
      <w:pPr>
        <w:pStyle w:val="BodyText"/>
      </w:pPr>
    </w:p>
    <w:p w14:paraId="44A6D629" w14:textId="77777777" w:rsidR="004D46F6" w:rsidRDefault="004D46F6">
      <w:pPr>
        <w:pStyle w:val="BodyText"/>
      </w:pPr>
    </w:p>
    <w:p w14:paraId="4F72B4DE" w14:textId="77777777" w:rsidR="004D46F6" w:rsidRDefault="004D46F6">
      <w:pPr>
        <w:pStyle w:val="BodyText"/>
        <w:spacing w:before="6"/>
        <w:rPr>
          <w:sz w:val="17"/>
        </w:rPr>
      </w:pPr>
    </w:p>
    <w:p w14:paraId="7E91778B" w14:textId="77777777" w:rsidR="004D46F6" w:rsidRDefault="003732EE">
      <w:pPr>
        <w:spacing w:before="130"/>
        <w:ind w:left="2617"/>
        <w:rPr>
          <w:rFonts w:ascii="Times New Roman"/>
          <w:sz w:val="16"/>
        </w:rPr>
      </w:pPr>
      <w:r>
        <w:pict w14:anchorId="7C87E950">
          <v:line id="_x0000_s1037" style="position:absolute;left:0;text-align:left;z-index:251649536;mso-position-horizontal-relative:page" from="85.05pt,20.95pt" to="743.25pt,20.95pt" strokeweight=".14042mm">
            <w10:wrap anchorx="page"/>
          </v:line>
        </w:pict>
      </w:r>
      <w:bookmarkStart w:id="410" w:name="_bookmark3"/>
      <w:bookmarkEnd w:id="410"/>
      <w:r w:rsidR="00EA7180">
        <w:rPr>
          <w:rFonts w:ascii="Times New Roman"/>
          <w:spacing w:val="-3"/>
          <w:w w:val="110"/>
          <w:sz w:val="16"/>
        </w:rPr>
        <w:t>Table</w:t>
      </w:r>
      <w:r w:rsidR="00EA7180">
        <w:rPr>
          <w:rFonts w:ascii="Times New Roman"/>
          <w:spacing w:val="20"/>
          <w:w w:val="110"/>
          <w:sz w:val="16"/>
        </w:rPr>
        <w:t xml:space="preserve"> </w:t>
      </w:r>
      <w:r w:rsidR="00EA7180">
        <w:rPr>
          <w:rFonts w:ascii="Times New Roman"/>
          <w:w w:val="110"/>
          <w:sz w:val="16"/>
        </w:rPr>
        <w:t>3:</w:t>
      </w:r>
      <w:r w:rsidR="00EA7180">
        <w:rPr>
          <w:rFonts w:ascii="Times New Roman"/>
          <w:spacing w:val="42"/>
          <w:w w:val="110"/>
          <w:sz w:val="16"/>
        </w:rPr>
        <w:t xml:space="preserve"> </w:t>
      </w:r>
      <w:r w:rsidR="00EA7180">
        <w:rPr>
          <w:rFonts w:ascii="Times New Roman"/>
          <w:w w:val="110"/>
          <w:sz w:val="16"/>
        </w:rPr>
        <w:t>OLS</w:t>
      </w:r>
      <w:r w:rsidR="00EA7180">
        <w:rPr>
          <w:rFonts w:ascii="Times New Roman"/>
          <w:spacing w:val="20"/>
          <w:w w:val="110"/>
          <w:sz w:val="16"/>
        </w:rPr>
        <w:t xml:space="preserve"> </w:t>
      </w:r>
      <w:r w:rsidR="00EA7180">
        <w:rPr>
          <w:rFonts w:ascii="Times New Roman"/>
          <w:w w:val="110"/>
          <w:sz w:val="16"/>
        </w:rPr>
        <w:t>model</w:t>
      </w:r>
      <w:r w:rsidR="00EA7180">
        <w:rPr>
          <w:rFonts w:ascii="Times New Roman"/>
          <w:spacing w:val="20"/>
          <w:w w:val="110"/>
          <w:sz w:val="16"/>
        </w:rPr>
        <w:t xml:space="preserve"> </w:t>
      </w:r>
      <w:r w:rsidR="00EA7180">
        <w:rPr>
          <w:rFonts w:ascii="Times New Roman"/>
          <w:w w:val="110"/>
          <w:sz w:val="16"/>
        </w:rPr>
        <w:t>predicting</w:t>
      </w:r>
      <w:r w:rsidR="00EA7180">
        <w:rPr>
          <w:rFonts w:ascii="Times New Roman"/>
          <w:spacing w:val="20"/>
          <w:w w:val="110"/>
          <w:sz w:val="16"/>
        </w:rPr>
        <w:t xml:space="preserve"> </w:t>
      </w:r>
      <w:r w:rsidR="00EA7180">
        <w:rPr>
          <w:rFonts w:ascii="Times New Roman"/>
          <w:w w:val="110"/>
          <w:sz w:val="16"/>
        </w:rPr>
        <w:t>life</w:t>
      </w:r>
      <w:r w:rsidR="00EA7180">
        <w:rPr>
          <w:rFonts w:ascii="Times New Roman"/>
          <w:spacing w:val="20"/>
          <w:w w:val="110"/>
          <w:sz w:val="16"/>
        </w:rPr>
        <w:t xml:space="preserve"> </w:t>
      </w:r>
      <w:proofErr w:type="spellStart"/>
      <w:r w:rsidR="00EA7180">
        <w:rPr>
          <w:rFonts w:ascii="Times New Roman"/>
          <w:w w:val="110"/>
          <w:sz w:val="16"/>
        </w:rPr>
        <w:t>expectany</w:t>
      </w:r>
      <w:proofErr w:type="spellEnd"/>
      <w:r w:rsidR="00EA7180">
        <w:rPr>
          <w:rFonts w:ascii="Times New Roman"/>
          <w:w w:val="110"/>
          <w:sz w:val="16"/>
        </w:rPr>
        <w:t>,</w:t>
      </w:r>
      <w:r w:rsidR="00EA7180">
        <w:rPr>
          <w:rFonts w:ascii="Times New Roman"/>
          <w:spacing w:val="21"/>
          <w:w w:val="110"/>
          <w:sz w:val="16"/>
        </w:rPr>
        <w:t xml:space="preserve"> </w:t>
      </w:r>
      <w:r w:rsidR="00EA7180">
        <w:rPr>
          <w:rFonts w:ascii="Times New Roman"/>
          <w:w w:val="110"/>
          <w:sz w:val="16"/>
        </w:rPr>
        <w:t>2000</w:t>
      </w:r>
      <w:r w:rsidR="00EA7180">
        <w:rPr>
          <w:rFonts w:ascii="Times New Roman"/>
          <w:spacing w:val="20"/>
          <w:w w:val="110"/>
          <w:sz w:val="16"/>
        </w:rPr>
        <w:t xml:space="preserve"> </w:t>
      </w:r>
      <w:r w:rsidR="00EA7180">
        <w:rPr>
          <w:rFonts w:ascii="Times New Roman"/>
          <w:w w:val="110"/>
          <w:sz w:val="16"/>
        </w:rPr>
        <w:t>-</w:t>
      </w:r>
      <w:r w:rsidR="00EA7180">
        <w:rPr>
          <w:rFonts w:ascii="Times New Roman"/>
          <w:spacing w:val="20"/>
          <w:w w:val="110"/>
          <w:sz w:val="16"/>
        </w:rPr>
        <w:t xml:space="preserve"> </w:t>
      </w:r>
      <w:r w:rsidR="00EA7180">
        <w:rPr>
          <w:rFonts w:ascii="Times New Roman"/>
          <w:w w:val="110"/>
          <w:sz w:val="16"/>
        </w:rPr>
        <w:t>2016,</w:t>
      </w:r>
      <w:r w:rsidR="00EA7180">
        <w:rPr>
          <w:rFonts w:ascii="Times New Roman"/>
          <w:spacing w:val="20"/>
          <w:w w:val="110"/>
          <w:sz w:val="16"/>
        </w:rPr>
        <w:t xml:space="preserve"> </w:t>
      </w:r>
      <w:proofErr w:type="spellStart"/>
      <w:r w:rsidR="00EA7180">
        <w:rPr>
          <w:rFonts w:ascii="Times New Roman"/>
          <w:w w:val="110"/>
          <w:sz w:val="16"/>
        </w:rPr>
        <w:t>stratifeid</w:t>
      </w:r>
      <w:proofErr w:type="spellEnd"/>
      <w:r w:rsidR="00EA7180">
        <w:rPr>
          <w:rFonts w:ascii="Times New Roman"/>
          <w:spacing w:val="20"/>
          <w:w w:val="110"/>
          <w:sz w:val="16"/>
        </w:rPr>
        <w:t xml:space="preserve"> </w:t>
      </w:r>
      <w:r w:rsidR="00EA7180">
        <w:rPr>
          <w:rFonts w:ascii="Times New Roman"/>
          <w:spacing w:val="-3"/>
          <w:w w:val="110"/>
          <w:sz w:val="16"/>
        </w:rPr>
        <w:t>by</w:t>
      </w:r>
      <w:r w:rsidR="00EA7180">
        <w:rPr>
          <w:rFonts w:ascii="Times New Roman"/>
          <w:spacing w:val="21"/>
          <w:w w:val="110"/>
          <w:sz w:val="16"/>
        </w:rPr>
        <w:t xml:space="preserve"> </w:t>
      </w:r>
      <w:r w:rsidR="00EA7180">
        <w:rPr>
          <w:rFonts w:ascii="Times New Roman"/>
          <w:w w:val="110"/>
          <w:sz w:val="16"/>
        </w:rPr>
        <w:t>country</w:t>
      </w:r>
      <w:r w:rsidR="00EA7180">
        <w:rPr>
          <w:rFonts w:ascii="Times New Roman"/>
          <w:spacing w:val="20"/>
          <w:w w:val="110"/>
          <w:sz w:val="16"/>
        </w:rPr>
        <w:t xml:space="preserve"> </w:t>
      </w:r>
      <w:r w:rsidR="00EA7180">
        <w:rPr>
          <w:rFonts w:ascii="Times New Roman"/>
          <w:w w:val="110"/>
          <w:sz w:val="16"/>
        </w:rPr>
        <w:t>income</w:t>
      </w:r>
      <w:r w:rsidR="00EA7180">
        <w:rPr>
          <w:rFonts w:ascii="Times New Roman"/>
          <w:spacing w:val="20"/>
          <w:w w:val="110"/>
          <w:sz w:val="16"/>
        </w:rPr>
        <w:t xml:space="preserve"> </w:t>
      </w:r>
      <w:r w:rsidR="00EA7180">
        <w:rPr>
          <w:rFonts w:ascii="Times New Roman"/>
          <w:w w:val="110"/>
          <w:sz w:val="16"/>
        </w:rPr>
        <w:t>categories,</w:t>
      </w:r>
    </w:p>
    <w:p w14:paraId="2DA419F7" w14:textId="77777777" w:rsidR="004D46F6" w:rsidRDefault="004D46F6">
      <w:pPr>
        <w:pStyle w:val="BodyText"/>
        <w:spacing w:before="9"/>
        <w:rPr>
          <w:rFonts w:ascii="Times New Roman"/>
          <w:sz w:val="22"/>
        </w:rPr>
      </w:pPr>
    </w:p>
    <w:p w14:paraId="0B84E5FC" w14:textId="77777777" w:rsidR="004D46F6" w:rsidRDefault="00EA7180">
      <w:pPr>
        <w:pStyle w:val="BodyText"/>
        <w:ind w:left="8578"/>
      </w:pPr>
      <w:r>
        <w:t>Life</w:t>
      </w:r>
      <w:r>
        <w:rPr>
          <w:spacing w:val="-3"/>
        </w:rPr>
        <w:t xml:space="preserve"> </w:t>
      </w:r>
      <w:r>
        <w:t>expectancy</w:t>
      </w:r>
    </w:p>
    <w:p w14:paraId="0477B271" w14:textId="77777777" w:rsidR="004D46F6" w:rsidRDefault="00EA7180">
      <w:pPr>
        <w:pStyle w:val="BodyText"/>
        <w:tabs>
          <w:tab w:val="left" w:pos="7963"/>
          <w:tab w:val="left" w:pos="10003"/>
          <w:tab w:val="left" w:pos="12113"/>
        </w:tabs>
        <w:spacing w:before="12"/>
        <w:ind w:left="6097"/>
      </w:pPr>
      <w:r>
        <w:t>Low</w:t>
      </w:r>
      <w:r>
        <w:tab/>
        <w:t>Low-mid</w:t>
      </w:r>
      <w:r>
        <w:tab/>
        <w:t>Up-mid</w:t>
      </w:r>
      <w:r>
        <w:tab/>
        <w:t>High</w:t>
      </w:r>
    </w:p>
    <w:p w14:paraId="7F054DDF" w14:textId="77777777" w:rsidR="004D46F6" w:rsidRDefault="003732EE">
      <w:pPr>
        <w:pStyle w:val="BodyText"/>
        <w:tabs>
          <w:tab w:val="left" w:pos="6178"/>
          <w:tab w:val="left" w:pos="7989"/>
          <w:tab w:val="left" w:pos="8244"/>
          <w:tab w:val="left" w:pos="9977"/>
          <w:tab w:val="left" w:pos="10232"/>
          <w:tab w:val="left" w:pos="11965"/>
          <w:tab w:val="left" w:pos="12220"/>
        </w:tabs>
        <w:spacing w:before="15" w:line="332" w:lineRule="exact"/>
        <w:ind w:left="100" w:right="338" w:firstLine="5823"/>
        <w:rPr>
          <w:rFonts w:ascii="DejaVu Sans" w:hAnsi="DejaVu Sans"/>
          <w:sz w:val="14"/>
        </w:rPr>
      </w:pPr>
      <w:r>
        <w:pict w14:anchorId="050EA7F7">
          <v:line id="_x0000_s1036" style="position:absolute;left:0;text-align:left;z-index:-251659776;mso-position-horizontal-relative:page" from="85.05pt,17.8pt" to="743.25pt,17.8pt" strokeweight=".14042mm">
            <w10:wrap anchorx="page"/>
          </v:line>
        </w:pict>
      </w:r>
      <w:r>
        <w:pict w14:anchorId="1E4E52A0">
          <v:shape id="_x0000_s1035" type="#_x0000_t202" style="position:absolute;left:0;text-align:left;margin-left:381.2pt;margin-top:22.9pt;width:309.85pt;height:17.3pt;z-index:-251655680;mso-position-horizontal-relative:page" filled="f" stroked="f">
            <v:textbox inset="0,0,0,0">
              <w:txbxContent>
                <w:p w14:paraId="10A0C8C4" w14:textId="77777777" w:rsidR="003732EE" w:rsidRDefault="003732EE">
                  <w:pPr>
                    <w:tabs>
                      <w:tab w:val="left" w:pos="6041"/>
                    </w:tabs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>−</w:t>
                  </w: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ab/>
                  </w:r>
                  <w:r>
                    <w:rPr>
                      <w:rFonts w:ascii="Arial" w:hAnsi="Arial"/>
                      <w:i/>
                      <w:w w:val="130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EA7180">
        <w:t>Model</w:t>
      </w:r>
      <w:r w:rsidR="00EA7180">
        <w:rPr>
          <w:spacing w:val="14"/>
        </w:rPr>
        <w:t xml:space="preserve"> </w:t>
      </w:r>
      <w:r w:rsidR="00EA7180">
        <w:t>1</w:t>
      </w:r>
      <w:r w:rsidR="00EA7180">
        <w:tab/>
        <w:t>Model</w:t>
      </w:r>
      <w:r w:rsidR="00EA7180">
        <w:rPr>
          <w:spacing w:val="5"/>
        </w:rPr>
        <w:t xml:space="preserve"> </w:t>
      </w:r>
      <w:r w:rsidR="00EA7180">
        <w:t>2</w:t>
      </w:r>
      <w:r w:rsidR="00EA7180">
        <w:tab/>
        <w:t>Model</w:t>
      </w:r>
      <w:r w:rsidR="00EA7180">
        <w:rPr>
          <w:spacing w:val="6"/>
        </w:rPr>
        <w:t xml:space="preserve"> </w:t>
      </w:r>
      <w:r w:rsidR="00EA7180">
        <w:t>3</w:t>
      </w:r>
      <w:r w:rsidR="00EA7180">
        <w:tab/>
        <w:t>Model 4 Current Health Expenditure as percent</w:t>
      </w:r>
      <w:r w:rsidR="00EA7180">
        <w:rPr>
          <w:spacing w:val="42"/>
        </w:rPr>
        <w:t xml:space="preserve"> </w:t>
      </w:r>
      <w:r w:rsidR="00EA7180">
        <w:t>of</w:t>
      </w:r>
      <w:r w:rsidR="00EA7180">
        <w:rPr>
          <w:spacing w:val="8"/>
        </w:rPr>
        <w:t xml:space="preserve"> </w:t>
      </w:r>
      <w:r w:rsidR="00EA7180">
        <w:t>GDP</w:t>
      </w:r>
      <w:r w:rsidR="00EA7180">
        <w:tab/>
        <w:t>0</w:t>
      </w:r>
      <w:r w:rsidR="00EA7180">
        <w:rPr>
          <w:rFonts w:ascii="Verdana" w:hAnsi="Verdana"/>
          <w:i/>
        </w:rPr>
        <w:t>.</w:t>
      </w:r>
      <w:r w:rsidR="00EA7180">
        <w:t>155</w:t>
      </w:r>
      <w:r w:rsidR="00EA7180">
        <w:tab/>
      </w:r>
      <w:r w:rsidR="00EA7180">
        <w:tab/>
        <w:t>0</w:t>
      </w:r>
      <w:r w:rsidR="00EA7180">
        <w:rPr>
          <w:rFonts w:ascii="Verdana" w:hAnsi="Verdana"/>
          <w:i/>
        </w:rPr>
        <w:t>.</w:t>
      </w:r>
      <w:r w:rsidR="00EA7180">
        <w:t>157</w:t>
      </w:r>
      <w:r w:rsidR="00EA7180">
        <w:tab/>
      </w:r>
      <w:r w:rsidR="00EA7180">
        <w:tab/>
      </w:r>
      <w:r w:rsidR="00EA7180">
        <w:rPr>
          <w:w w:val="90"/>
        </w:rPr>
        <w:t>1</w:t>
      </w:r>
      <w:r w:rsidR="00EA7180">
        <w:rPr>
          <w:rFonts w:ascii="Verdana" w:hAnsi="Verdana"/>
          <w:i/>
          <w:w w:val="90"/>
        </w:rPr>
        <w:t>.</w:t>
      </w:r>
      <w:r w:rsidR="00EA7180">
        <w:rPr>
          <w:w w:val="90"/>
        </w:rPr>
        <w:t>022</w:t>
      </w:r>
      <w:r w:rsidR="00EA7180">
        <w:rPr>
          <w:rFonts w:ascii="DejaVu Sans" w:hAnsi="DejaVu Sans"/>
          <w:w w:val="90"/>
          <w:position w:val="7"/>
          <w:sz w:val="14"/>
        </w:rPr>
        <w:t>∗∗∗</w:t>
      </w:r>
      <w:r w:rsidR="00EA7180">
        <w:rPr>
          <w:rFonts w:ascii="DejaVu Sans" w:hAnsi="DejaVu Sans"/>
          <w:w w:val="90"/>
          <w:position w:val="7"/>
          <w:sz w:val="14"/>
        </w:rPr>
        <w:tab/>
      </w:r>
      <w:r w:rsidR="00EA7180">
        <w:rPr>
          <w:rFonts w:ascii="DejaVu Sans" w:hAnsi="DejaVu Sans"/>
          <w:w w:val="90"/>
          <w:position w:val="7"/>
          <w:sz w:val="14"/>
        </w:rPr>
        <w:tab/>
      </w:r>
      <w:r w:rsidR="00EA7180">
        <w:rPr>
          <w:spacing w:val="-1"/>
          <w:w w:val="80"/>
        </w:rPr>
        <w:t>0</w:t>
      </w:r>
      <w:r w:rsidR="00EA7180">
        <w:rPr>
          <w:rFonts w:ascii="Verdana" w:hAnsi="Verdana"/>
          <w:i/>
          <w:spacing w:val="-1"/>
          <w:w w:val="80"/>
        </w:rPr>
        <w:t>.</w:t>
      </w:r>
      <w:r w:rsidR="00EA7180">
        <w:rPr>
          <w:spacing w:val="-1"/>
          <w:w w:val="80"/>
        </w:rPr>
        <w:t>719</w:t>
      </w:r>
      <w:r w:rsidR="00EA7180">
        <w:rPr>
          <w:rFonts w:ascii="DejaVu Sans" w:hAnsi="DejaVu Sans"/>
          <w:spacing w:val="-1"/>
          <w:w w:val="80"/>
          <w:position w:val="7"/>
          <w:sz w:val="14"/>
        </w:rPr>
        <w:t>∗∗∗</w:t>
      </w:r>
    </w:p>
    <w:p w14:paraId="09896664" w14:textId="77777777" w:rsidR="004D46F6" w:rsidRDefault="00EA7180">
      <w:pPr>
        <w:pStyle w:val="BodyText"/>
        <w:tabs>
          <w:tab w:val="left" w:pos="7438"/>
          <w:tab w:val="left" w:pos="9459"/>
          <w:tab w:val="left" w:pos="11381"/>
        </w:tabs>
        <w:spacing w:line="213" w:lineRule="exact"/>
        <w:ind w:left="5372"/>
        <w:jc w:val="center"/>
      </w:pPr>
      <w:r>
        <w:rPr>
          <w:w w:val="95"/>
        </w:rPr>
        <w:t>(-0.377</w:t>
      </w:r>
      <w:r>
        <w:rPr>
          <w:rFonts w:ascii="Verdana"/>
          <w:i/>
          <w:w w:val="95"/>
        </w:rPr>
        <w:t>,</w:t>
      </w:r>
      <w:r>
        <w:rPr>
          <w:w w:val="95"/>
        </w:rPr>
        <w:t>0.067)</w:t>
      </w:r>
      <w:r>
        <w:rPr>
          <w:w w:val="95"/>
        </w:rPr>
        <w:tab/>
        <w:t>(-0.122</w:t>
      </w:r>
      <w:r>
        <w:rPr>
          <w:rFonts w:ascii="Verdana"/>
          <w:i/>
          <w:w w:val="95"/>
        </w:rPr>
        <w:t>,</w:t>
      </w:r>
      <w:r>
        <w:rPr>
          <w:w w:val="95"/>
        </w:rPr>
        <w:t>0.436)</w:t>
      </w:r>
      <w:r>
        <w:rPr>
          <w:w w:val="95"/>
        </w:rPr>
        <w:tab/>
        <w:t>(0.595</w:t>
      </w:r>
      <w:r>
        <w:rPr>
          <w:rFonts w:ascii="Verdana"/>
          <w:i/>
          <w:w w:val="95"/>
        </w:rPr>
        <w:t>,</w:t>
      </w:r>
      <w:r>
        <w:rPr>
          <w:w w:val="95"/>
        </w:rPr>
        <w:t>1.448)</w:t>
      </w:r>
      <w:r>
        <w:rPr>
          <w:w w:val="95"/>
        </w:rPr>
        <w:tab/>
      </w:r>
      <w:r>
        <w:t>(-1.039</w:t>
      </w:r>
      <w:r>
        <w:rPr>
          <w:rFonts w:ascii="Verdana"/>
          <w:i/>
        </w:rPr>
        <w:t>,</w:t>
      </w:r>
      <w:r>
        <w:t>-0.399)</w:t>
      </w:r>
    </w:p>
    <w:p w14:paraId="7729BFE6" w14:textId="77777777" w:rsidR="004D46F6" w:rsidRDefault="003732EE">
      <w:pPr>
        <w:pStyle w:val="BodyText"/>
        <w:tabs>
          <w:tab w:val="left" w:pos="6178"/>
          <w:tab w:val="left" w:pos="8244"/>
          <w:tab w:val="left" w:pos="10232"/>
          <w:tab w:val="left" w:pos="12220"/>
        </w:tabs>
        <w:spacing w:line="239" w:lineRule="exact"/>
        <w:ind w:left="100"/>
        <w:rPr>
          <w:rFonts w:ascii="DejaVu Sans" w:hAnsi="DejaVu Sans"/>
          <w:sz w:val="14"/>
        </w:rPr>
      </w:pPr>
      <w:r>
        <w:pict w14:anchorId="3DC477D3">
          <v:shape id="_x0000_s1034" type="#_x0000_t202" style="position:absolute;left:0;text-align:left;margin-left:381.2pt;margin-top:2.2pt;width:210.45pt;height:17.3pt;z-index:-251654656;mso-position-horizontal-relative:page" filled="f" stroked="f">
            <v:textbox inset="0,0,0,0">
              <w:txbxContent>
                <w:p w14:paraId="324B3385" w14:textId="77777777" w:rsidR="003732EE" w:rsidRDefault="003732EE">
                  <w:pPr>
                    <w:tabs>
                      <w:tab w:val="left" w:pos="4053"/>
                    </w:tabs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>−</w:t>
                  </w: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ab/>
                  </w:r>
                  <w:r>
                    <w:rPr>
                      <w:rFonts w:ascii="Arial" w:hAnsi="Arial"/>
                      <w:i/>
                      <w:w w:val="130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EA7180">
        <w:t>Government Health Expenditure as percent</w:t>
      </w:r>
      <w:r w:rsidR="00EA7180">
        <w:rPr>
          <w:spacing w:val="15"/>
        </w:rPr>
        <w:t xml:space="preserve"> </w:t>
      </w:r>
      <w:r w:rsidR="00EA7180">
        <w:t>of</w:t>
      </w:r>
      <w:r w:rsidR="00EA7180">
        <w:rPr>
          <w:spacing w:val="4"/>
        </w:rPr>
        <w:t xml:space="preserve"> </w:t>
      </w:r>
      <w:r w:rsidR="00EA7180">
        <w:t>GDP</w:t>
      </w:r>
      <w:r w:rsidR="00EA7180">
        <w:tab/>
        <w:t>0</w:t>
      </w:r>
      <w:r w:rsidR="00EA7180">
        <w:rPr>
          <w:rFonts w:ascii="Verdana" w:hAnsi="Verdana"/>
          <w:i/>
        </w:rPr>
        <w:t>.</w:t>
      </w:r>
      <w:r w:rsidR="00EA7180">
        <w:t>394</w:t>
      </w:r>
      <w:r w:rsidR="00EA7180">
        <w:tab/>
      </w:r>
      <w:r w:rsidR="00EA7180">
        <w:rPr>
          <w:w w:val="95"/>
        </w:rPr>
        <w:t>0</w:t>
      </w:r>
      <w:r w:rsidR="00EA7180">
        <w:rPr>
          <w:rFonts w:ascii="Verdana" w:hAnsi="Verdana"/>
          <w:i/>
          <w:w w:val="95"/>
        </w:rPr>
        <w:t>.</w:t>
      </w:r>
      <w:r w:rsidR="00EA7180">
        <w:rPr>
          <w:w w:val="95"/>
        </w:rPr>
        <w:t>099</w:t>
      </w:r>
      <w:r w:rsidR="00EA7180">
        <w:rPr>
          <w:w w:val="95"/>
        </w:rPr>
        <w:tab/>
      </w:r>
      <w:r w:rsidR="00EA7180">
        <w:rPr>
          <w:w w:val="90"/>
        </w:rPr>
        <w:t>0</w:t>
      </w:r>
      <w:r w:rsidR="00EA7180">
        <w:rPr>
          <w:rFonts w:ascii="Verdana" w:hAnsi="Verdana"/>
          <w:i/>
          <w:w w:val="90"/>
        </w:rPr>
        <w:t>.</w:t>
      </w:r>
      <w:r w:rsidR="00EA7180">
        <w:rPr>
          <w:w w:val="90"/>
        </w:rPr>
        <w:t>890</w:t>
      </w:r>
      <w:r w:rsidR="00EA7180">
        <w:rPr>
          <w:rFonts w:ascii="DejaVu Sans" w:hAnsi="DejaVu Sans"/>
          <w:w w:val="90"/>
          <w:position w:val="7"/>
          <w:sz w:val="14"/>
        </w:rPr>
        <w:t>∗</w:t>
      </w:r>
      <w:r w:rsidR="00EA7180">
        <w:rPr>
          <w:rFonts w:ascii="DejaVu Sans" w:hAnsi="DejaVu Sans"/>
          <w:w w:val="90"/>
          <w:position w:val="7"/>
          <w:sz w:val="14"/>
        </w:rPr>
        <w:tab/>
      </w:r>
      <w:r w:rsidR="00EA7180">
        <w:t>1</w:t>
      </w:r>
      <w:r w:rsidR="00EA7180">
        <w:rPr>
          <w:rFonts w:ascii="Verdana" w:hAnsi="Verdana"/>
          <w:i/>
        </w:rPr>
        <w:t>.</w:t>
      </w:r>
      <w:r w:rsidR="00EA7180">
        <w:t>975</w:t>
      </w:r>
      <w:r w:rsidR="00EA7180">
        <w:rPr>
          <w:rFonts w:ascii="DejaVu Sans" w:hAnsi="DejaVu Sans"/>
          <w:position w:val="7"/>
          <w:sz w:val="14"/>
        </w:rPr>
        <w:t>∗∗∗</w:t>
      </w:r>
    </w:p>
    <w:p w14:paraId="17B3D5E4" w14:textId="77777777" w:rsidR="004D46F6" w:rsidRDefault="00EA7180">
      <w:pPr>
        <w:pStyle w:val="BodyText"/>
        <w:tabs>
          <w:tab w:val="left" w:pos="7371"/>
          <w:tab w:val="left" w:pos="9326"/>
          <w:tab w:val="left" w:pos="11381"/>
        </w:tabs>
        <w:spacing w:line="239" w:lineRule="exact"/>
        <w:ind w:left="5306"/>
        <w:jc w:val="center"/>
      </w:pPr>
      <w:r>
        <w:rPr>
          <w:w w:val="95"/>
        </w:rPr>
        <w:t>(-1.189</w:t>
      </w:r>
      <w:r>
        <w:rPr>
          <w:rFonts w:ascii="Verdana"/>
          <w:i/>
          <w:w w:val="95"/>
        </w:rPr>
        <w:t>,</w:t>
      </w:r>
      <w:r>
        <w:rPr>
          <w:w w:val="95"/>
        </w:rPr>
        <w:t>0.402)</w:t>
      </w:r>
      <w:r>
        <w:rPr>
          <w:w w:val="95"/>
        </w:rPr>
        <w:tab/>
        <w:t>(-0.391</w:t>
      </w:r>
      <w:r>
        <w:rPr>
          <w:rFonts w:ascii="Verdana"/>
          <w:i/>
          <w:w w:val="95"/>
        </w:rPr>
        <w:t>,</w:t>
      </w:r>
      <w:r>
        <w:rPr>
          <w:w w:val="95"/>
        </w:rPr>
        <w:t>0.590)</w:t>
      </w:r>
      <w:r>
        <w:rPr>
          <w:w w:val="95"/>
        </w:rPr>
        <w:tab/>
      </w:r>
      <w:r>
        <w:t>(-1.597</w:t>
      </w:r>
      <w:r>
        <w:rPr>
          <w:rFonts w:ascii="Verdana"/>
          <w:i/>
        </w:rPr>
        <w:t>,</w:t>
      </w:r>
      <w:r>
        <w:t>-0.183)</w:t>
      </w:r>
      <w:r>
        <w:tab/>
        <w:t>(1.554</w:t>
      </w:r>
      <w:r>
        <w:rPr>
          <w:rFonts w:ascii="Verdana"/>
          <w:i/>
        </w:rPr>
        <w:t>,</w:t>
      </w:r>
      <w:r>
        <w:t>2.397)</w:t>
      </w:r>
    </w:p>
    <w:p w14:paraId="69213EB4" w14:textId="77777777" w:rsidR="004D46F6" w:rsidRDefault="003732EE">
      <w:pPr>
        <w:tabs>
          <w:tab w:val="left" w:pos="6178"/>
          <w:tab w:val="left" w:pos="8244"/>
          <w:tab w:val="left" w:pos="10232"/>
          <w:tab w:val="left" w:pos="12220"/>
        </w:tabs>
        <w:spacing w:line="239" w:lineRule="exact"/>
        <w:ind w:left="100"/>
        <w:rPr>
          <w:rFonts w:ascii="DejaVu Sans" w:hAnsi="DejaVu Sans"/>
          <w:sz w:val="14"/>
        </w:rPr>
      </w:pPr>
      <w:r>
        <w:pict w14:anchorId="3535C03B">
          <v:shape id="_x0000_s1033" type="#_x0000_t202" style="position:absolute;left:0;text-align:left;margin-left:484.5pt;margin-top:2.2pt;width:107.2pt;height:17.3pt;z-index:-251653632;mso-position-horizontal-relative:page" filled="f" stroked="f">
            <v:textbox inset="0,0,0,0">
              <w:txbxContent>
                <w:p w14:paraId="637D0D46" w14:textId="77777777" w:rsidR="003732EE" w:rsidRDefault="003732EE">
                  <w:pPr>
                    <w:tabs>
                      <w:tab w:val="left" w:pos="1988"/>
                    </w:tabs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>−</w:t>
                  </w: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ab/>
                  </w:r>
                  <w:r>
                    <w:rPr>
                      <w:rFonts w:ascii="Arial" w:hAnsi="Arial"/>
                      <w:i/>
                      <w:w w:val="130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EA7180">
        <w:rPr>
          <w:spacing w:val="-3"/>
          <w:sz w:val="20"/>
        </w:rPr>
        <w:t xml:space="preserve">Private </w:t>
      </w:r>
      <w:r w:rsidR="00EA7180">
        <w:rPr>
          <w:sz w:val="20"/>
        </w:rPr>
        <w:t>Health Expenditure as</w:t>
      </w:r>
      <w:r w:rsidR="00EA7180">
        <w:rPr>
          <w:spacing w:val="38"/>
          <w:sz w:val="20"/>
        </w:rPr>
        <w:t xml:space="preserve"> </w:t>
      </w:r>
      <w:r w:rsidR="00EA7180">
        <w:rPr>
          <w:sz w:val="20"/>
        </w:rPr>
        <w:t>percent</w:t>
      </w:r>
      <w:r w:rsidR="00EA7180">
        <w:rPr>
          <w:spacing w:val="9"/>
          <w:sz w:val="20"/>
        </w:rPr>
        <w:t xml:space="preserve"> </w:t>
      </w:r>
      <w:r w:rsidR="00EA7180">
        <w:rPr>
          <w:sz w:val="20"/>
        </w:rPr>
        <w:t>CHE</w:t>
      </w:r>
      <w:r w:rsidR="00EA7180">
        <w:rPr>
          <w:sz w:val="20"/>
        </w:rPr>
        <w:tab/>
      </w:r>
      <w:r w:rsidR="00EA7180">
        <w:rPr>
          <w:w w:val="90"/>
          <w:sz w:val="20"/>
        </w:rPr>
        <w:t>0</w:t>
      </w:r>
      <w:r w:rsidR="00EA7180">
        <w:rPr>
          <w:rFonts w:ascii="Verdana" w:hAnsi="Verdana"/>
          <w:i/>
          <w:w w:val="90"/>
          <w:sz w:val="20"/>
        </w:rPr>
        <w:t>.</w:t>
      </w:r>
      <w:r w:rsidR="00EA7180">
        <w:rPr>
          <w:w w:val="90"/>
          <w:sz w:val="20"/>
        </w:rPr>
        <w:t>174</w:t>
      </w:r>
      <w:r w:rsidR="00EA7180">
        <w:rPr>
          <w:rFonts w:ascii="DejaVu Sans" w:hAnsi="DejaVu Sans"/>
          <w:w w:val="90"/>
          <w:position w:val="7"/>
          <w:sz w:val="14"/>
        </w:rPr>
        <w:t>∗∗∗</w:t>
      </w:r>
      <w:r w:rsidR="00EA7180">
        <w:rPr>
          <w:rFonts w:ascii="DejaVu Sans" w:hAnsi="DejaVu Sans"/>
          <w:w w:val="90"/>
          <w:position w:val="7"/>
          <w:sz w:val="14"/>
        </w:rPr>
        <w:tab/>
      </w:r>
      <w:r w:rsidR="00EA7180">
        <w:rPr>
          <w:w w:val="85"/>
          <w:sz w:val="20"/>
        </w:rPr>
        <w:t>0</w:t>
      </w:r>
      <w:r w:rsidR="00EA7180">
        <w:rPr>
          <w:rFonts w:ascii="Verdana" w:hAnsi="Verdana"/>
          <w:i/>
          <w:w w:val="85"/>
          <w:sz w:val="20"/>
        </w:rPr>
        <w:t>.</w:t>
      </w:r>
      <w:r w:rsidR="00EA7180">
        <w:rPr>
          <w:w w:val="85"/>
          <w:sz w:val="20"/>
        </w:rPr>
        <w:t>373</w:t>
      </w:r>
      <w:r w:rsidR="00EA7180">
        <w:rPr>
          <w:rFonts w:ascii="DejaVu Sans" w:hAnsi="DejaVu Sans"/>
          <w:w w:val="85"/>
          <w:position w:val="7"/>
          <w:sz w:val="14"/>
        </w:rPr>
        <w:t>∗∗∗</w:t>
      </w:r>
      <w:r w:rsidR="00EA7180">
        <w:rPr>
          <w:rFonts w:ascii="DejaVu Sans" w:hAnsi="DejaVu Sans"/>
          <w:w w:val="85"/>
          <w:position w:val="7"/>
          <w:sz w:val="14"/>
        </w:rPr>
        <w:tab/>
      </w:r>
      <w:r w:rsidR="00EA7180">
        <w:rPr>
          <w:w w:val="90"/>
          <w:sz w:val="20"/>
        </w:rPr>
        <w:t>0</w:t>
      </w:r>
      <w:r w:rsidR="00EA7180">
        <w:rPr>
          <w:rFonts w:ascii="Verdana" w:hAnsi="Verdana"/>
          <w:i/>
          <w:w w:val="90"/>
          <w:sz w:val="20"/>
        </w:rPr>
        <w:t>.</w:t>
      </w:r>
      <w:r w:rsidR="00EA7180">
        <w:rPr>
          <w:w w:val="90"/>
          <w:sz w:val="20"/>
        </w:rPr>
        <w:t>137</w:t>
      </w:r>
      <w:r w:rsidR="00EA7180">
        <w:rPr>
          <w:rFonts w:ascii="DejaVu Sans" w:hAnsi="DejaVu Sans"/>
          <w:w w:val="90"/>
          <w:position w:val="7"/>
          <w:sz w:val="14"/>
        </w:rPr>
        <w:t>∗∗∗</w:t>
      </w:r>
      <w:r w:rsidR="00EA7180">
        <w:rPr>
          <w:rFonts w:ascii="DejaVu Sans" w:hAnsi="DejaVu Sans"/>
          <w:w w:val="90"/>
          <w:position w:val="7"/>
          <w:sz w:val="14"/>
        </w:rPr>
        <w:tab/>
      </w:r>
      <w:r w:rsidR="00EA7180">
        <w:rPr>
          <w:sz w:val="20"/>
        </w:rPr>
        <w:t>0</w:t>
      </w:r>
      <w:r w:rsidR="00EA7180">
        <w:rPr>
          <w:rFonts w:ascii="Verdana" w:hAnsi="Verdana"/>
          <w:i/>
          <w:sz w:val="20"/>
        </w:rPr>
        <w:t>.</w:t>
      </w:r>
      <w:r w:rsidR="00EA7180">
        <w:rPr>
          <w:sz w:val="20"/>
        </w:rPr>
        <w:t>116</w:t>
      </w:r>
      <w:r w:rsidR="00EA7180">
        <w:rPr>
          <w:rFonts w:ascii="DejaVu Sans" w:hAnsi="DejaVu Sans"/>
          <w:position w:val="7"/>
          <w:sz w:val="14"/>
        </w:rPr>
        <w:t>∗∗∗</w:t>
      </w:r>
    </w:p>
    <w:p w14:paraId="3B6F660B" w14:textId="77777777" w:rsidR="004D46F6" w:rsidRDefault="00EA7180">
      <w:pPr>
        <w:pStyle w:val="BodyText"/>
        <w:tabs>
          <w:tab w:val="left" w:pos="7338"/>
          <w:tab w:val="left" w:pos="9326"/>
          <w:tab w:val="left" w:pos="11381"/>
        </w:tabs>
        <w:spacing w:line="239" w:lineRule="exact"/>
        <w:ind w:left="5339"/>
        <w:jc w:val="center"/>
      </w:pPr>
      <w:r>
        <w:rPr>
          <w:w w:val="95"/>
        </w:rPr>
        <w:t>(0.087</w:t>
      </w:r>
      <w:r>
        <w:rPr>
          <w:rFonts w:ascii="Verdana"/>
          <w:i/>
          <w:w w:val="95"/>
        </w:rPr>
        <w:t>,</w:t>
      </w:r>
      <w:r>
        <w:rPr>
          <w:w w:val="95"/>
        </w:rPr>
        <w:t>0.262)</w:t>
      </w:r>
      <w:r>
        <w:rPr>
          <w:w w:val="95"/>
        </w:rPr>
        <w:tab/>
        <w:t>(-0.469</w:t>
      </w:r>
      <w:r>
        <w:rPr>
          <w:rFonts w:ascii="Verdana"/>
          <w:i/>
          <w:w w:val="95"/>
        </w:rPr>
        <w:t>,</w:t>
      </w:r>
      <w:r>
        <w:rPr>
          <w:w w:val="95"/>
        </w:rPr>
        <w:t>-0.277)</w:t>
      </w:r>
      <w:r>
        <w:rPr>
          <w:w w:val="95"/>
        </w:rPr>
        <w:tab/>
        <w:t>(-0.215</w:t>
      </w:r>
      <w:r>
        <w:rPr>
          <w:rFonts w:ascii="Verdana"/>
          <w:i/>
          <w:w w:val="95"/>
        </w:rPr>
        <w:t>,</w:t>
      </w:r>
      <w:r>
        <w:rPr>
          <w:w w:val="95"/>
        </w:rPr>
        <w:t>-0.059)</w:t>
      </w:r>
      <w:r>
        <w:rPr>
          <w:w w:val="95"/>
        </w:rPr>
        <w:tab/>
      </w:r>
      <w:r>
        <w:t>(0.072</w:t>
      </w:r>
      <w:r>
        <w:rPr>
          <w:rFonts w:ascii="Verdana"/>
          <w:i/>
        </w:rPr>
        <w:t>,</w:t>
      </w:r>
      <w:r>
        <w:t>0.159)</w:t>
      </w:r>
    </w:p>
    <w:p w14:paraId="3BAA87FE" w14:textId="77777777" w:rsidR="004D46F6" w:rsidRDefault="003732EE">
      <w:pPr>
        <w:tabs>
          <w:tab w:val="left" w:pos="6178"/>
          <w:tab w:val="left" w:pos="8244"/>
          <w:tab w:val="left" w:pos="10232"/>
          <w:tab w:val="left" w:pos="12220"/>
        </w:tabs>
        <w:spacing w:line="239" w:lineRule="exact"/>
        <w:ind w:left="100"/>
        <w:rPr>
          <w:rFonts w:ascii="DejaVu Sans" w:hAnsi="DejaVu Sans"/>
          <w:sz w:val="14"/>
        </w:rPr>
      </w:pPr>
      <w:r>
        <w:pict w14:anchorId="6A1C6475">
          <v:shape id="_x0000_s1032" type="#_x0000_t202" style="position:absolute;left:0;text-align:left;margin-left:381.2pt;margin-top:2.2pt;width:309.85pt;height:17.3pt;z-index:-251652608;mso-position-horizontal-relative:page" filled="f" stroked="f">
            <v:textbox inset="0,0,0,0">
              <w:txbxContent>
                <w:p w14:paraId="0C525818" w14:textId="77777777" w:rsidR="003732EE" w:rsidRDefault="003732EE">
                  <w:pPr>
                    <w:tabs>
                      <w:tab w:val="left" w:pos="6041"/>
                    </w:tabs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>−</w:t>
                  </w: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ab/>
                  </w:r>
                  <w:r>
                    <w:rPr>
                      <w:rFonts w:ascii="Arial" w:hAnsi="Arial"/>
                      <w:i/>
                      <w:w w:val="130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EA7180">
        <w:rPr>
          <w:sz w:val="20"/>
        </w:rPr>
        <w:t xml:space="preserve">Out-of-pocket </w:t>
      </w:r>
      <w:r w:rsidR="00EA7180">
        <w:rPr>
          <w:spacing w:val="-3"/>
          <w:sz w:val="20"/>
        </w:rPr>
        <w:t xml:space="preserve">payment </w:t>
      </w:r>
      <w:r w:rsidR="00EA7180">
        <w:rPr>
          <w:sz w:val="20"/>
        </w:rPr>
        <w:t>as percent</w:t>
      </w:r>
      <w:r w:rsidR="00EA7180">
        <w:rPr>
          <w:spacing w:val="20"/>
          <w:sz w:val="20"/>
        </w:rPr>
        <w:t xml:space="preserve"> </w:t>
      </w:r>
      <w:r w:rsidR="00EA7180">
        <w:rPr>
          <w:sz w:val="20"/>
        </w:rPr>
        <w:t>of</w:t>
      </w:r>
      <w:r w:rsidR="00EA7180">
        <w:rPr>
          <w:spacing w:val="4"/>
          <w:sz w:val="20"/>
        </w:rPr>
        <w:t xml:space="preserve"> </w:t>
      </w:r>
      <w:r w:rsidR="00EA7180">
        <w:rPr>
          <w:sz w:val="20"/>
        </w:rPr>
        <w:t>CHE</w:t>
      </w:r>
      <w:r w:rsidR="00EA7180">
        <w:rPr>
          <w:sz w:val="20"/>
        </w:rPr>
        <w:tab/>
      </w:r>
      <w:r w:rsidR="00EA7180">
        <w:rPr>
          <w:w w:val="90"/>
          <w:sz w:val="20"/>
        </w:rPr>
        <w:t>0</w:t>
      </w:r>
      <w:r w:rsidR="00EA7180">
        <w:rPr>
          <w:rFonts w:ascii="Verdana" w:hAnsi="Verdana"/>
          <w:i/>
          <w:w w:val="90"/>
          <w:sz w:val="20"/>
        </w:rPr>
        <w:t>.</w:t>
      </w:r>
      <w:r w:rsidR="00EA7180">
        <w:rPr>
          <w:w w:val="90"/>
          <w:sz w:val="20"/>
        </w:rPr>
        <w:t>172</w:t>
      </w:r>
      <w:r w:rsidR="00EA7180">
        <w:rPr>
          <w:rFonts w:ascii="DejaVu Sans" w:hAnsi="DejaVu Sans"/>
          <w:w w:val="90"/>
          <w:position w:val="7"/>
          <w:sz w:val="14"/>
        </w:rPr>
        <w:t>∗∗∗</w:t>
      </w:r>
      <w:r w:rsidR="00EA7180">
        <w:rPr>
          <w:rFonts w:ascii="DejaVu Sans" w:hAnsi="DejaVu Sans"/>
          <w:w w:val="90"/>
          <w:position w:val="7"/>
          <w:sz w:val="14"/>
        </w:rPr>
        <w:tab/>
      </w:r>
      <w:r w:rsidR="00EA7180">
        <w:rPr>
          <w:w w:val="85"/>
          <w:sz w:val="20"/>
        </w:rPr>
        <w:t>0</w:t>
      </w:r>
      <w:r w:rsidR="00EA7180">
        <w:rPr>
          <w:rFonts w:ascii="Verdana" w:hAnsi="Verdana"/>
          <w:i/>
          <w:w w:val="85"/>
          <w:sz w:val="20"/>
        </w:rPr>
        <w:t>.</w:t>
      </w:r>
      <w:r w:rsidR="00EA7180">
        <w:rPr>
          <w:w w:val="85"/>
          <w:sz w:val="20"/>
        </w:rPr>
        <w:t>435</w:t>
      </w:r>
      <w:r w:rsidR="00EA7180">
        <w:rPr>
          <w:rFonts w:ascii="DejaVu Sans" w:hAnsi="DejaVu Sans"/>
          <w:w w:val="85"/>
          <w:position w:val="7"/>
          <w:sz w:val="14"/>
        </w:rPr>
        <w:t>∗∗∗</w:t>
      </w:r>
      <w:r w:rsidR="00EA7180">
        <w:rPr>
          <w:rFonts w:ascii="DejaVu Sans" w:hAnsi="DejaVu Sans"/>
          <w:w w:val="85"/>
          <w:position w:val="7"/>
          <w:sz w:val="14"/>
        </w:rPr>
        <w:tab/>
      </w:r>
      <w:r w:rsidR="00EA7180">
        <w:rPr>
          <w:w w:val="85"/>
          <w:sz w:val="20"/>
        </w:rPr>
        <w:t>0</w:t>
      </w:r>
      <w:r w:rsidR="00EA7180">
        <w:rPr>
          <w:rFonts w:ascii="Verdana" w:hAnsi="Verdana"/>
          <w:i/>
          <w:w w:val="85"/>
          <w:sz w:val="20"/>
        </w:rPr>
        <w:t>.</w:t>
      </w:r>
      <w:r w:rsidR="00EA7180">
        <w:rPr>
          <w:w w:val="85"/>
          <w:sz w:val="20"/>
        </w:rPr>
        <w:t>239</w:t>
      </w:r>
      <w:r w:rsidR="00EA7180">
        <w:rPr>
          <w:rFonts w:ascii="DejaVu Sans" w:hAnsi="DejaVu Sans"/>
          <w:w w:val="85"/>
          <w:position w:val="7"/>
          <w:sz w:val="14"/>
        </w:rPr>
        <w:t>∗∗∗</w:t>
      </w:r>
      <w:r w:rsidR="00EA7180">
        <w:rPr>
          <w:rFonts w:ascii="DejaVu Sans" w:hAnsi="DejaVu Sans"/>
          <w:w w:val="85"/>
          <w:position w:val="7"/>
          <w:sz w:val="14"/>
        </w:rPr>
        <w:tab/>
      </w:r>
      <w:r w:rsidR="00EA7180">
        <w:rPr>
          <w:sz w:val="20"/>
        </w:rPr>
        <w:t>0</w:t>
      </w:r>
      <w:r w:rsidR="00EA7180">
        <w:rPr>
          <w:rFonts w:ascii="Verdana" w:hAnsi="Verdana"/>
          <w:i/>
          <w:sz w:val="20"/>
        </w:rPr>
        <w:t>.</w:t>
      </w:r>
      <w:r w:rsidR="00EA7180">
        <w:rPr>
          <w:sz w:val="20"/>
        </w:rPr>
        <w:t>043</w:t>
      </w:r>
      <w:r w:rsidR="00EA7180">
        <w:rPr>
          <w:rFonts w:ascii="DejaVu Sans" w:hAnsi="DejaVu Sans"/>
          <w:position w:val="7"/>
          <w:sz w:val="14"/>
        </w:rPr>
        <w:t>∗</w:t>
      </w:r>
    </w:p>
    <w:p w14:paraId="182FE681" w14:textId="77777777" w:rsidR="004D46F6" w:rsidRDefault="00EA7180">
      <w:pPr>
        <w:pStyle w:val="BodyText"/>
        <w:tabs>
          <w:tab w:val="left" w:pos="7471"/>
          <w:tab w:val="left" w:pos="9459"/>
          <w:tab w:val="left" w:pos="11381"/>
        </w:tabs>
        <w:spacing w:line="239" w:lineRule="exact"/>
        <w:ind w:left="5339"/>
        <w:jc w:val="center"/>
      </w:pPr>
      <w:r>
        <w:rPr>
          <w:w w:val="90"/>
        </w:rPr>
        <w:t>(-0.254</w:t>
      </w:r>
      <w:r>
        <w:rPr>
          <w:rFonts w:ascii="Verdana"/>
          <w:i/>
          <w:w w:val="90"/>
        </w:rPr>
        <w:t>,</w:t>
      </w:r>
      <w:r>
        <w:rPr>
          <w:w w:val="90"/>
        </w:rPr>
        <w:t>-0.090)</w:t>
      </w:r>
      <w:r>
        <w:rPr>
          <w:w w:val="90"/>
        </w:rPr>
        <w:tab/>
      </w:r>
      <w:r>
        <w:rPr>
          <w:w w:val="95"/>
        </w:rPr>
        <w:t>(0.349</w:t>
      </w:r>
      <w:r>
        <w:rPr>
          <w:rFonts w:ascii="Verdana"/>
          <w:i/>
          <w:w w:val="95"/>
        </w:rPr>
        <w:t>,</w:t>
      </w:r>
      <w:r>
        <w:rPr>
          <w:w w:val="95"/>
        </w:rPr>
        <w:t>0.520)</w:t>
      </w:r>
      <w:r>
        <w:rPr>
          <w:w w:val="95"/>
        </w:rPr>
        <w:tab/>
        <w:t>(0.201</w:t>
      </w:r>
      <w:r>
        <w:rPr>
          <w:rFonts w:ascii="Verdana"/>
          <w:i/>
          <w:w w:val="95"/>
        </w:rPr>
        <w:t>,</w:t>
      </w:r>
      <w:r>
        <w:rPr>
          <w:w w:val="95"/>
        </w:rPr>
        <w:t>0.277)</w:t>
      </w:r>
      <w:r>
        <w:rPr>
          <w:w w:val="95"/>
        </w:rPr>
        <w:tab/>
      </w:r>
      <w:r>
        <w:t>(-0.076</w:t>
      </w:r>
      <w:r>
        <w:rPr>
          <w:rFonts w:ascii="Verdana"/>
          <w:i/>
        </w:rPr>
        <w:t>,</w:t>
      </w:r>
      <w:r>
        <w:t>-0.010)</w:t>
      </w:r>
    </w:p>
    <w:p w14:paraId="00AAA46E" w14:textId="77777777" w:rsidR="004D46F6" w:rsidRDefault="003732EE">
      <w:pPr>
        <w:pStyle w:val="BodyText"/>
        <w:tabs>
          <w:tab w:val="left" w:pos="6178"/>
          <w:tab w:val="left" w:pos="8244"/>
          <w:tab w:val="left" w:pos="10232"/>
          <w:tab w:val="right" w:pos="12674"/>
        </w:tabs>
        <w:spacing w:line="239" w:lineRule="exact"/>
        <w:ind w:left="100"/>
      </w:pPr>
      <w:r>
        <w:pict w14:anchorId="5E46D237">
          <v:shape id="_x0000_s1031" type="#_x0000_t202" style="position:absolute;left:0;text-align:left;margin-left:381.2pt;margin-top:2.2pt;width:7.8pt;height:17.3pt;z-index:-251658752;mso-position-horizontal-relative:page" filled="f" stroked="f">
            <v:textbox inset="0,0,0,0">
              <w:txbxContent>
                <w:p w14:paraId="7D7F05F5" w14:textId="77777777" w:rsidR="003732EE" w:rsidRDefault="003732EE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EA7180">
        <w:t>Compulsory Financing Arrangements as percent</w:t>
      </w:r>
      <w:r w:rsidR="00EA7180">
        <w:rPr>
          <w:spacing w:val="-3"/>
        </w:rPr>
        <w:t xml:space="preserve"> </w:t>
      </w:r>
      <w:r w:rsidR="00EA7180">
        <w:t>of</w:t>
      </w:r>
      <w:r w:rsidR="00EA7180">
        <w:rPr>
          <w:spacing w:val="-1"/>
        </w:rPr>
        <w:t xml:space="preserve"> </w:t>
      </w:r>
      <w:r w:rsidR="00EA7180">
        <w:t>CHE</w:t>
      </w:r>
      <w:r w:rsidR="00EA7180">
        <w:tab/>
      </w:r>
      <w:r w:rsidR="00EA7180">
        <w:rPr>
          <w:w w:val="95"/>
        </w:rPr>
        <w:t>0</w:t>
      </w:r>
      <w:r w:rsidR="00EA7180">
        <w:rPr>
          <w:rFonts w:ascii="Verdana" w:hAnsi="Verdana"/>
          <w:i/>
          <w:w w:val="95"/>
        </w:rPr>
        <w:t>.</w:t>
      </w:r>
      <w:r w:rsidR="00EA7180">
        <w:rPr>
          <w:w w:val="95"/>
        </w:rPr>
        <w:t>024</w:t>
      </w:r>
      <w:r w:rsidR="00EA7180">
        <w:rPr>
          <w:w w:val="95"/>
        </w:rPr>
        <w:tab/>
        <w:t>0</w:t>
      </w:r>
      <w:r w:rsidR="00EA7180">
        <w:rPr>
          <w:rFonts w:ascii="Verdana" w:hAnsi="Verdana"/>
          <w:i/>
          <w:w w:val="95"/>
        </w:rPr>
        <w:t>.</w:t>
      </w:r>
      <w:r w:rsidR="00EA7180">
        <w:rPr>
          <w:w w:val="95"/>
        </w:rPr>
        <w:t>054</w:t>
      </w:r>
      <w:r w:rsidR="00EA7180">
        <w:rPr>
          <w:w w:val="95"/>
        </w:rPr>
        <w:tab/>
      </w:r>
      <w:r w:rsidR="00EA7180">
        <w:t>0</w:t>
      </w:r>
      <w:r w:rsidR="00EA7180">
        <w:rPr>
          <w:rFonts w:ascii="Verdana" w:hAnsi="Verdana"/>
          <w:i/>
        </w:rPr>
        <w:t>.</w:t>
      </w:r>
      <w:r w:rsidR="00EA7180">
        <w:t>148</w:t>
      </w:r>
      <w:r w:rsidR="00EA7180">
        <w:rPr>
          <w:rFonts w:ascii="DejaVu Sans" w:hAnsi="DejaVu Sans"/>
          <w:position w:val="7"/>
          <w:sz w:val="14"/>
        </w:rPr>
        <w:t>∗∗∗</w:t>
      </w:r>
      <w:r w:rsidR="00EA7180">
        <w:rPr>
          <w:rFonts w:ascii="DejaVu Sans" w:hAnsi="DejaVu Sans"/>
          <w:position w:val="7"/>
          <w:sz w:val="14"/>
        </w:rPr>
        <w:tab/>
      </w:r>
      <w:r w:rsidR="00EA7180">
        <w:t>0</w:t>
      </w:r>
      <w:r w:rsidR="00EA7180">
        <w:rPr>
          <w:rFonts w:ascii="Verdana" w:hAnsi="Verdana"/>
          <w:i/>
        </w:rPr>
        <w:t>.</w:t>
      </w:r>
      <w:r w:rsidR="00EA7180">
        <w:t>002</w:t>
      </w:r>
    </w:p>
    <w:p w14:paraId="2D72C0F7" w14:textId="77777777" w:rsidR="004D46F6" w:rsidRDefault="00EA7180">
      <w:pPr>
        <w:pStyle w:val="BodyText"/>
        <w:tabs>
          <w:tab w:val="left" w:pos="7404"/>
          <w:tab w:val="left" w:pos="9426"/>
          <w:tab w:val="left" w:pos="11381"/>
        </w:tabs>
        <w:spacing w:line="239" w:lineRule="exact"/>
        <w:ind w:left="5339"/>
        <w:jc w:val="center"/>
      </w:pPr>
      <w:r>
        <w:rPr>
          <w:w w:val="90"/>
        </w:rPr>
        <w:t>(-0.075</w:t>
      </w:r>
      <w:r>
        <w:rPr>
          <w:rFonts w:ascii="Verdana"/>
          <w:i/>
          <w:w w:val="90"/>
        </w:rPr>
        <w:t>,</w:t>
      </w:r>
      <w:r>
        <w:rPr>
          <w:w w:val="90"/>
        </w:rPr>
        <w:t>0.026)</w:t>
      </w:r>
      <w:r>
        <w:rPr>
          <w:w w:val="90"/>
        </w:rPr>
        <w:tab/>
      </w:r>
      <w:r>
        <w:rPr>
          <w:w w:val="95"/>
        </w:rPr>
        <w:t>(-0.008</w:t>
      </w:r>
      <w:r>
        <w:rPr>
          <w:rFonts w:ascii="Verdana"/>
          <w:i/>
          <w:w w:val="95"/>
        </w:rPr>
        <w:t>,</w:t>
      </w:r>
      <w:r>
        <w:rPr>
          <w:w w:val="95"/>
        </w:rPr>
        <w:t>0.116)</w:t>
      </w:r>
      <w:r>
        <w:rPr>
          <w:w w:val="95"/>
        </w:rPr>
        <w:tab/>
        <w:t>(0.087</w:t>
      </w:r>
      <w:r>
        <w:rPr>
          <w:rFonts w:ascii="Verdana"/>
          <w:i/>
          <w:w w:val="95"/>
        </w:rPr>
        <w:t>,</w:t>
      </w:r>
      <w:r>
        <w:rPr>
          <w:w w:val="95"/>
        </w:rPr>
        <w:t>0.210)</w:t>
      </w:r>
      <w:r>
        <w:rPr>
          <w:w w:val="95"/>
        </w:rPr>
        <w:tab/>
      </w:r>
      <w:r>
        <w:t>(-0.009</w:t>
      </w:r>
      <w:r>
        <w:rPr>
          <w:rFonts w:ascii="Verdana"/>
          <w:i/>
        </w:rPr>
        <w:t>,</w:t>
      </w:r>
      <w:r>
        <w:t>0.012)</w:t>
      </w:r>
    </w:p>
    <w:p w14:paraId="266195A1" w14:textId="77777777" w:rsidR="004D46F6" w:rsidRDefault="003732EE">
      <w:pPr>
        <w:tabs>
          <w:tab w:val="left" w:pos="6178"/>
          <w:tab w:val="left" w:pos="8244"/>
          <w:tab w:val="left" w:pos="10232"/>
          <w:tab w:val="left" w:pos="12220"/>
        </w:tabs>
        <w:spacing w:line="239" w:lineRule="exact"/>
        <w:ind w:left="100"/>
        <w:rPr>
          <w:rFonts w:ascii="DejaVu Sans" w:hAnsi="DejaVu Sans"/>
          <w:sz w:val="14"/>
        </w:rPr>
      </w:pPr>
      <w:r>
        <w:pict w14:anchorId="5DFB6F88">
          <v:shape id="_x0000_s1030" type="#_x0000_t202" style="position:absolute;left:0;text-align:left;margin-left:683.3pt;margin-top:2.2pt;width:7.8pt;height:17.3pt;z-index:-251657728;mso-position-horizontal-relative:page" filled="f" stroked="f">
            <v:textbox inset="0,0,0,0">
              <w:txbxContent>
                <w:p w14:paraId="68B9FF6A" w14:textId="77777777" w:rsidR="003732EE" w:rsidRDefault="003732EE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EA7180">
        <w:rPr>
          <w:sz w:val="20"/>
        </w:rPr>
        <w:t>Compulsory health insurance as percent</w:t>
      </w:r>
      <w:r w:rsidR="00EA7180">
        <w:rPr>
          <w:spacing w:val="1"/>
          <w:sz w:val="20"/>
        </w:rPr>
        <w:t xml:space="preserve"> </w:t>
      </w:r>
      <w:r w:rsidR="00EA7180">
        <w:rPr>
          <w:sz w:val="20"/>
        </w:rPr>
        <w:t>of CHE</w:t>
      </w:r>
      <w:r w:rsidR="00EA7180">
        <w:rPr>
          <w:sz w:val="20"/>
        </w:rPr>
        <w:tab/>
      </w:r>
      <w:r w:rsidR="00EA7180">
        <w:rPr>
          <w:w w:val="90"/>
          <w:sz w:val="20"/>
        </w:rPr>
        <w:t>0</w:t>
      </w:r>
      <w:r w:rsidR="00EA7180">
        <w:rPr>
          <w:rFonts w:ascii="Verdana" w:hAnsi="Verdana"/>
          <w:i/>
          <w:w w:val="90"/>
          <w:sz w:val="20"/>
        </w:rPr>
        <w:t>.</w:t>
      </w:r>
      <w:r w:rsidR="00EA7180">
        <w:rPr>
          <w:w w:val="90"/>
          <w:sz w:val="20"/>
        </w:rPr>
        <w:t>224</w:t>
      </w:r>
      <w:r w:rsidR="00EA7180">
        <w:rPr>
          <w:rFonts w:ascii="DejaVu Sans" w:hAnsi="DejaVu Sans"/>
          <w:w w:val="90"/>
          <w:position w:val="7"/>
          <w:sz w:val="14"/>
        </w:rPr>
        <w:t>∗∗</w:t>
      </w:r>
      <w:r w:rsidR="00EA7180">
        <w:rPr>
          <w:rFonts w:ascii="DejaVu Sans" w:hAnsi="DejaVu Sans"/>
          <w:w w:val="90"/>
          <w:position w:val="7"/>
          <w:sz w:val="14"/>
        </w:rPr>
        <w:tab/>
      </w:r>
      <w:r w:rsidR="00EA7180">
        <w:rPr>
          <w:w w:val="85"/>
          <w:sz w:val="20"/>
        </w:rPr>
        <w:t>0</w:t>
      </w:r>
      <w:r w:rsidR="00EA7180">
        <w:rPr>
          <w:rFonts w:ascii="Verdana" w:hAnsi="Verdana"/>
          <w:i/>
          <w:w w:val="85"/>
          <w:sz w:val="20"/>
        </w:rPr>
        <w:t>.</w:t>
      </w:r>
      <w:r w:rsidR="00EA7180">
        <w:rPr>
          <w:w w:val="85"/>
          <w:sz w:val="20"/>
        </w:rPr>
        <w:t>243</w:t>
      </w:r>
      <w:r w:rsidR="00EA7180">
        <w:rPr>
          <w:rFonts w:ascii="DejaVu Sans" w:hAnsi="DejaVu Sans"/>
          <w:w w:val="85"/>
          <w:position w:val="7"/>
          <w:sz w:val="14"/>
        </w:rPr>
        <w:t>∗∗∗</w:t>
      </w:r>
      <w:r w:rsidR="00EA7180">
        <w:rPr>
          <w:rFonts w:ascii="DejaVu Sans" w:hAnsi="DejaVu Sans"/>
          <w:w w:val="85"/>
          <w:position w:val="7"/>
          <w:sz w:val="14"/>
        </w:rPr>
        <w:tab/>
      </w:r>
      <w:r w:rsidR="00EA7180">
        <w:rPr>
          <w:w w:val="85"/>
          <w:sz w:val="20"/>
        </w:rPr>
        <w:t>0</w:t>
      </w:r>
      <w:r w:rsidR="00EA7180">
        <w:rPr>
          <w:rFonts w:ascii="Verdana" w:hAnsi="Verdana"/>
          <w:i/>
          <w:w w:val="85"/>
          <w:sz w:val="20"/>
        </w:rPr>
        <w:t>.</w:t>
      </w:r>
      <w:r w:rsidR="00EA7180">
        <w:rPr>
          <w:w w:val="85"/>
          <w:sz w:val="20"/>
        </w:rPr>
        <w:t>061</w:t>
      </w:r>
      <w:r w:rsidR="00EA7180">
        <w:rPr>
          <w:rFonts w:ascii="DejaVu Sans" w:hAnsi="DejaVu Sans"/>
          <w:w w:val="85"/>
          <w:position w:val="7"/>
          <w:sz w:val="14"/>
        </w:rPr>
        <w:t>∗∗∗</w:t>
      </w:r>
      <w:r w:rsidR="00EA7180">
        <w:rPr>
          <w:rFonts w:ascii="DejaVu Sans" w:hAnsi="DejaVu Sans"/>
          <w:w w:val="85"/>
          <w:position w:val="7"/>
          <w:sz w:val="14"/>
        </w:rPr>
        <w:tab/>
      </w:r>
      <w:r w:rsidR="00EA7180">
        <w:rPr>
          <w:sz w:val="20"/>
        </w:rPr>
        <w:t>0</w:t>
      </w:r>
      <w:r w:rsidR="00EA7180">
        <w:rPr>
          <w:rFonts w:ascii="Verdana" w:hAnsi="Verdana"/>
          <w:i/>
          <w:sz w:val="20"/>
        </w:rPr>
        <w:t>.</w:t>
      </w:r>
      <w:r w:rsidR="00EA7180">
        <w:rPr>
          <w:sz w:val="20"/>
        </w:rPr>
        <w:t>011</w:t>
      </w:r>
      <w:r w:rsidR="00EA7180">
        <w:rPr>
          <w:rFonts w:ascii="DejaVu Sans" w:hAnsi="DejaVu Sans"/>
          <w:position w:val="7"/>
          <w:sz w:val="14"/>
        </w:rPr>
        <w:t>∗∗∗</w:t>
      </w:r>
    </w:p>
    <w:p w14:paraId="08B614ED" w14:textId="77777777" w:rsidR="004D46F6" w:rsidRDefault="00EA7180">
      <w:pPr>
        <w:pStyle w:val="BodyText"/>
        <w:tabs>
          <w:tab w:val="left" w:pos="7471"/>
          <w:tab w:val="left" w:pos="9459"/>
          <w:tab w:val="left" w:pos="11381"/>
        </w:tabs>
        <w:spacing w:line="239" w:lineRule="exact"/>
        <w:ind w:left="5406"/>
        <w:jc w:val="center"/>
      </w:pPr>
      <w:r>
        <w:rPr>
          <w:w w:val="95"/>
        </w:rPr>
        <w:t>(0.055</w:t>
      </w:r>
      <w:r>
        <w:rPr>
          <w:rFonts w:ascii="Verdana"/>
          <w:i/>
          <w:w w:val="95"/>
        </w:rPr>
        <w:t>,</w:t>
      </w:r>
      <w:r>
        <w:rPr>
          <w:w w:val="95"/>
        </w:rPr>
        <w:t>0.392)</w:t>
      </w:r>
      <w:r>
        <w:rPr>
          <w:w w:val="95"/>
        </w:rPr>
        <w:tab/>
      </w:r>
      <w:r>
        <w:t>(0.195</w:t>
      </w:r>
      <w:r>
        <w:rPr>
          <w:rFonts w:ascii="Verdana"/>
          <w:i/>
        </w:rPr>
        <w:t>,</w:t>
      </w:r>
      <w:r>
        <w:t>0.291)</w:t>
      </w:r>
      <w:r>
        <w:tab/>
      </w:r>
      <w:r>
        <w:rPr>
          <w:w w:val="90"/>
        </w:rPr>
        <w:t>(0.045</w:t>
      </w:r>
      <w:r>
        <w:rPr>
          <w:rFonts w:ascii="Verdana"/>
          <w:i/>
          <w:w w:val="90"/>
        </w:rPr>
        <w:t>,</w:t>
      </w:r>
      <w:r>
        <w:rPr>
          <w:w w:val="90"/>
        </w:rPr>
        <w:t>0.078)</w:t>
      </w:r>
      <w:r>
        <w:rPr>
          <w:w w:val="90"/>
        </w:rPr>
        <w:tab/>
      </w:r>
      <w:r>
        <w:t>(-0.018</w:t>
      </w:r>
      <w:r>
        <w:rPr>
          <w:rFonts w:ascii="Verdana"/>
          <w:i/>
        </w:rPr>
        <w:t>,</w:t>
      </w:r>
      <w:r>
        <w:t>-0.005)</w:t>
      </w:r>
    </w:p>
    <w:p w14:paraId="4C4D723F" w14:textId="77777777" w:rsidR="004D46F6" w:rsidRDefault="003732EE">
      <w:pPr>
        <w:pStyle w:val="BodyText"/>
        <w:tabs>
          <w:tab w:val="left" w:pos="6178"/>
          <w:tab w:val="left" w:pos="8244"/>
          <w:tab w:val="left" w:pos="10232"/>
          <w:tab w:val="left" w:pos="12220"/>
        </w:tabs>
        <w:spacing w:line="239" w:lineRule="exact"/>
        <w:ind w:left="100"/>
      </w:pPr>
      <w:r>
        <w:pict w14:anchorId="11F28F4C">
          <v:shape id="_x0000_s1029" type="#_x0000_t202" style="position:absolute;left:0;text-align:left;margin-left:381.2pt;margin-top:2.2pt;width:111.05pt;height:17.3pt;z-index:-251651584;mso-position-horizontal-relative:page" filled="f" stroked="f">
            <v:textbox inset="0,0,0,0">
              <w:txbxContent>
                <w:p w14:paraId="07342EAF" w14:textId="77777777" w:rsidR="003732EE" w:rsidRDefault="003732EE">
                  <w:pPr>
                    <w:tabs>
                      <w:tab w:val="left" w:pos="2065"/>
                    </w:tabs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>−</w:t>
                  </w: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ab/>
                  </w:r>
                  <w:r>
                    <w:rPr>
                      <w:rFonts w:ascii="Arial" w:hAnsi="Arial"/>
                      <w:i/>
                      <w:w w:val="130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EA7180">
        <w:t>Population</w:t>
      </w:r>
      <w:r w:rsidR="00EA7180">
        <w:rPr>
          <w:spacing w:val="-6"/>
        </w:rPr>
        <w:t xml:space="preserve"> </w:t>
      </w:r>
      <w:r w:rsidR="00EA7180">
        <w:t>(millions)</w:t>
      </w:r>
      <w:r w:rsidR="00EA7180">
        <w:tab/>
      </w:r>
      <w:r w:rsidR="00EA7180">
        <w:rPr>
          <w:w w:val="90"/>
        </w:rPr>
        <w:t>0</w:t>
      </w:r>
      <w:r w:rsidR="00EA7180">
        <w:rPr>
          <w:rFonts w:ascii="Verdana" w:hAnsi="Verdana"/>
          <w:i/>
          <w:w w:val="90"/>
        </w:rPr>
        <w:t>.</w:t>
      </w:r>
      <w:r w:rsidR="00EA7180">
        <w:rPr>
          <w:w w:val="90"/>
        </w:rPr>
        <w:t>056</w:t>
      </w:r>
      <w:r w:rsidR="00EA7180">
        <w:rPr>
          <w:rFonts w:ascii="DejaVu Sans" w:hAnsi="DejaVu Sans"/>
          <w:w w:val="90"/>
          <w:position w:val="7"/>
          <w:sz w:val="14"/>
        </w:rPr>
        <w:t>∗</w:t>
      </w:r>
      <w:r w:rsidR="00EA7180">
        <w:rPr>
          <w:rFonts w:ascii="DejaVu Sans" w:hAnsi="DejaVu Sans"/>
          <w:w w:val="90"/>
          <w:position w:val="7"/>
          <w:sz w:val="14"/>
        </w:rPr>
        <w:tab/>
      </w:r>
      <w:r w:rsidR="00EA7180">
        <w:rPr>
          <w:w w:val="95"/>
        </w:rPr>
        <w:t>0</w:t>
      </w:r>
      <w:r w:rsidR="00EA7180">
        <w:rPr>
          <w:rFonts w:ascii="Verdana" w:hAnsi="Verdana"/>
          <w:i/>
          <w:w w:val="95"/>
        </w:rPr>
        <w:t>.</w:t>
      </w:r>
      <w:r w:rsidR="00EA7180">
        <w:rPr>
          <w:w w:val="95"/>
        </w:rPr>
        <w:t>005</w:t>
      </w:r>
      <w:r w:rsidR="00EA7180">
        <w:rPr>
          <w:w w:val="95"/>
        </w:rPr>
        <w:tab/>
        <w:t>0</w:t>
      </w:r>
      <w:r w:rsidR="00EA7180">
        <w:rPr>
          <w:rFonts w:ascii="Verdana" w:hAnsi="Verdana"/>
          <w:i/>
          <w:w w:val="95"/>
        </w:rPr>
        <w:t>.</w:t>
      </w:r>
      <w:r w:rsidR="00EA7180">
        <w:rPr>
          <w:w w:val="95"/>
        </w:rPr>
        <w:t>003</w:t>
      </w:r>
      <w:r w:rsidR="00EA7180">
        <w:rPr>
          <w:w w:val="95"/>
        </w:rPr>
        <w:tab/>
      </w:r>
      <w:r w:rsidR="00EA7180">
        <w:t>0</w:t>
      </w:r>
      <w:r w:rsidR="00EA7180">
        <w:rPr>
          <w:rFonts w:ascii="Verdana" w:hAnsi="Verdana"/>
          <w:i/>
        </w:rPr>
        <w:t>.</w:t>
      </w:r>
      <w:r w:rsidR="00EA7180">
        <w:t>012</w:t>
      </w:r>
    </w:p>
    <w:p w14:paraId="5224A82D" w14:textId="77777777" w:rsidR="004D46F6" w:rsidRDefault="00EA7180">
      <w:pPr>
        <w:pStyle w:val="BodyText"/>
        <w:tabs>
          <w:tab w:val="left" w:pos="7405"/>
          <w:tab w:val="left" w:pos="9392"/>
          <w:tab w:val="left" w:pos="11380"/>
        </w:tabs>
        <w:spacing w:line="239" w:lineRule="exact"/>
        <w:ind w:left="5306"/>
        <w:jc w:val="center"/>
      </w:pPr>
      <w:r>
        <w:rPr>
          <w:w w:val="95"/>
        </w:rPr>
        <w:t>(-0.100</w:t>
      </w:r>
      <w:r>
        <w:rPr>
          <w:rFonts w:ascii="Verdana"/>
          <w:i/>
          <w:w w:val="95"/>
        </w:rPr>
        <w:t>,</w:t>
      </w:r>
      <w:r>
        <w:rPr>
          <w:w w:val="95"/>
        </w:rPr>
        <w:t>-0.012)</w:t>
      </w:r>
      <w:r>
        <w:rPr>
          <w:w w:val="95"/>
        </w:rPr>
        <w:tab/>
      </w:r>
      <w:r>
        <w:rPr>
          <w:w w:val="90"/>
        </w:rPr>
        <w:t>(-0.012</w:t>
      </w:r>
      <w:r>
        <w:rPr>
          <w:rFonts w:ascii="Verdana"/>
          <w:i/>
          <w:w w:val="90"/>
        </w:rPr>
        <w:t>,</w:t>
      </w:r>
      <w:r>
        <w:rPr>
          <w:w w:val="90"/>
        </w:rPr>
        <w:t>0.002)</w:t>
      </w:r>
      <w:r>
        <w:rPr>
          <w:w w:val="90"/>
        </w:rPr>
        <w:tab/>
        <w:t>(-0.001</w:t>
      </w:r>
      <w:r>
        <w:rPr>
          <w:rFonts w:ascii="Verdana"/>
          <w:i/>
          <w:w w:val="90"/>
        </w:rPr>
        <w:t>,</w:t>
      </w:r>
      <w:r>
        <w:rPr>
          <w:w w:val="90"/>
        </w:rPr>
        <w:t>0.007)</w:t>
      </w:r>
      <w:r>
        <w:rPr>
          <w:w w:val="90"/>
        </w:rPr>
        <w:tab/>
      </w:r>
      <w:r>
        <w:t>(-0.009</w:t>
      </w:r>
      <w:r>
        <w:rPr>
          <w:rFonts w:ascii="Verdana"/>
          <w:i/>
        </w:rPr>
        <w:t>,</w:t>
      </w:r>
      <w:r>
        <w:t>0.032)</w:t>
      </w:r>
    </w:p>
    <w:p w14:paraId="63549ADD" w14:textId="77777777" w:rsidR="004D46F6" w:rsidRDefault="003732EE">
      <w:pPr>
        <w:tabs>
          <w:tab w:val="left" w:pos="6178"/>
          <w:tab w:val="left" w:pos="8244"/>
          <w:tab w:val="left" w:pos="10232"/>
          <w:tab w:val="left" w:pos="12220"/>
        </w:tabs>
        <w:spacing w:line="239" w:lineRule="exact"/>
        <w:ind w:left="100"/>
        <w:rPr>
          <w:sz w:val="20"/>
        </w:rPr>
      </w:pPr>
      <w:r>
        <w:pict w14:anchorId="217016C0">
          <v:shape id="_x0000_s1028" type="#_x0000_t202" style="position:absolute;left:0;text-align:left;margin-left:683.3pt;margin-top:2.2pt;width:7.8pt;height:17.3pt;z-index:-251656704;mso-position-horizontal-relative:page" filled="f" stroked="f">
            <v:textbox inset="0,0,0,0">
              <w:txbxContent>
                <w:p w14:paraId="41F83CBF" w14:textId="77777777" w:rsidR="003732EE" w:rsidRDefault="003732EE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EA7180">
        <w:rPr>
          <w:w w:val="95"/>
          <w:sz w:val="20"/>
        </w:rPr>
        <w:t>GDP</w:t>
      </w:r>
      <w:r w:rsidR="00EA7180">
        <w:rPr>
          <w:w w:val="95"/>
          <w:sz w:val="20"/>
        </w:rPr>
        <w:tab/>
      </w:r>
      <w:r w:rsidR="00EA7180">
        <w:rPr>
          <w:w w:val="90"/>
          <w:sz w:val="20"/>
        </w:rPr>
        <w:t>2</w:t>
      </w:r>
      <w:r w:rsidR="00EA7180">
        <w:rPr>
          <w:rFonts w:ascii="Verdana" w:hAnsi="Verdana"/>
          <w:i/>
          <w:w w:val="90"/>
          <w:sz w:val="20"/>
        </w:rPr>
        <w:t>.</w:t>
      </w:r>
      <w:r w:rsidR="00EA7180">
        <w:rPr>
          <w:w w:val="90"/>
          <w:sz w:val="20"/>
        </w:rPr>
        <w:t>435</w:t>
      </w:r>
      <w:r w:rsidR="00EA7180">
        <w:rPr>
          <w:rFonts w:ascii="DejaVu Sans" w:hAnsi="DejaVu Sans"/>
          <w:w w:val="90"/>
          <w:position w:val="7"/>
          <w:sz w:val="14"/>
        </w:rPr>
        <w:t>∗∗∗</w:t>
      </w:r>
      <w:r w:rsidR="00EA7180">
        <w:rPr>
          <w:rFonts w:ascii="DejaVu Sans" w:hAnsi="DejaVu Sans"/>
          <w:w w:val="90"/>
          <w:position w:val="7"/>
          <w:sz w:val="14"/>
        </w:rPr>
        <w:tab/>
      </w:r>
      <w:r w:rsidR="00EA7180">
        <w:rPr>
          <w:w w:val="90"/>
          <w:sz w:val="20"/>
        </w:rPr>
        <w:t>0</w:t>
      </w:r>
      <w:r w:rsidR="00EA7180">
        <w:rPr>
          <w:rFonts w:ascii="Verdana" w:hAnsi="Verdana"/>
          <w:i/>
          <w:w w:val="90"/>
          <w:sz w:val="20"/>
        </w:rPr>
        <w:t>.</w:t>
      </w:r>
      <w:r w:rsidR="00EA7180">
        <w:rPr>
          <w:w w:val="90"/>
          <w:sz w:val="20"/>
        </w:rPr>
        <w:t>060</w:t>
      </w:r>
      <w:r w:rsidR="00EA7180">
        <w:rPr>
          <w:rFonts w:ascii="DejaVu Sans" w:hAnsi="DejaVu Sans"/>
          <w:w w:val="90"/>
          <w:position w:val="7"/>
          <w:sz w:val="14"/>
        </w:rPr>
        <w:t>∗</w:t>
      </w:r>
      <w:r w:rsidR="00EA7180">
        <w:rPr>
          <w:rFonts w:ascii="DejaVu Sans" w:hAnsi="DejaVu Sans"/>
          <w:w w:val="90"/>
          <w:position w:val="7"/>
          <w:sz w:val="14"/>
        </w:rPr>
        <w:tab/>
      </w:r>
      <w:r w:rsidR="00EA7180">
        <w:rPr>
          <w:w w:val="95"/>
          <w:sz w:val="20"/>
        </w:rPr>
        <w:t>0</w:t>
      </w:r>
      <w:r w:rsidR="00EA7180">
        <w:rPr>
          <w:rFonts w:ascii="Verdana" w:hAnsi="Verdana"/>
          <w:i/>
          <w:w w:val="95"/>
          <w:sz w:val="20"/>
        </w:rPr>
        <w:t>.</w:t>
      </w:r>
      <w:r w:rsidR="00EA7180">
        <w:rPr>
          <w:w w:val="95"/>
          <w:sz w:val="20"/>
        </w:rPr>
        <w:t>001</w:t>
      </w:r>
      <w:r w:rsidR="00EA7180">
        <w:rPr>
          <w:w w:val="95"/>
          <w:sz w:val="20"/>
        </w:rPr>
        <w:tab/>
        <w:t>0</w:t>
      </w:r>
      <w:r w:rsidR="00EA7180">
        <w:rPr>
          <w:rFonts w:ascii="Verdana" w:hAnsi="Verdana"/>
          <w:i/>
          <w:w w:val="95"/>
          <w:sz w:val="20"/>
        </w:rPr>
        <w:t>.</w:t>
      </w:r>
      <w:r w:rsidR="00EA7180">
        <w:rPr>
          <w:w w:val="95"/>
          <w:sz w:val="20"/>
        </w:rPr>
        <w:t>003</w:t>
      </w:r>
    </w:p>
    <w:p w14:paraId="3FC60C4B" w14:textId="77777777" w:rsidR="004D46F6" w:rsidRDefault="00EA7180">
      <w:pPr>
        <w:pStyle w:val="BodyText"/>
        <w:tabs>
          <w:tab w:val="left" w:pos="7438"/>
          <w:tab w:val="left" w:pos="9392"/>
          <w:tab w:val="left" w:pos="11381"/>
        </w:tabs>
        <w:spacing w:line="239" w:lineRule="exact"/>
        <w:ind w:left="5372"/>
        <w:jc w:val="center"/>
      </w:pPr>
      <w:r>
        <w:t>(1.427</w:t>
      </w:r>
      <w:r>
        <w:rPr>
          <w:rFonts w:ascii="Verdana"/>
          <w:i/>
        </w:rPr>
        <w:t>,</w:t>
      </w:r>
      <w:r>
        <w:t>3.444)</w:t>
      </w:r>
      <w:r>
        <w:tab/>
        <w:t>(0.011</w:t>
      </w:r>
      <w:r>
        <w:rPr>
          <w:rFonts w:ascii="Verdana"/>
          <w:i/>
        </w:rPr>
        <w:t>,</w:t>
      </w:r>
      <w:r>
        <w:t>0.109)</w:t>
      </w:r>
      <w:r>
        <w:tab/>
      </w:r>
      <w:r>
        <w:rPr>
          <w:w w:val="90"/>
        </w:rPr>
        <w:t>(-0.007</w:t>
      </w:r>
      <w:r>
        <w:rPr>
          <w:rFonts w:ascii="Verdana"/>
          <w:i/>
          <w:w w:val="90"/>
        </w:rPr>
        <w:t>,</w:t>
      </w:r>
      <w:r>
        <w:rPr>
          <w:w w:val="90"/>
        </w:rPr>
        <w:t>0.009)</w:t>
      </w:r>
      <w:r>
        <w:rPr>
          <w:w w:val="90"/>
        </w:rPr>
        <w:tab/>
      </w:r>
      <w:r>
        <w:t>(-0.007</w:t>
      </w:r>
      <w:r>
        <w:rPr>
          <w:rFonts w:ascii="Verdana"/>
          <w:i/>
        </w:rPr>
        <w:t>,</w:t>
      </w:r>
      <w:r>
        <w:t>0.002)</w:t>
      </w:r>
    </w:p>
    <w:p w14:paraId="2BD26453" w14:textId="77777777" w:rsidR="004D46F6" w:rsidRDefault="00EA7180">
      <w:pPr>
        <w:tabs>
          <w:tab w:val="left" w:pos="6178"/>
          <w:tab w:val="left" w:pos="7785"/>
          <w:tab w:val="left" w:pos="8244"/>
          <w:tab w:val="left" w:pos="9773"/>
          <w:tab w:val="left" w:pos="10232"/>
          <w:tab w:val="left" w:pos="11761"/>
          <w:tab w:val="left" w:pos="12220"/>
        </w:tabs>
        <w:spacing w:before="1" w:line="235" w:lineRule="auto"/>
        <w:ind w:left="5719" w:right="338" w:hanging="5619"/>
        <w:rPr>
          <w:sz w:val="20"/>
        </w:rPr>
      </w:pPr>
      <w:r>
        <w:rPr>
          <w:spacing w:val="-5"/>
          <w:sz w:val="20"/>
        </w:rPr>
        <w:t>Year</w:t>
      </w:r>
      <w:r>
        <w:rPr>
          <w:spacing w:val="-5"/>
          <w:sz w:val="20"/>
        </w:rPr>
        <w:tab/>
      </w:r>
      <w:r>
        <w:rPr>
          <w:spacing w:val="-5"/>
          <w:sz w:val="20"/>
        </w:rPr>
        <w:tab/>
      </w:r>
      <w:r>
        <w:rPr>
          <w:w w:val="85"/>
          <w:sz w:val="20"/>
        </w:rPr>
        <w:t>0</w:t>
      </w:r>
      <w:r>
        <w:rPr>
          <w:rFonts w:ascii="Verdana" w:hAnsi="Verdana"/>
          <w:i/>
          <w:w w:val="85"/>
          <w:sz w:val="20"/>
        </w:rPr>
        <w:t>.</w:t>
      </w:r>
      <w:r>
        <w:rPr>
          <w:w w:val="85"/>
          <w:sz w:val="20"/>
        </w:rPr>
        <w:t>506</w:t>
      </w:r>
      <w:r>
        <w:rPr>
          <w:rFonts w:ascii="DejaVu Sans" w:hAnsi="DejaVu Sans"/>
          <w:w w:val="85"/>
          <w:position w:val="7"/>
          <w:sz w:val="14"/>
        </w:rPr>
        <w:t>∗∗∗</w:t>
      </w:r>
      <w:r>
        <w:rPr>
          <w:rFonts w:ascii="DejaVu Sans" w:hAnsi="DejaVu Sans"/>
          <w:w w:val="85"/>
          <w:position w:val="7"/>
          <w:sz w:val="14"/>
        </w:rPr>
        <w:tab/>
      </w:r>
      <w:r>
        <w:rPr>
          <w:rFonts w:ascii="DejaVu Sans" w:hAnsi="DejaVu Sans"/>
          <w:w w:val="85"/>
          <w:position w:val="7"/>
          <w:sz w:val="14"/>
        </w:rPr>
        <w:tab/>
      </w:r>
      <w:r>
        <w:rPr>
          <w:w w:val="85"/>
          <w:sz w:val="20"/>
        </w:rPr>
        <w:t>0</w:t>
      </w:r>
      <w:r>
        <w:rPr>
          <w:rFonts w:ascii="Verdana" w:hAnsi="Verdana"/>
          <w:i/>
          <w:w w:val="85"/>
          <w:sz w:val="20"/>
        </w:rPr>
        <w:t>.</w:t>
      </w:r>
      <w:r>
        <w:rPr>
          <w:w w:val="85"/>
          <w:sz w:val="20"/>
        </w:rPr>
        <w:t>289</w:t>
      </w:r>
      <w:r>
        <w:rPr>
          <w:rFonts w:ascii="DejaVu Sans" w:hAnsi="DejaVu Sans"/>
          <w:w w:val="85"/>
          <w:position w:val="7"/>
          <w:sz w:val="14"/>
        </w:rPr>
        <w:t>∗∗∗</w:t>
      </w:r>
      <w:r>
        <w:rPr>
          <w:rFonts w:ascii="DejaVu Sans" w:hAnsi="DejaVu Sans"/>
          <w:w w:val="85"/>
          <w:position w:val="7"/>
          <w:sz w:val="14"/>
        </w:rPr>
        <w:tab/>
      </w:r>
      <w:r>
        <w:rPr>
          <w:rFonts w:ascii="DejaVu Sans" w:hAnsi="DejaVu Sans"/>
          <w:w w:val="85"/>
          <w:position w:val="7"/>
          <w:sz w:val="14"/>
        </w:rPr>
        <w:tab/>
      </w:r>
      <w:r>
        <w:rPr>
          <w:w w:val="85"/>
          <w:sz w:val="20"/>
        </w:rPr>
        <w:t>0</w:t>
      </w:r>
      <w:r>
        <w:rPr>
          <w:rFonts w:ascii="Verdana" w:hAnsi="Verdana"/>
          <w:i/>
          <w:w w:val="85"/>
          <w:sz w:val="20"/>
        </w:rPr>
        <w:t>.</w:t>
      </w:r>
      <w:r>
        <w:rPr>
          <w:w w:val="85"/>
          <w:sz w:val="20"/>
        </w:rPr>
        <w:t>225</w:t>
      </w:r>
      <w:r>
        <w:rPr>
          <w:rFonts w:ascii="DejaVu Sans" w:hAnsi="DejaVu Sans"/>
          <w:w w:val="85"/>
          <w:position w:val="7"/>
          <w:sz w:val="14"/>
        </w:rPr>
        <w:t>∗∗∗</w:t>
      </w:r>
      <w:r>
        <w:rPr>
          <w:rFonts w:ascii="DejaVu Sans" w:hAnsi="DejaVu Sans"/>
          <w:w w:val="85"/>
          <w:position w:val="7"/>
          <w:sz w:val="14"/>
        </w:rPr>
        <w:tab/>
      </w:r>
      <w:r>
        <w:rPr>
          <w:rFonts w:ascii="DejaVu Sans" w:hAnsi="DejaVu Sans"/>
          <w:w w:val="85"/>
          <w:position w:val="7"/>
          <w:sz w:val="14"/>
        </w:rPr>
        <w:tab/>
      </w:r>
      <w:r>
        <w:rPr>
          <w:spacing w:val="-1"/>
          <w:w w:val="80"/>
          <w:sz w:val="20"/>
        </w:rPr>
        <w:t>0</w:t>
      </w:r>
      <w:r>
        <w:rPr>
          <w:rFonts w:ascii="Verdana" w:hAnsi="Verdana"/>
          <w:i/>
          <w:spacing w:val="-1"/>
          <w:w w:val="80"/>
          <w:sz w:val="20"/>
        </w:rPr>
        <w:t>.</w:t>
      </w:r>
      <w:r>
        <w:rPr>
          <w:spacing w:val="-1"/>
          <w:w w:val="80"/>
          <w:sz w:val="20"/>
        </w:rPr>
        <w:t>158</w:t>
      </w:r>
      <w:r>
        <w:rPr>
          <w:rFonts w:ascii="DejaVu Sans" w:hAnsi="DejaVu Sans"/>
          <w:spacing w:val="-1"/>
          <w:w w:val="80"/>
          <w:position w:val="7"/>
          <w:sz w:val="14"/>
        </w:rPr>
        <w:t xml:space="preserve">∗∗∗ </w:t>
      </w:r>
      <w:r>
        <w:rPr>
          <w:w w:val="90"/>
          <w:sz w:val="20"/>
        </w:rPr>
        <w:t>(0.409</w:t>
      </w:r>
      <w:r>
        <w:rPr>
          <w:rFonts w:ascii="Verdana" w:hAnsi="Verdana"/>
          <w:i/>
          <w:w w:val="90"/>
          <w:sz w:val="20"/>
        </w:rPr>
        <w:t>,</w:t>
      </w:r>
      <w:r>
        <w:rPr>
          <w:w w:val="90"/>
          <w:sz w:val="20"/>
        </w:rPr>
        <w:t>0.602)</w:t>
      </w:r>
      <w:r>
        <w:rPr>
          <w:w w:val="90"/>
          <w:sz w:val="20"/>
        </w:rPr>
        <w:tab/>
        <w:t>(0.200</w:t>
      </w:r>
      <w:r>
        <w:rPr>
          <w:rFonts w:ascii="Verdana" w:hAnsi="Verdana"/>
          <w:i/>
          <w:w w:val="90"/>
          <w:sz w:val="20"/>
        </w:rPr>
        <w:t>,</w:t>
      </w:r>
      <w:r>
        <w:rPr>
          <w:w w:val="90"/>
          <w:sz w:val="20"/>
        </w:rPr>
        <w:t>0.378)</w:t>
      </w:r>
      <w:r>
        <w:rPr>
          <w:w w:val="90"/>
          <w:sz w:val="20"/>
        </w:rPr>
        <w:tab/>
      </w:r>
      <w:r>
        <w:rPr>
          <w:w w:val="95"/>
          <w:sz w:val="20"/>
        </w:rPr>
        <w:t>(0.160</w:t>
      </w:r>
      <w:r>
        <w:rPr>
          <w:rFonts w:ascii="Verdana" w:hAnsi="Verdana"/>
          <w:i/>
          <w:w w:val="95"/>
          <w:sz w:val="20"/>
        </w:rPr>
        <w:t>,</w:t>
      </w:r>
      <w:r>
        <w:rPr>
          <w:w w:val="95"/>
          <w:sz w:val="20"/>
        </w:rPr>
        <w:t>0.290)</w:t>
      </w:r>
      <w:r>
        <w:rPr>
          <w:w w:val="95"/>
          <w:sz w:val="20"/>
        </w:rPr>
        <w:tab/>
        <w:t>(0.122</w:t>
      </w:r>
      <w:r>
        <w:rPr>
          <w:rFonts w:ascii="Verdana" w:hAnsi="Verdana"/>
          <w:i/>
          <w:w w:val="95"/>
          <w:sz w:val="20"/>
        </w:rPr>
        <w:t>,</w:t>
      </w:r>
      <w:r>
        <w:rPr>
          <w:w w:val="95"/>
          <w:sz w:val="20"/>
        </w:rPr>
        <w:t>0.195)</w:t>
      </w:r>
    </w:p>
    <w:p w14:paraId="415F9E24" w14:textId="77777777" w:rsidR="004D46F6" w:rsidRDefault="003732EE">
      <w:pPr>
        <w:tabs>
          <w:tab w:val="left" w:pos="5979"/>
          <w:tab w:val="left" w:pos="8045"/>
          <w:tab w:val="left" w:pos="10033"/>
          <w:tab w:val="left" w:pos="12021"/>
        </w:tabs>
        <w:spacing w:line="236" w:lineRule="exact"/>
        <w:ind w:left="100"/>
        <w:rPr>
          <w:rFonts w:ascii="DejaVu Sans" w:hAnsi="DejaVu Sans"/>
          <w:sz w:val="14"/>
        </w:rPr>
      </w:pPr>
      <w:r>
        <w:pict w14:anchorId="642589CE">
          <v:shape id="_x0000_s1027" type="#_x0000_t202" style="position:absolute;left:0;text-align:left;margin-left:371.25pt;margin-top:2.05pt;width:309.85pt;height:17.3pt;z-index:-251650560;mso-position-horizontal-relative:page" filled="f" stroked="f">
            <v:textbox inset="0,0,0,0">
              <w:txbxContent>
                <w:p w14:paraId="729DB2C7" w14:textId="77777777" w:rsidR="003732EE" w:rsidRDefault="003732EE">
                  <w:pPr>
                    <w:tabs>
                      <w:tab w:val="left" w:pos="2065"/>
                      <w:tab w:val="left" w:pos="4053"/>
                      <w:tab w:val="left" w:pos="6041"/>
                    </w:tabs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>−</w:t>
                  </w: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ab/>
                    <w:t>−</w:t>
                  </w: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ab/>
                    <w:t>−</w:t>
                  </w: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ab/>
                  </w:r>
                  <w:r>
                    <w:rPr>
                      <w:rFonts w:ascii="Arial" w:hAnsi="Arial"/>
                      <w:i/>
                      <w:w w:val="130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EA7180">
        <w:rPr>
          <w:sz w:val="20"/>
        </w:rPr>
        <w:t>Constant</w:t>
      </w:r>
      <w:r w:rsidR="00EA7180">
        <w:rPr>
          <w:sz w:val="20"/>
        </w:rPr>
        <w:tab/>
      </w:r>
      <w:r w:rsidR="00EA7180">
        <w:rPr>
          <w:w w:val="85"/>
          <w:sz w:val="20"/>
        </w:rPr>
        <w:t>958</w:t>
      </w:r>
      <w:r w:rsidR="00EA7180">
        <w:rPr>
          <w:rFonts w:ascii="Verdana" w:hAnsi="Verdana"/>
          <w:i/>
          <w:w w:val="85"/>
          <w:sz w:val="20"/>
        </w:rPr>
        <w:t>.</w:t>
      </w:r>
      <w:r w:rsidR="00EA7180">
        <w:rPr>
          <w:w w:val="85"/>
          <w:sz w:val="20"/>
        </w:rPr>
        <w:t>790</w:t>
      </w:r>
      <w:r w:rsidR="00EA7180">
        <w:rPr>
          <w:rFonts w:ascii="DejaVu Sans" w:hAnsi="DejaVu Sans"/>
          <w:w w:val="85"/>
          <w:position w:val="7"/>
          <w:sz w:val="14"/>
        </w:rPr>
        <w:t>∗∗∗</w:t>
      </w:r>
      <w:r w:rsidR="00EA7180">
        <w:rPr>
          <w:rFonts w:ascii="DejaVu Sans" w:hAnsi="DejaVu Sans"/>
          <w:w w:val="85"/>
          <w:position w:val="7"/>
          <w:sz w:val="14"/>
        </w:rPr>
        <w:tab/>
      </w:r>
      <w:r w:rsidR="00EA7180">
        <w:rPr>
          <w:w w:val="95"/>
          <w:sz w:val="20"/>
        </w:rPr>
        <w:t>521</w:t>
      </w:r>
      <w:r w:rsidR="00EA7180">
        <w:rPr>
          <w:rFonts w:ascii="Verdana" w:hAnsi="Verdana"/>
          <w:i/>
          <w:w w:val="95"/>
          <w:sz w:val="20"/>
        </w:rPr>
        <w:t>.</w:t>
      </w:r>
      <w:r w:rsidR="00EA7180">
        <w:rPr>
          <w:w w:val="95"/>
          <w:sz w:val="20"/>
        </w:rPr>
        <w:t>271</w:t>
      </w:r>
      <w:r w:rsidR="00EA7180">
        <w:rPr>
          <w:rFonts w:ascii="DejaVu Sans" w:hAnsi="DejaVu Sans"/>
          <w:w w:val="95"/>
          <w:position w:val="7"/>
          <w:sz w:val="14"/>
        </w:rPr>
        <w:t>∗∗∗</w:t>
      </w:r>
      <w:r w:rsidR="00EA7180">
        <w:rPr>
          <w:rFonts w:ascii="DejaVu Sans" w:hAnsi="DejaVu Sans"/>
          <w:w w:val="95"/>
          <w:position w:val="7"/>
          <w:sz w:val="14"/>
        </w:rPr>
        <w:tab/>
      </w:r>
      <w:r w:rsidR="00EA7180">
        <w:rPr>
          <w:w w:val="90"/>
          <w:sz w:val="20"/>
        </w:rPr>
        <w:t>395</w:t>
      </w:r>
      <w:r w:rsidR="00EA7180">
        <w:rPr>
          <w:rFonts w:ascii="Verdana" w:hAnsi="Verdana"/>
          <w:i/>
          <w:w w:val="90"/>
          <w:sz w:val="20"/>
        </w:rPr>
        <w:t>.</w:t>
      </w:r>
      <w:r w:rsidR="00EA7180">
        <w:rPr>
          <w:w w:val="90"/>
          <w:sz w:val="20"/>
        </w:rPr>
        <w:t>563</w:t>
      </w:r>
      <w:r w:rsidR="00EA7180">
        <w:rPr>
          <w:rFonts w:ascii="DejaVu Sans" w:hAnsi="DejaVu Sans"/>
          <w:w w:val="90"/>
          <w:position w:val="7"/>
          <w:sz w:val="14"/>
        </w:rPr>
        <w:t>∗∗∗</w:t>
      </w:r>
      <w:r w:rsidR="00EA7180">
        <w:rPr>
          <w:rFonts w:ascii="DejaVu Sans" w:hAnsi="DejaVu Sans"/>
          <w:w w:val="90"/>
          <w:position w:val="7"/>
          <w:sz w:val="14"/>
        </w:rPr>
        <w:tab/>
      </w:r>
      <w:r w:rsidR="00EA7180">
        <w:rPr>
          <w:sz w:val="20"/>
        </w:rPr>
        <w:t>247</w:t>
      </w:r>
      <w:r w:rsidR="00EA7180">
        <w:rPr>
          <w:rFonts w:ascii="Verdana" w:hAnsi="Verdana"/>
          <w:i/>
          <w:sz w:val="20"/>
        </w:rPr>
        <w:t>.</w:t>
      </w:r>
      <w:r w:rsidR="00EA7180">
        <w:rPr>
          <w:sz w:val="20"/>
        </w:rPr>
        <w:t>217</w:t>
      </w:r>
      <w:r w:rsidR="00EA7180">
        <w:rPr>
          <w:rFonts w:ascii="DejaVu Sans" w:hAnsi="DejaVu Sans"/>
          <w:position w:val="7"/>
          <w:sz w:val="14"/>
        </w:rPr>
        <w:t>∗∗∗</w:t>
      </w:r>
    </w:p>
    <w:p w14:paraId="0C42AAB1" w14:textId="77777777" w:rsidR="004D46F6" w:rsidRDefault="00EA7180">
      <w:pPr>
        <w:pStyle w:val="BodyText"/>
        <w:tabs>
          <w:tab w:val="left" w:pos="7405"/>
          <w:tab w:val="left" w:pos="9393"/>
          <w:tab w:val="left" w:pos="11381"/>
        </w:tabs>
        <w:spacing w:line="242" w:lineRule="exact"/>
        <w:ind w:left="5262"/>
        <w:jc w:val="center"/>
      </w:pPr>
      <w:r>
        <w:rPr>
          <w:w w:val="95"/>
        </w:rPr>
        <w:t>(-1,152.821</w:t>
      </w:r>
      <w:r>
        <w:rPr>
          <w:rFonts w:ascii="Verdana"/>
          <w:i/>
          <w:w w:val="95"/>
        </w:rPr>
        <w:t>,</w:t>
      </w:r>
      <w:r>
        <w:rPr>
          <w:w w:val="95"/>
        </w:rPr>
        <w:t>-764.759)</w:t>
      </w:r>
      <w:r>
        <w:rPr>
          <w:w w:val="95"/>
        </w:rPr>
        <w:tab/>
        <w:t>(-699.343</w:t>
      </w:r>
      <w:r>
        <w:rPr>
          <w:rFonts w:ascii="Verdana"/>
          <w:i/>
          <w:w w:val="95"/>
        </w:rPr>
        <w:t>,</w:t>
      </w:r>
      <w:r>
        <w:rPr>
          <w:w w:val="95"/>
        </w:rPr>
        <w:t>-343.198)</w:t>
      </w:r>
      <w:r>
        <w:rPr>
          <w:w w:val="95"/>
        </w:rPr>
        <w:tab/>
      </w:r>
      <w:r>
        <w:rPr>
          <w:w w:val="90"/>
        </w:rPr>
        <w:t>(-525.258</w:t>
      </w:r>
      <w:r>
        <w:rPr>
          <w:rFonts w:ascii="Verdana"/>
          <w:i/>
          <w:w w:val="90"/>
        </w:rPr>
        <w:t>,</w:t>
      </w:r>
      <w:r>
        <w:rPr>
          <w:w w:val="90"/>
        </w:rPr>
        <w:t>-265.868)</w:t>
      </w:r>
      <w:r>
        <w:rPr>
          <w:w w:val="90"/>
        </w:rPr>
        <w:tab/>
      </w:r>
      <w:r>
        <w:rPr>
          <w:w w:val="95"/>
        </w:rPr>
        <w:t>(-319.848</w:t>
      </w:r>
      <w:r>
        <w:rPr>
          <w:rFonts w:ascii="Verdana"/>
          <w:i/>
          <w:w w:val="95"/>
        </w:rPr>
        <w:t>,</w:t>
      </w:r>
      <w:r>
        <w:rPr>
          <w:w w:val="95"/>
        </w:rPr>
        <w:t>-174.585)</w:t>
      </w:r>
    </w:p>
    <w:p w14:paraId="749AF315" w14:textId="77777777" w:rsidR="004D46F6" w:rsidRDefault="00EA7180">
      <w:pPr>
        <w:pStyle w:val="BodyText"/>
        <w:tabs>
          <w:tab w:val="left" w:pos="6129"/>
          <w:tab w:val="left" w:pos="8194"/>
          <w:tab w:val="left" w:pos="10182"/>
          <w:tab w:val="left" w:pos="12170"/>
        </w:tabs>
        <w:spacing w:before="12" w:line="219" w:lineRule="exact"/>
        <w:ind w:left="100"/>
      </w:pPr>
      <w:r>
        <w:rPr>
          <w:i/>
          <w:w w:val="95"/>
        </w:rPr>
        <w:t>N</w:t>
      </w:r>
      <w:r>
        <w:rPr>
          <w:i/>
          <w:w w:val="95"/>
        </w:rPr>
        <w:tab/>
      </w:r>
      <w:r>
        <w:rPr>
          <w:w w:val="95"/>
        </w:rPr>
        <w:t>459</w:t>
      </w:r>
      <w:r>
        <w:rPr>
          <w:w w:val="95"/>
        </w:rPr>
        <w:tab/>
        <w:t>830</w:t>
      </w:r>
      <w:r>
        <w:rPr>
          <w:w w:val="95"/>
        </w:rPr>
        <w:tab/>
        <w:t>826</w:t>
      </w:r>
      <w:r>
        <w:rPr>
          <w:w w:val="95"/>
        </w:rPr>
        <w:tab/>
        <w:t>860</w:t>
      </w:r>
    </w:p>
    <w:p w14:paraId="776C61F7" w14:textId="77777777" w:rsidR="004D46F6" w:rsidRDefault="00EA7180">
      <w:pPr>
        <w:pStyle w:val="BodyText"/>
        <w:tabs>
          <w:tab w:val="left" w:pos="6051"/>
          <w:tab w:val="left" w:pos="8117"/>
          <w:tab w:val="left" w:pos="10105"/>
          <w:tab w:val="left" w:pos="12093"/>
        </w:tabs>
        <w:spacing w:line="239" w:lineRule="exact"/>
        <w:ind w:left="100"/>
      </w:pPr>
      <w:r>
        <w:t>R</w:t>
      </w:r>
      <w:r>
        <w:rPr>
          <w:rFonts w:ascii="Verdana"/>
          <w:position w:val="7"/>
          <w:sz w:val="14"/>
        </w:rPr>
        <w:t>2</w:t>
      </w:r>
      <w:r>
        <w:rPr>
          <w:rFonts w:ascii="Verdana"/>
          <w:position w:val="7"/>
          <w:sz w:val="14"/>
        </w:rPr>
        <w:tab/>
      </w:r>
      <w:r>
        <w:t>0.391</w:t>
      </w:r>
      <w:r>
        <w:tab/>
        <w:t>0.304</w:t>
      </w:r>
      <w:r>
        <w:tab/>
        <w:t>0.385</w:t>
      </w:r>
      <w:r>
        <w:tab/>
        <w:t>0.465</w:t>
      </w:r>
    </w:p>
    <w:p w14:paraId="13F72BF5" w14:textId="77777777" w:rsidR="004D46F6" w:rsidRDefault="003732EE">
      <w:pPr>
        <w:pStyle w:val="BodyText"/>
        <w:tabs>
          <w:tab w:val="left" w:pos="6051"/>
          <w:tab w:val="left" w:pos="8117"/>
          <w:tab w:val="left" w:pos="10105"/>
          <w:tab w:val="left" w:pos="12093"/>
        </w:tabs>
        <w:spacing w:line="247" w:lineRule="exact"/>
        <w:ind w:left="100"/>
      </w:pPr>
      <w:r>
        <w:pict w14:anchorId="0F249DAC">
          <v:line id="_x0000_s1026" style="position:absolute;left:0;text-align:left;z-index:251650560;mso-position-horizontal-relative:page" from="85.05pt,13.95pt" to="743.25pt,13.95pt" strokeweight=".14042mm">
            <w10:wrap anchorx="page"/>
          </v:line>
        </w:pict>
      </w:r>
      <w:r w:rsidR="00EA7180">
        <w:t>Adjusted</w:t>
      </w:r>
      <w:r w:rsidR="00EA7180">
        <w:rPr>
          <w:spacing w:val="12"/>
        </w:rPr>
        <w:t xml:space="preserve"> </w:t>
      </w:r>
      <w:r w:rsidR="00EA7180">
        <w:t>R</w:t>
      </w:r>
      <w:r w:rsidR="00EA7180">
        <w:rPr>
          <w:rFonts w:ascii="Verdana"/>
          <w:position w:val="7"/>
          <w:sz w:val="14"/>
        </w:rPr>
        <w:t>2</w:t>
      </w:r>
      <w:r w:rsidR="00EA7180">
        <w:rPr>
          <w:rFonts w:ascii="Verdana"/>
          <w:position w:val="7"/>
          <w:sz w:val="14"/>
        </w:rPr>
        <w:tab/>
      </w:r>
      <w:r w:rsidR="00EA7180">
        <w:t>0.379</w:t>
      </w:r>
      <w:r w:rsidR="00EA7180">
        <w:tab/>
        <w:t>0.296</w:t>
      </w:r>
      <w:r w:rsidR="00EA7180">
        <w:tab/>
        <w:t>0.378</w:t>
      </w:r>
      <w:r w:rsidR="00EA7180">
        <w:tab/>
        <w:t>0.460</w:t>
      </w:r>
    </w:p>
    <w:p w14:paraId="0C5E06C9" w14:textId="77777777" w:rsidR="004D46F6" w:rsidRDefault="00EA7180">
      <w:pPr>
        <w:spacing w:before="86"/>
        <w:ind w:left="220"/>
        <w:rPr>
          <w:sz w:val="20"/>
        </w:rPr>
      </w:pPr>
      <w:r>
        <w:rPr>
          <w:rFonts w:ascii="DejaVu Sans" w:hAnsi="DejaVu Sans"/>
          <w:w w:val="95"/>
          <w:position w:val="7"/>
          <w:sz w:val="14"/>
        </w:rPr>
        <w:t>∗</w:t>
      </w:r>
      <w:r>
        <w:rPr>
          <w:w w:val="95"/>
          <w:sz w:val="20"/>
        </w:rPr>
        <w:t xml:space="preserve">p </w:t>
      </w:r>
      <w:r>
        <w:rPr>
          <w:rFonts w:ascii="Verdana" w:hAnsi="Verdana"/>
          <w:i/>
          <w:w w:val="95"/>
          <w:sz w:val="20"/>
        </w:rPr>
        <w:t xml:space="preserve">&lt; </w:t>
      </w:r>
      <w:r>
        <w:rPr>
          <w:w w:val="95"/>
          <w:sz w:val="20"/>
        </w:rPr>
        <w:t xml:space="preserve">.05; </w:t>
      </w:r>
      <w:r>
        <w:rPr>
          <w:rFonts w:ascii="DejaVu Sans" w:hAnsi="DejaVu Sans"/>
          <w:w w:val="95"/>
          <w:position w:val="7"/>
          <w:sz w:val="14"/>
        </w:rPr>
        <w:t>∗∗</w:t>
      </w:r>
      <w:r>
        <w:rPr>
          <w:w w:val="95"/>
          <w:sz w:val="20"/>
        </w:rPr>
        <w:t xml:space="preserve">p </w:t>
      </w:r>
      <w:r>
        <w:rPr>
          <w:rFonts w:ascii="Verdana" w:hAnsi="Verdana"/>
          <w:i/>
          <w:w w:val="95"/>
          <w:sz w:val="20"/>
        </w:rPr>
        <w:t xml:space="preserve">&lt; </w:t>
      </w:r>
      <w:r>
        <w:rPr>
          <w:w w:val="95"/>
          <w:sz w:val="20"/>
        </w:rPr>
        <w:t xml:space="preserve">.01; </w:t>
      </w:r>
      <w:r>
        <w:rPr>
          <w:rFonts w:ascii="DejaVu Sans" w:hAnsi="DejaVu Sans"/>
          <w:w w:val="95"/>
          <w:position w:val="7"/>
          <w:sz w:val="14"/>
        </w:rPr>
        <w:t>∗∗∗</w:t>
      </w:r>
      <w:r>
        <w:rPr>
          <w:w w:val="95"/>
          <w:sz w:val="20"/>
        </w:rPr>
        <w:t xml:space="preserve">p </w:t>
      </w:r>
      <w:r>
        <w:rPr>
          <w:rFonts w:ascii="Verdana" w:hAnsi="Verdana"/>
          <w:i/>
          <w:w w:val="95"/>
          <w:sz w:val="20"/>
        </w:rPr>
        <w:t xml:space="preserve">&lt; </w:t>
      </w:r>
      <w:r>
        <w:rPr>
          <w:w w:val="95"/>
          <w:sz w:val="20"/>
        </w:rPr>
        <w:t>.001</w:t>
      </w:r>
    </w:p>
    <w:p w14:paraId="0E370A04" w14:textId="77777777" w:rsidR="004D46F6" w:rsidRDefault="004D46F6">
      <w:pPr>
        <w:rPr>
          <w:sz w:val="20"/>
        </w:rPr>
        <w:sectPr w:rsidR="004D46F6">
          <w:footerReference w:type="default" r:id="rId16"/>
          <w:pgSz w:w="15840" w:h="12240" w:orient="landscape"/>
          <w:pgMar w:top="1140" w:right="980" w:bottom="280" w:left="1600" w:header="0" w:footer="0" w:gutter="0"/>
          <w:cols w:space="720"/>
        </w:sectPr>
      </w:pPr>
    </w:p>
    <w:p w14:paraId="7087E962" w14:textId="77777777" w:rsidR="004D46F6" w:rsidRDefault="00EA7180">
      <w:pPr>
        <w:pStyle w:val="Heading1"/>
        <w:numPr>
          <w:ilvl w:val="0"/>
          <w:numId w:val="2"/>
        </w:numPr>
        <w:tabs>
          <w:tab w:val="left" w:pos="414"/>
        </w:tabs>
        <w:spacing w:before="216"/>
        <w:ind w:left="413"/>
      </w:pPr>
      <w:bookmarkStart w:id="411" w:name="Discussion"/>
      <w:bookmarkEnd w:id="411"/>
      <w:r>
        <w:lastRenderedPageBreak/>
        <w:t>Discussion</w:t>
      </w:r>
    </w:p>
    <w:p w14:paraId="29113BB4" w14:textId="77777777" w:rsidR="004D46F6" w:rsidRDefault="004D46F6">
      <w:pPr>
        <w:pStyle w:val="BodyText"/>
        <w:spacing w:before="10"/>
        <w:rPr>
          <w:b/>
          <w:sz w:val="30"/>
        </w:rPr>
      </w:pPr>
    </w:p>
    <w:p w14:paraId="152C3FD6" w14:textId="3E531533" w:rsidR="004D46F6" w:rsidRDefault="00EA7180">
      <w:pPr>
        <w:pStyle w:val="BodyText"/>
        <w:spacing w:line="420" w:lineRule="auto"/>
        <w:ind w:left="120" w:right="288" w:firstLine="298"/>
        <w:jc w:val="both"/>
      </w:pPr>
      <w:r>
        <w:t>In</w:t>
      </w:r>
      <w:r>
        <w:rPr>
          <w:spacing w:val="-16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rPr>
          <w:spacing w:val="-3"/>
        </w:rPr>
        <w:t>study,</w:t>
      </w:r>
      <w:r>
        <w:rPr>
          <w:spacing w:val="-15"/>
        </w:rPr>
        <w:t xml:space="preserve"> </w:t>
      </w:r>
      <w:r>
        <w:rPr>
          <w:spacing w:val="-3"/>
        </w:rPr>
        <w:t>we</w:t>
      </w:r>
      <w:r>
        <w:rPr>
          <w:spacing w:val="-15"/>
        </w:rPr>
        <w:t xml:space="preserve"> </w:t>
      </w:r>
      <w:r>
        <w:t>explored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association</w:t>
      </w:r>
      <w:r>
        <w:rPr>
          <w:spacing w:val="-15"/>
        </w:rPr>
        <w:t xml:space="preserve"> </w:t>
      </w:r>
      <w:r>
        <w:t>between</w:t>
      </w:r>
      <w:r>
        <w:rPr>
          <w:spacing w:val="-15"/>
        </w:rPr>
        <w:t xml:space="preserve"> </w:t>
      </w:r>
      <w:r>
        <w:t>compulsory</w:t>
      </w:r>
      <w:r>
        <w:rPr>
          <w:spacing w:val="-16"/>
        </w:rPr>
        <w:t xml:space="preserve"> </w:t>
      </w:r>
      <w:r>
        <w:t>health</w:t>
      </w:r>
      <w:r>
        <w:rPr>
          <w:spacing w:val="-15"/>
        </w:rPr>
        <w:t xml:space="preserve"> </w:t>
      </w:r>
      <w:r>
        <w:t>insurance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life</w:t>
      </w:r>
      <w:r>
        <w:rPr>
          <w:spacing w:val="-16"/>
        </w:rPr>
        <w:t xml:space="preserve"> </w:t>
      </w:r>
      <w:r>
        <w:t>expectancy in</w:t>
      </w:r>
      <w:r>
        <w:rPr>
          <w:spacing w:val="-6"/>
        </w:rPr>
        <w:t xml:space="preserve"> </w:t>
      </w:r>
      <w:r>
        <w:t>184</w:t>
      </w:r>
      <w:r>
        <w:rPr>
          <w:spacing w:val="-4"/>
        </w:rPr>
        <w:t xml:space="preserve"> </w:t>
      </w:r>
      <w:r>
        <w:t>countries</w:t>
      </w:r>
      <w:r>
        <w:rPr>
          <w:spacing w:val="-6"/>
        </w:rPr>
        <w:t xml:space="preserve"> </w:t>
      </w:r>
      <w:r>
        <w:rPr>
          <w:spacing w:val="-3"/>
        </w:rPr>
        <w:t>over</w:t>
      </w:r>
      <w:r>
        <w:rPr>
          <w:spacing w:val="-4"/>
        </w:rPr>
        <w:t xml:space="preserve"> </w:t>
      </w:r>
      <w:ins w:id="412" w:author="Asabe Garba" w:date="2019-04-13T00:46:00Z">
        <w:r w:rsidR="00473824">
          <w:rPr>
            <w:spacing w:val="-4"/>
          </w:rPr>
          <w:t xml:space="preserve">a </w:t>
        </w:r>
      </w:ins>
      <w:ins w:id="413" w:author="Asabe Garba" w:date="2019-04-13T00:47:00Z">
        <w:r w:rsidR="00473824">
          <w:t>17</w:t>
        </w:r>
        <w:r w:rsidR="00473824">
          <w:rPr>
            <w:spacing w:val="-6"/>
          </w:rPr>
          <w:t>-year</w:t>
        </w:r>
        <w:r w:rsidR="00473824">
          <w:t xml:space="preserve"> period</w:t>
        </w:r>
      </w:ins>
      <w:r>
        <w:t>.</w:t>
      </w:r>
      <w:r>
        <w:rPr>
          <w:spacing w:val="10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revealed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compulsory</w:t>
      </w:r>
      <w:r>
        <w:rPr>
          <w:spacing w:val="-5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insurance</w:t>
      </w:r>
      <w:r>
        <w:rPr>
          <w:spacing w:val="-5"/>
        </w:rPr>
        <w:t xml:space="preserve"> </w:t>
      </w:r>
      <w:r>
        <w:t>was significantly associated with life expectancy, after adjusting for country level characteristics, health expenditure</w:t>
      </w:r>
      <w:ins w:id="414" w:author="Asabe Garba" w:date="2019-04-13T00:46:00Z">
        <w:r w:rsidR="00473824">
          <w:t>,</w:t>
        </w:r>
      </w:ins>
      <w:r>
        <w:t xml:space="preserve"> and other health financing</w:t>
      </w:r>
      <w:r>
        <w:rPr>
          <w:spacing w:val="27"/>
        </w:rPr>
        <w:t xml:space="preserve"> </w:t>
      </w:r>
      <w:r>
        <w:t>arrangements.</w:t>
      </w:r>
    </w:p>
    <w:p w14:paraId="5D99A73E" w14:textId="77777777" w:rsidR="004D46F6" w:rsidRDefault="004D46F6">
      <w:pPr>
        <w:pStyle w:val="BodyText"/>
        <w:spacing w:before="10"/>
        <w:rPr>
          <w:sz w:val="31"/>
        </w:rPr>
      </w:pPr>
    </w:p>
    <w:p w14:paraId="6AB1DFB2" w14:textId="77777777" w:rsidR="004D46F6" w:rsidRDefault="00EA7180">
      <w:pPr>
        <w:pStyle w:val="Heading1"/>
      </w:pPr>
      <w:bookmarkStart w:id="415" w:name="Acknowledgements"/>
      <w:bookmarkEnd w:id="415"/>
      <w:r>
        <w:t>Acknowledgements</w:t>
      </w:r>
    </w:p>
    <w:p w14:paraId="44DF9844" w14:textId="77777777" w:rsidR="004D46F6" w:rsidRDefault="004D46F6">
      <w:pPr>
        <w:pStyle w:val="BodyText"/>
        <w:spacing w:before="10"/>
        <w:rPr>
          <w:b/>
          <w:sz w:val="30"/>
        </w:rPr>
      </w:pPr>
    </w:p>
    <w:p w14:paraId="50E1320F" w14:textId="4BDC33F1" w:rsidR="004D46F6" w:rsidRDefault="00EA7180">
      <w:pPr>
        <w:pStyle w:val="BodyText"/>
        <w:spacing w:line="420" w:lineRule="auto"/>
        <w:ind w:left="120" w:right="293" w:firstLine="298"/>
        <w:jc w:val="both"/>
      </w:pPr>
      <w:r>
        <w:t xml:space="preserve">We thank the WHO and the World Bank for making </w:t>
      </w:r>
      <w:ins w:id="416" w:author="Asabe Garba" w:date="2019-04-13T00:46:00Z">
        <w:r w:rsidR="00473824">
          <w:t xml:space="preserve">the </w:t>
        </w:r>
      </w:ins>
      <w:r>
        <w:t>data used in this study publicly available for researchers.</w:t>
      </w:r>
    </w:p>
    <w:p w14:paraId="6A4A3C9E" w14:textId="77777777" w:rsidR="004D46F6" w:rsidRDefault="004D46F6">
      <w:pPr>
        <w:pStyle w:val="BodyText"/>
        <w:spacing w:before="8"/>
        <w:rPr>
          <w:sz w:val="31"/>
        </w:rPr>
      </w:pPr>
    </w:p>
    <w:p w14:paraId="3D046B11" w14:textId="77777777" w:rsidR="004D46F6" w:rsidRDefault="00EA7180">
      <w:pPr>
        <w:pStyle w:val="Heading1"/>
      </w:pPr>
      <w:bookmarkStart w:id="417" w:name="Funding"/>
      <w:bookmarkEnd w:id="417"/>
      <w:r>
        <w:rPr>
          <w:spacing w:val="-4"/>
        </w:rPr>
        <w:t>Funding</w:t>
      </w:r>
    </w:p>
    <w:p w14:paraId="6D8C33B4" w14:textId="77777777" w:rsidR="004D46F6" w:rsidRDefault="004D46F6">
      <w:pPr>
        <w:pStyle w:val="BodyText"/>
        <w:spacing w:before="10"/>
        <w:rPr>
          <w:b/>
          <w:sz w:val="30"/>
        </w:rPr>
      </w:pPr>
    </w:p>
    <w:p w14:paraId="36A87A00" w14:textId="77777777" w:rsidR="004D46F6" w:rsidRDefault="00EA7180">
      <w:pPr>
        <w:pStyle w:val="BodyText"/>
        <w:ind w:left="419"/>
      </w:pPr>
      <w:r>
        <w:t>None.</w:t>
      </w:r>
    </w:p>
    <w:p w14:paraId="785D2458" w14:textId="77777777" w:rsidR="004D46F6" w:rsidRDefault="004D46F6">
      <w:pPr>
        <w:pStyle w:val="BodyText"/>
        <w:rPr>
          <w:sz w:val="28"/>
        </w:rPr>
      </w:pPr>
    </w:p>
    <w:p w14:paraId="284835B6" w14:textId="77777777" w:rsidR="004D46F6" w:rsidRDefault="00EA7180">
      <w:pPr>
        <w:pStyle w:val="Heading1"/>
        <w:spacing w:before="212"/>
      </w:pPr>
      <w:bookmarkStart w:id="418" w:name="Availability_of_data_and_materials"/>
      <w:bookmarkEnd w:id="418"/>
      <w:r>
        <w:t>Availability of data and materials</w:t>
      </w:r>
    </w:p>
    <w:p w14:paraId="754156C3" w14:textId="77777777" w:rsidR="004D46F6" w:rsidRDefault="004D46F6">
      <w:pPr>
        <w:pStyle w:val="BodyText"/>
        <w:spacing w:before="7"/>
        <w:rPr>
          <w:b/>
          <w:sz w:val="27"/>
        </w:rPr>
      </w:pPr>
    </w:p>
    <w:p w14:paraId="66AA7A43" w14:textId="77777777" w:rsidR="004D46F6" w:rsidRDefault="00EA7180">
      <w:pPr>
        <w:pStyle w:val="BodyText"/>
        <w:spacing w:line="369" w:lineRule="auto"/>
        <w:ind w:left="113" w:right="271" w:firstLine="306"/>
        <w:jc w:val="both"/>
      </w:pPr>
      <w:r>
        <w:rPr>
          <w:w w:val="95"/>
        </w:rPr>
        <w:t>All</w:t>
      </w:r>
      <w:r>
        <w:rPr>
          <w:spacing w:val="-28"/>
          <w:w w:val="95"/>
        </w:rPr>
        <w:t xml:space="preserve"> </w:t>
      </w:r>
      <w:r>
        <w:rPr>
          <w:w w:val="95"/>
        </w:rPr>
        <w:t>data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associated</w:t>
      </w:r>
      <w:r>
        <w:rPr>
          <w:spacing w:val="-27"/>
          <w:w w:val="95"/>
        </w:rPr>
        <w:t xml:space="preserve"> </w:t>
      </w:r>
      <w:r>
        <w:rPr>
          <w:w w:val="95"/>
        </w:rPr>
        <w:t>R</w:t>
      </w:r>
      <w:r>
        <w:rPr>
          <w:spacing w:val="-28"/>
          <w:w w:val="95"/>
        </w:rPr>
        <w:t xml:space="preserve"> </w:t>
      </w:r>
      <w:r>
        <w:rPr>
          <w:w w:val="95"/>
        </w:rPr>
        <w:t>code</w:t>
      </w:r>
      <w:r>
        <w:rPr>
          <w:spacing w:val="-27"/>
          <w:w w:val="95"/>
        </w:rPr>
        <w:t xml:space="preserve"> </w:t>
      </w:r>
      <w:r>
        <w:rPr>
          <w:w w:val="95"/>
        </w:rPr>
        <w:t>are</w:t>
      </w:r>
      <w:r>
        <w:rPr>
          <w:spacing w:val="-28"/>
          <w:w w:val="95"/>
        </w:rPr>
        <w:t xml:space="preserve"> </w:t>
      </w:r>
      <w:r>
        <w:rPr>
          <w:w w:val="95"/>
        </w:rPr>
        <w:t>public</w:t>
      </w:r>
      <w:r>
        <w:rPr>
          <w:spacing w:val="-27"/>
          <w:w w:val="95"/>
        </w:rPr>
        <w:t xml:space="preserve"> </w:t>
      </w:r>
      <w:r>
        <w:rPr>
          <w:w w:val="95"/>
        </w:rPr>
        <w:t>available</w:t>
      </w:r>
      <w:r>
        <w:rPr>
          <w:spacing w:val="-28"/>
          <w:w w:val="95"/>
        </w:rPr>
        <w:t xml:space="preserve"> </w:t>
      </w:r>
      <w:r>
        <w:rPr>
          <w:w w:val="95"/>
        </w:rPr>
        <w:t>at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GitHub</w:t>
      </w:r>
      <w:r>
        <w:rPr>
          <w:spacing w:val="-27"/>
          <w:w w:val="95"/>
        </w:rPr>
        <w:t xml:space="preserve"> </w:t>
      </w:r>
      <w:r>
        <w:rPr>
          <w:w w:val="95"/>
        </w:rPr>
        <w:t>repository</w:t>
      </w:r>
      <w:r>
        <w:rPr>
          <w:spacing w:val="-28"/>
          <w:w w:val="95"/>
        </w:rPr>
        <w:t xml:space="preserve"> </w:t>
      </w:r>
      <w:r>
        <w:rPr>
          <w:rFonts w:ascii="Arial Black"/>
          <w:w w:val="95"/>
        </w:rPr>
        <w:t>caimiao0714/GHRP-UHC</w:t>
      </w:r>
      <w:r>
        <w:rPr>
          <w:w w:val="95"/>
        </w:rPr>
        <w:t xml:space="preserve">, </w:t>
      </w:r>
      <w:r>
        <w:t xml:space="preserve">which can </w:t>
      </w:r>
      <w:r>
        <w:rPr>
          <w:spacing w:val="2"/>
        </w:rPr>
        <w:t xml:space="preserve">be </w:t>
      </w:r>
      <w:r>
        <w:t>accessed</w:t>
      </w:r>
      <w:r>
        <w:rPr>
          <w:spacing w:val="6"/>
        </w:rPr>
        <w:t xml:space="preserve"> </w:t>
      </w:r>
      <w:r>
        <w:t>at</w:t>
      </w:r>
      <w:r>
        <w:rPr>
          <w:color w:val="0000FF"/>
        </w:rPr>
        <w:t>h</w:t>
      </w:r>
      <w:hyperlink r:id="rId17">
        <w:r>
          <w:rPr>
            <w:color w:val="0000FF"/>
          </w:rPr>
          <w:t>ttps://github.com/caimiao0714/GHRP-UHC</w:t>
        </w:r>
        <w:r>
          <w:t>.</w:t>
        </w:r>
      </w:hyperlink>
    </w:p>
    <w:p w14:paraId="35214D42" w14:textId="77777777" w:rsidR="004D46F6" w:rsidRDefault="004D46F6">
      <w:pPr>
        <w:pStyle w:val="BodyText"/>
        <w:spacing w:before="10"/>
        <w:rPr>
          <w:sz w:val="35"/>
        </w:rPr>
      </w:pPr>
    </w:p>
    <w:p w14:paraId="599DAC8D" w14:textId="77777777" w:rsidR="004D46F6" w:rsidRDefault="00EA7180">
      <w:pPr>
        <w:pStyle w:val="Heading1"/>
        <w:spacing w:before="1"/>
      </w:pPr>
      <w:bookmarkStart w:id="419" w:name="References"/>
      <w:bookmarkEnd w:id="419"/>
      <w:r>
        <w:t>References</w:t>
      </w:r>
    </w:p>
    <w:p w14:paraId="10F17352" w14:textId="77777777" w:rsidR="004D46F6" w:rsidRDefault="004D46F6">
      <w:pPr>
        <w:pStyle w:val="BodyText"/>
        <w:spacing w:before="9"/>
        <w:rPr>
          <w:b/>
          <w:sz w:val="30"/>
        </w:rPr>
      </w:pPr>
    </w:p>
    <w:p w14:paraId="19E1B8F4" w14:textId="77777777" w:rsidR="004D46F6" w:rsidRDefault="00EA7180">
      <w:pPr>
        <w:pStyle w:val="ListParagraph"/>
        <w:numPr>
          <w:ilvl w:val="0"/>
          <w:numId w:val="1"/>
        </w:numPr>
        <w:tabs>
          <w:tab w:val="left" w:pos="661"/>
        </w:tabs>
        <w:spacing w:before="0" w:line="420" w:lineRule="auto"/>
        <w:ind w:right="296" w:firstLine="299"/>
        <w:jc w:val="both"/>
        <w:rPr>
          <w:sz w:val="20"/>
        </w:rPr>
      </w:pPr>
      <w:bookmarkStart w:id="420" w:name="_bookmark4"/>
      <w:bookmarkEnd w:id="420"/>
      <w:proofErr w:type="spellStart"/>
      <w:r>
        <w:rPr>
          <w:sz w:val="20"/>
        </w:rPr>
        <w:t>Bor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J,</w:t>
      </w:r>
      <w:r>
        <w:rPr>
          <w:spacing w:val="-6"/>
          <w:sz w:val="20"/>
        </w:rPr>
        <w:t xml:space="preserve"> </w:t>
      </w:r>
      <w:r>
        <w:rPr>
          <w:sz w:val="20"/>
        </w:rPr>
        <w:t>Herbst</w:t>
      </w:r>
      <w:r>
        <w:rPr>
          <w:spacing w:val="-6"/>
          <w:sz w:val="20"/>
        </w:rPr>
        <w:t xml:space="preserve"> </w:t>
      </w:r>
      <w:r>
        <w:rPr>
          <w:sz w:val="20"/>
        </w:rPr>
        <w:t>AJ,</w:t>
      </w:r>
      <w:r>
        <w:rPr>
          <w:spacing w:val="-6"/>
          <w:sz w:val="20"/>
        </w:rPr>
        <w:t xml:space="preserve"> </w:t>
      </w:r>
      <w:r>
        <w:rPr>
          <w:sz w:val="20"/>
        </w:rPr>
        <w:t>Newell</w:t>
      </w:r>
      <w:r>
        <w:rPr>
          <w:spacing w:val="-6"/>
          <w:sz w:val="20"/>
        </w:rPr>
        <w:t xml:space="preserve"> </w:t>
      </w:r>
      <w:r>
        <w:rPr>
          <w:sz w:val="20"/>
        </w:rPr>
        <w:t>M-L,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Bärnighausen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T.</w:t>
      </w:r>
      <w:r>
        <w:rPr>
          <w:spacing w:val="-6"/>
          <w:sz w:val="20"/>
        </w:rPr>
        <w:t xml:space="preserve"> </w:t>
      </w:r>
      <w:r>
        <w:rPr>
          <w:sz w:val="20"/>
        </w:rPr>
        <w:t>Increases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adult</w:t>
      </w:r>
      <w:r>
        <w:rPr>
          <w:spacing w:val="-6"/>
          <w:sz w:val="20"/>
        </w:rPr>
        <w:t xml:space="preserve"> </w:t>
      </w:r>
      <w:r>
        <w:rPr>
          <w:sz w:val="20"/>
        </w:rPr>
        <w:t>life</w:t>
      </w:r>
      <w:r>
        <w:rPr>
          <w:spacing w:val="-7"/>
          <w:sz w:val="20"/>
        </w:rPr>
        <w:t xml:space="preserve"> </w:t>
      </w:r>
      <w:r>
        <w:rPr>
          <w:sz w:val="20"/>
        </w:rPr>
        <w:t>expectancy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rural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south </w:t>
      </w:r>
      <w:proofErr w:type="spellStart"/>
      <w:r>
        <w:rPr>
          <w:sz w:val="20"/>
        </w:rPr>
        <w:t>africa</w:t>
      </w:r>
      <w:proofErr w:type="spellEnd"/>
      <w:r>
        <w:rPr>
          <w:sz w:val="20"/>
        </w:rPr>
        <w:t xml:space="preserve">: </w:t>
      </w:r>
      <w:r>
        <w:rPr>
          <w:spacing w:val="-3"/>
          <w:sz w:val="20"/>
        </w:rPr>
        <w:t xml:space="preserve">Valuing </w:t>
      </w:r>
      <w:r>
        <w:rPr>
          <w:sz w:val="20"/>
        </w:rPr>
        <w:t xml:space="preserve">the scale-up of </w:t>
      </w:r>
      <w:proofErr w:type="spellStart"/>
      <w:r>
        <w:rPr>
          <w:sz w:val="20"/>
        </w:rPr>
        <w:t>hiv</w:t>
      </w:r>
      <w:proofErr w:type="spellEnd"/>
      <w:r>
        <w:rPr>
          <w:sz w:val="20"/>
        </w:rPr>
        <w:t xml:space="preserve"> treatment. Science.</w:t>
      </w:r>
      <w:r>
        <w:rPr>
          <w:spacing w:val="20"/>
          <w:sz w:val="20"/>
        </w:rPr>
        <w:t xml:space="preserve"> </w:t>
      </w:r>
      <w:r>
        <w:rPr>
          <w:sz w:val="20"/>
        </w:rPr>
        <w:t>2013;339:961–5.</w:t>
      </w:r>
    </w:p>
    <w:p w14:paraId="038129E8" w14:textId="77777777" w:rsidR="004D46F6" w:rsidRDefault="00EA7180">
      <w:pPr>
        <w:pStyle w:val="ListParagraph"/>
        <w:numPr>
          <w:ilvl w:val="0"/>
          <w:numId w:val="1"/>
        </w:numPr>
        <w:tabs>
          <w:tab w:val="left" w:pos="660"/>
        </w:tabs>
        <w:spacing w:line="420" w:lineRule="auto"/>
        <w:ind w:right="299" w:firstLine="299"/>
        <w:jc w:val="both"/>
        <w:rPr>
          <w:sz w:val="20"/>
        </w:rPr>
      </w:pPr>
      <w:bookmarkStart w:id="421" w:name="_bookmark5"/>
      <w:bookmarkEnd w:id="421"/>
      <w:r>
        <w:rPr>
          <w:sz w:val="20"/>
        </w:rPr>
        <w:t>Mathers</w:t>
      </w:r>
      <w:r>
        <w:rPr>
          <w:spacing w:val="-4"/>
          <w:sz w:val="20"/>
        </w:rPr>
        <w:t xml:space="preserve"> </w:t>
      </w:r>
      <w:r>
        <w:rPr>
          <w:sz w:val="20"/>
        </w:rPr>
        <w:t>CD,</w:t>
      </w:r>
      <w:r>
        <w:rPr>
          <w:spacing w:val="-3"/>
          <w:sz w:val="20"/>
        </w:rPr>
        <w:t xml:space="preserve"> </w:t>
      </w:r>
      <w:r>
        <w:rPr>
          <w:sz w:val="20"/>
        </w:rPr>
        <w:t>Stevens</w:t>
      </w:r>
      <w:r>
        <w:rPr>
          <w:spacing w:val="-3"/>
          <w:sz w:val="20"/>
        </w:rPr>
        <w:t xml:space="preserve"> </w:t>
      </w:r>
      <w:r>
        <w:rPr>
          <w:sz w:val="20"/>
        </w:rPr>
        <w:t>GA,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Boerma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T,</w:t>
      </w:r>
      <w:r>
        <w:rPr>
          <w:spacing w:val="-3"/>
          <w:sz w:val="20"/>
        </w:rPr>
        <w:t xml:space="preserve"> </w:t>
      </w:r>
      <w:r>
        <w:rPr>
          <w:sz w:val="20"/>
        </w:rPr>
        <w:t>White</w:t>
      </w:r>
      <w:r>
        <w:rPr>
          <w:spacing w:val="-4"/>
          <w:sz w:val="20"/>
        </w:rPr>
        <w:t xml:space="preserve"> </w:t>
      </w:r>
      <w:r>
        <w:rPr>
          <w:sz w:val="20"/>
        </w:rPr>
        <w:t>RA,</w:t>
      </w:r>
      <w:r>
        <w:rPr>
          <w:spacing w:val="-3"/>
          <w:sz w:val="20"/>
        </w:rPr>
        <w:t xml:space="preserve"> Tobias</w:t>
      </w:r>
      <w:r>
        <w:rPr>
          <w:spacing w:val="-4"/>
          <w:sz w:val="20"/>
        </w:rPr>
        <w:t xml:space="preserve"> </w:t>
      </w:r>
      <w:r>
        <w:rPr>
          <w:sz w:val="20"/>
        </w:rPr>
        <w:t>MI.</w:t>
      </w:r>
      <w:r>
        <w:rPr>
          <w:spacing w:val="-3"/>
          <w:sz w:val="20"/>
        </w:rPr>
        <w:t xml:space="preserve"> </w:t>
      </w:r>
      <w:r>
        <w:rPr>
          <w:sz w:val="20"/>
        </w:rPr>
        <w:t>Causes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4"/>
          <w:sz w:val="20"/>
        </w:rPr>
        <w:t xml:space="preserve"> </w:t>
      </w:r>
      <w:r>
        <w:rPr>
          <w:sz w:val="20"/>
        </w:rPr>
        <w:t>increases</w:t>
      </w:r>
      <w:r>
        <w:rPr>
          <w:spacing w:val="-3"/>
          <w:sz w:val="20"/>
        </w:rPr>
        <w:t xml:space="preserve"> </w:t>
      </w:r>
      <w:r>
        <w:rPr>
          <w:sz w:val="20"/>
        </w:rPr>
        <w:t>in older age life expectancy. The Lancet.</w:t>
      </w:r>
      <w:r>
        <w:rPr>
          <w:spacing w:val="30"/>
          <w:sz w:val="20"/>
        </w:rPr>
        <w:t xml:space="preserve"> </w:t>
      </w:r>
      <w:r>
        <w:rPr>
          <w:sz w:val="20"/>
        </w:rPr>
        <w:t>2015;385:540–8.</w:t>
      </w:r>
    </w:p>
    <w:p w14:paraId="0D3164C7" w14:textId="77777777" w:rsidR="004D46F6" w:rsidRDefault="00EA7180">
      <w:pPr>
        <w:pStyle w:val="ListParagraph"/>
        <w:numPr>
          <w:ilvl w:val="0"/>
          <w:numId w:val="1"/>
        </w:numPr>
        <w:tabs>
          <w:tab w:val="left" w:pos="681"/>
        </w:tabs>
        <w:spacing w:line="420" w:lineRule="auto"/>
        <w:ind w:right="299" w:firstLine="299"/>
        <w:jc w:val="both"/>
        <w:rPr>
          <w:sz w:val="20"/>
        </w:rPr>
      </w:pPr>
      <w:bookmarkStart w:id="422" w:name="_bookmark6"/>
      <w:bookmarkEnd w:id="422"/>
      <w:r>
        <w:rPr>
          <w:spacing w:val="-4"/>
          <w:sz w:val="20"/>
        </w:rPr>
        <w:t xml:space="preserve">World </w:t>
      </w:r>
      <w:r>
        <w:rPr>
          <w:sz w:val="20"/>
        </w:rPr>
        <w:t xml:space="preserve">Health Organization. Management of Substance Abuse Unit. Global status report on alcohol and health, 2018. </w:t>
      </w:r>
      <w:r>
        <w:rPr>
          <w:spacing w:val="-4"/>
          <w:sz w:val="20"/>
        </w:rPr>
        <w:t xml:space="preserve">World </w:t>
      </w:r>
      <w:r>
        <w:rPr>
          <w:sz w:val="20"/>
        </w:rPr>
        <w:t>Health Organization;</w:t>
      </w:r>
      <w:r>
        <w:rPr>
          <w:spacing w:val="34"/>
          <w:sz w:val="20"/>
        </w:rPr>
        <w:t xml:space="preserve"> </w:t>
      </w:r>
      <w:r>
        <w:rPr>
          <w:sz w:val="20"/>
        </w:rPr>
        <w:t>2018.</w:t>
      </w:r>
    </w:p>
    <w:p w14:paraId="3AF3E250" w14:textId="77777777" w:rsidR="004D46F6" w:rsidRDefault="00EA7180">
      <w:pPr>
        <w:pStyle w:val="ListParagraph"/>
        <w:numPr>
          <w:ilvl w:val="0"/>
          <w:numId w:val="1"/>
        </w:numPr>
        <w:tabs>
          <w:tab w:val="left" w:pos="671"/>
        </w:tabs>
        <w:spacing w:line="420" w:lineRule="auto"/>
        <w:ind w:right="268" w:firstLine="299"/>
        <w:jc w:val="both"/>
        <w:rPr>
          <w:sz w:val="20"/>
        </w:rPr>
      </w:pPr>
      <w:bookmarkStart w:id="423" w:name="_bookmark7"/>
      <w:bookmarkEnd w:id="423"/>
      <w:proofErr w:type="spellStart"/>
      <w:r>
        <w:rPr>
          <w:sz w:val="20"/>
        </w:rPr>
        <w:t>Assari</w:t>
      </w:r>
      <w:proofErr w:type="spellEnd"/>
      <w:r>
        <w:rPr>
          <w:sz w:val="20"/>
        </w:rPr>
        <w:t xml:space="preserve"> S. Life expectancy gain due to employment status depends on race, gender, education, and their intersections. Journal of racial and ethnic health disparities.</w:t>
      </w:r>
      <w:r>
        <w:rPr>
          <w:spacing w:val="46"/>
          <w:sz w:val="20"/>
        </w:rPr>
        <w:t xml:space="preserve"> </w:t>
      </w:r>
      <w:r>
        <w:rPr>
          <w:sz w:val="20"/>
        </w:rPr>
        <w:t>2018;5:375–86.</w:t>
      </w:r>
    </w:p>
    <w:p w14:paraId="393DDD7F" w14:textId="77777777" w:rsidR="004D46F6" w:rsidRDefault="00EA7180">
      <w:pPr>
        <w:pStyle w:val="ListParagraph"/>
        <w:numPr>
          <w:ilvl w:val="0"/>
          <w:numId w:val="1"/>
        </w:numPr>
        <w:tabs>
          <w:tab w:val="left" w:pos="659"/>
        </w:tabs>
        <w:spacing w:line="420" w:lineRule="auto"/>
        <w:ind w:right="297" w:firstLine="299"/>
        <w:jc w:val="both"/>
        <w:rPr>
          <w:sz w:val="20"/>
        </w:rPr>
      </w:pPr>
      <w:r>
        <w:rPr>
          <w:sz w:val="20"/>
        </w:rPr>
        <w:t>Baker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DP,</w:t>
      </w:r>
      <w:r>
        <w:rPr>
          <w:spacing w:val="-7"/>
          <w:sz w:val="20"/>
        </w:rPr>
        <w:t xml:space="preserve"> </w:t>
      </w:r>
      <w:r>
        <w:rPr>
          <w:sz w:val="20"/>
        </w:rPr>
        <w:t>Leon</w:t>
      </w:r>
      <w:r>
        <w:rPr>
          <w:spacing w:val="-7"/>
          <w:sz w:val="20"/>
        </w:rPr>
        <w:t xml:space="preserve"> </w:t>
      </w:r>
      <w:r>
        <w:rPr>
          <w:sz w:val="20"/>
        </w:rPr>
        <w:t>J,</w:t>
      </w:r>
      <w:r>
        <w:rPr>
          <w:spacing w:val="-6"/>
          <w:sz w:val="20"/>
        </w:rPr>
        <w:t xml:space="preserve"> </w:t>
      </w:r>
      <w:r>
        <w:rPr>
          <w:sz w:val="20"/>
        </w:rPr>
        <w:t>Smith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Greenaway</w:t>
      </w:r>
      <w:r>
        <w:rPr>
          <w:spacing w:val="-6"/>
          <w:sz w:val="20"/>
        </w:rPr>
        <w:t xml:space="preserve"> </w:t>
      </w:r>
      <w:r>
        <w:rPr>
          <w:sz w:val="20"/>
        </w:rPr>
        <w:t>EG,</w:t>
      </w:r>
      <w:r>
        <w:rPr>
          <w:spacing w:val="-7"/>
          <w:sz w:val="20"/>
        </w:rPr>
        <w:t xml:space="preserve"> </w:t>
      </w:r>
      <w:r>
        <w:rPr>
          <w:sz w:val="20"/>
        </w:rPr>
        <w:t>Collins</w:t>
      </w:r>
      <w:r>
        <w:rPr>
          <w:spacing w:val="-7"/>
          <w:sz w:val="20"/>
        </w:rPr>
        <w:t xml:space="preserve"> </w:t>
      </w:r>
      <w:r>
        <w:rPr>
          <w:sz w:val="20"/>
        </w:rPr>
        <w:t>J,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Movit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M.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education</w:t>
      </w:r>
      <w:r>
        <w:rPr>
          <w:spacing w:val="-7"/>
          <w:sz w:val="20"/>
        </w:rPr>
        <w:t xml:space="preserve"> </w:t>
      </w:r>
      <w:r>
        <w:rPr>
          <w:sz w:val="20"/>
        </w:rPr>
        <w:t>effect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population health: A reassessment. Population and development review.</w:t>
      </w:r>
      <w:r>
        <w:rPr>
          <w:spacing w:val="27"/>
          <w:sz w:val="20"/>
        </w:rPr>
        <w:t xml:space="preserve"> </w:t>
      </w:r>
      <w:r>
        <w:rPr>
          <w:sz w:val="20"/>
        </w:rPr>
        <w:t>2011;37:307–32.</w:t>
      </w:r>
    </w:p>
    <w:p w14:paraId="15672117" w14:textId="77777777" w:rsidR="004D46F6" w:rsidRDefault="004D46F6">
      <w:pPr>
        <w:spacing w:line="420" w:lineRule="auto"/>
        <w:jc w:val="both"/>
        <w:rPr>
          <w:sz w:val="20"/>
        </w:rPr>
        <w:sectPr w:rsidR="004D46F6">
          <w:footerReference w:type="default" r:id="rId18"/>
          <w:pgSz w:w="12240" w:h="15840"/>
          <w:pgMar w:top="1500" w:right="1400" w:bottom="1320" w:left="1580" w:header="0" w:footer="1128" w:gutter="0"/>
          <w:pgNumType w:start="9"/>
          <w:cols w:space="720"/>
        </w:sectPr>
      </w:pPr>
    </w:p>
    <w:p w14:paraId="306D1B90" w14:textId="77777777" w:rsidR="004D46F6" w:rsidRDefault="00EA7180">
      <w:pPr>
        <w:pStyle w:val="ListParagraph"/>
        <w:numPr>
          <w:ilvl w:val="0"/>
          <w:numId w:val="1"/>
        </w:numPr>
        <w:tabs>
          <w:tab w:val="left" w:pos="706"/>
        </w:tabs>
        <w:spacing w:before="216" w:line="420" w:lineRule="auto"/>
        <w:ind w:left="115" w:right="258" w:firstLine="304"/>
        <w:jc w:val="both"/>
        <w:rPr>
          <w:sz w:val="20"/>
        </w:rPr>
      </w:pPr>
      <w:r>
        <w:rPr>
          <w:spacing w:val="-3"/>
          <w:sz w:val="20"/>
        </w:rPr>
        <w:lastRenderedPageBreak/>
        <w:t xml:space="preserve">Schwartz </w:t>
      </w:r>
      <w:r>
        <w:rPr>
          <w:sz w:val="20"/>
        </w:rPr>
        <w:t xml:space="preserve">JD, </w:t>
      </w:r>
      <w:r>
        <w:rPr>
          <w:spacing w:val="-5"/>
          <w:sz w:val="20"/>
        </w:rPr>
        <w:t xml:space="preserve">Wang </w:t>
      </w:r>
      <w:r>
        <w:rPr>
          <w:sz w:val="20"/>
        </w:rPr>
        <w:t xml:space="preserve">Y, </w:t>
      </w:r>
      <w:proofErr w:type="spellStart"/>
      <w:r>
        <w:rPr>
          <w:sz w:val="20"/>
        </w:rPr>
        <w:t>Kloog</w:t>
      </w:r>
      <w:proofErr w:type="spellEnd"/>
      <w:r>
        <w:rPr>
          <w:sz w:val="20"/>
        </w:rPr>
        <w:t xml:space="preserve"> I, </w:t>
      </w:r>
      <w:proofErr w:type="spellStart"/>
      <w:r>
        <w:rPr>
          <w:sz w:val="20"/>
        </w:rPr>
        <w:t>Yitshak</w:t>
      </w:r>
      <w:proofErr w:type="spellEnd"/>
      <w:r>
        <w:rPr>
          <w:sz w:val="20"/>
        </w:rPr>
        <w:t xml:space="preserve">-Sade M, </w:t>
      </w:r>
      <w:proofErr w:type="spellStart"/>
      <w:r>
        <w:rPr>
          <w:sz w:val="20"/>
        </w:rPr>
        <w:t>Dominici</w:t>
      </w:r>
      <w:proofErr w:type="spellEnd"/>
      <w:r>
        <w:rPr>
          <w:sz w:val="20"/>
        </w:rPr>
        <w:t xml:space="preserve"> F, </w:t>
      </w:r>
      <w:proofErr w:type="spellStart"/>
      <w:r>
        <w:rPr>
          <w:sz w:val="20"/>
        </w:rPr>
        <w:t>Zanobetti</w:t>
      </w:r>
      <w:proofErr w:type="spellEnd"/>
      <w:r>
        <w:rPr>
          <w:sz w:val="20"/>
        </w:rPr>
        <w:t xml:space="preserve"> A. Estimating the  effects</w:t>
      </w:r>
      <w:r>
        <w:rPr>
          <w:spacing w:val="-22"/>
          <w:sz w:val="20"/>
        </w:rPr>
        <w:t xml:space="preserve"> </w:t>
      </w:r>
      <w:r>
        <w:rPr>
          <w:sz w:val="20"/>
        </w:rPr>
        <w:t>of</w:t>
      </w:r>
      <w:r>
        <w:rPr>
          <w:spacing w:val="-21"/>
          <w:sz w:val="20"/>
        </w:rPr>
        <w:t xml:space="preserve"> </w:t>
      </w:r>
      <w:r>
        <w:rPr>
          <w:sz w:val="20"/>
        </w:rPr>
        <w:t>pm</w:t>
      </w:r>
      <w:r>
        <w:rPr>
          <w:spacing w:val="-21"/>
          <w:sz w:val="20"/>
        </w:rPr>
        <w:t xml:space="preserve"> </w:t>
      </w:r>
      <w:r>
        <w:rPr>
          <w:sz w:val="20"/>
        </w:rPr>
        <w:t>2.5</w:t>
      </w:r>
      <w:r>
        <w:rPr>
          <w:spacing w:val="-21"/>
          <w:sz w:val="20"/>
        </w:rPr>
        <w:t xml:space="preserve"> </w:t>
      </w:r>
      <w:r>
        <w:rPr>
          <w:sz w:val="20"/>
        </w:rPr>
        <w:t>on</w:t>
      </w:r>
      <w:r>
        <w:rPr>
          <w:spacing w:val="-21"/>
          <w:sz w:val="20"/>
        </w:rPr>
        <w:t xml:space="preserve"> </w:t>
      </w:r>
      <w:r>
        <w:rPr>
          <w:sz w:val="20"/>
        </w:rPr>
        <w:t>life</w:t>
      </w:r>
      <w:r>
        <w:rPr>
          <w:spacing w:val="-21"/>
          <w:sz w:val="20"/>
        </w:rPr>
        <w:t xml:space="preserve"> </w:t>
      </w:r>
      <w:r>
        <w:rPr>
          <w:sz w:val="20"/>
        </w:rPr>
        <w:t>expectancy</w:t>
      </w:r>
      <w:r>
        <w:rPr>
          <w:spacing w:val="-21"/>
          <w:sz w:val="20"/>
        </w:rPr>
        <w:t xml:space="preserve"> </w:t>
      </w:r>
      <w:r>
        <w:rPr>
          <w:sz w:val="20"/>
        </w:rPr>
        <w:t>using</w:t>
      </w:r>
      <w:r>
        <w:rPr>
          <w:spacing w:val="-21"/>
          <w:sz w:val="20"/>
        </w:rPr>
        <w:t xml:space="preserve"> </w:t>
      </w:r>
      <w:r>
        <w:rPr>
          <w:sz w:val="20"/>
        </w:rPr>
        <w:t>causal</w:t>
      </w:r>
      <w:r>
        <w:rPr>
          <w:spacing w:val="-21"/>
          <w:sz w:val="20"/>
        </w:rPr>
        <w:t xml:space="preserve"> </w:t>
      </w:r>
      <w:r>
        <w:rPr>
          <w:sz w:val="20"/>
        </w:rPr>
        <w:t>modeling</w:t>
      </w:r>
      <w:r>
        <w:rPr>
          <w:spacing w:val="-21"/>
          <w:sz w:val="20"/>
        </w:rPr>
        <w:t xml:space="preserve"> </w:t>
      </w:r>
      <w:r>
        <w:rPr>
          <w:sz w:val="20"/>
        </w:rPr>
        <w:t>methods.</w:t>
      </w:r>
      <w:r>
        <w:rPr>
          <w:spacing w:val="-11"/>
          <w:sz w:val="20"/>
        </w:rPr>
        <w:t xml:space="preserve"> </w:t>
      </w:r>
      <w:r>
        <w:rPr>
          <w:sz w:val="20"/>
        </w:rPr>
        <w:t>Environmental</w:t>
      </w:r>
      <w:r>
        <w:rPr>
          <w:spacing w:val="-21"/>
          <w:sz w:val="20"/>
        </w:rPr>
        <w:t xml:space="preserve"> </w:t>
      </w:r>
      <w:r>
        <w:rPr>
          <w:sz w:val="20"/>
        </w:rPr>
        <w:t>health</w:t>
      </w:r>
      <w:r>
        <w:rPr>
          <w:spacing w:val="-21"/>
          <w:sz w:val="20"/>
        </w:rPr>
        <w:t xml:space="preserve"> </w:t>
      </w:r>
      <w:r>
        <w:rPr>
          <w:sz w:val="20"/>
        </w:rPr>
        <w:t>perspectives. 2018;126:127002.</w:t>
      </w:r>
    </w:p>
    <w:p w14:paraId="64C74398" w14:textId="77777777" w:rsidR="004D46F6" w:rsidRDefault="00EA7180">
      <w:pPr>
        <w:pStyle w:val="ListParagraph"/>
        <w:numPr>
          <w:ilvl w:val="0"/>
          <w:numId w:val="1"/>
        </w:numPr>
        <w:tabs>
          <w:tab w:val="left" w:pos="666"/>
        </w:tabs>
        <w:spacing w:before="3" w:line="420" w:lineRule="auto"/>
        <w:ind w:left="115" w:right="260" w:firstLine="304"/>
        <w:jc w:val="both"/>
        <w:rPr>
          <w:sz w:val="20"/>
        </w:rPr>
      </w:pPr>
      <w:proofErr w:type="spellStart"/>
      <w:r>
        <w:rPr>
          <w:sz w:val="20"/>
        </w:rPr>
        <w:t>Jakovljevic</w:t>
      </w:r>
      <w:proofErr w:type="spellEnd"/>
      <w:r>
        <w:rPr>
          <w:sz w:val="20"/>
        </w:rPr>
        <w:t xml:space="preserve"> MB, </w:t>
      </w:r>
      <w:proofErr w:type="spellStart"/>
      <w:r>
        <w:rPr>
          <w:spacing w:val="-5"/>
          <w:sz w:val="20"/>
        </w:rPr>
        <w:t>Vukovic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 xml:space="preserve">M, </w:t>
      </w:r>
      <w:proofErr w:type="spellStart"/>
      <w:r>
        <w:rPr>
          <w:spacing w:val="-3"/>
          <w:sz w:val="20"/>
        </w:rPr>
        <w:t>Fontanesi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 xml:space="preserve">J. Life expectancy and health expenditure evolution in eastern </w:t>
      </w:r>
      <w:proofErr w:type="spellStart"/>
      <w:r>
        <w:rPr>
          <w:sz w:val="20"/>
        </w:rPr>
        <w:t>europe</w:t>
      </w:r>
      <w:proofErr w:type="spellEnd"/>
      <w:r>
        <w:rPr>
          <w:sz w:val="20"/>
        </w:rPr>
        <w:t xml:space="preserve">—did and </w:t>
      </w:r>
      <w:proofErr w:type="spellStart"/>
      <w:r>
        <w:rPr>
          <w:sz w:val="20"/>
        </w:rPr>
        <w:t>dea</w:t>
      </w:r>
      <w:proofErr w:type="spellEnd"/>
      <w:r>
        <w:rPr>
          <w:sz w:val="20"/>
        </w:rPr>
        <w:t xml:space="preserve"> analysis. Expert review of </w:t>
      </w:r>
      <w:proofErr w:type="spellStart"/>
      <w:r>
        <w:rPr>
          <w:sz w:val="20"/>
        </w:rPr>
        <w:t>pharmacoeconomics</w:t>
      </w:r>
      <w:proofErr w:type="spellEnd"/>
      <w:r>
        <w:rPr>
          <w:sz w:val="20"/>
        </w:rPr>
        <w:t xml:space="preserve"> &amp; outcomes research. 2016;16:537–46.</w:t>
      </w:r>
    </w:p>
    <w:p w14:paraId="4B7907B8" w14:textId="77777777" w:rsidR="004D46F6" w:rsidRDefault="00EA7180">
      <w:pPr>
        <w:pStyle w:val="ListParagraph"/>
        <w:numPr>
          <w:ilvl w:val="0"/>
          <w:numId w:val="1"/>
        </w:numPr>
        <w:tabs>
          <w:tab w:val="left" w:pos="722"/>
        </w:tabs>
        <w:spacing w:before="3" w:line="420" w:lineRule="auto"/>
        <w:ind w:right="289" w:firstLine="299"/>
        <w:jc w:val="both"/>
        <w:rPr>
          <w:sz w:val="20"/>
        </w:rPr>
      </w:pPr>
      <w:proofErr w:type="spellStart"/>
      <w:r>
        <w:rPr>
          <w:sz w:val="20"/>
        </w:rPr>
        <w:t>Ranabhat</w:t>
      </w:r>
      <w:proofErr w:type="spellEnd"/>
      <w:r>
        <w:rPr>
          <w:sz w:val="20"/>
        </w:rPr>
        <w:t xml:space="preserve"> CL, Atkinson J, Park M-B, Kim C-B, </w:t>
      </w:r>
      <w:proofErr w:type="spellStart"/>
      <w:r>
        <w:rPr>
          <w:sz w:val="20"/>
        </w:rPr>
        <w:t>Jakovljevic</w:t>
      </w:r>
      <w:proofErr w:type="spellEnd"/>
      <w:r>
        <w:rPr>
          <w:sz w:val="20"/>
        </w:rPr>
        <w:t xml:space="preserve"> M. The influence of universal health coverage on life expectancy at birth (</w:t>
      </w:r>
      <w:proofErr w:type="spellStart"/>
      <w:r>
        <w:rPr>
          <w:sz w:val="20"/>
        </w:rPr>
        <w:t>leab</w:t>
      </w:r>
      <w:proofErr w:type="spellEnd"/>
      <w:r>
        <w:rPr>
          <w:sz w:val="20"/>
        </w:rPr>
        <w:t xml:space="preserve">) and healthy life expectancy (hale): A multi-country cross-sectional </w:t>
      </w:r>
      <w:r>
        <w:rPr>
          <w:spacing w:val="-3"/>
          <w:sz w:val="20"/>
        </w:rPr>
        <w:t xml:space="preserve">study. </w:t>
      </w:r>
      <w:r>
        <w:rPr>
          <w:spacing w:val="-4"/>
          <w:sz w:val="20"/>
        </w:rPr>
        <w:t xml:space="preserve">Frontiers </w:t>
      </w:r>
      <w:r>
        <w:rPr>
          <w:sz w:val="20"/>
        </w:rPr>
        <w:t xml:space="preserve">in </w:t>
      </w:r>
      <w:r>
        <w:rPr>
          <w:spacing w:val="-3"/>
          <w:sz w:val="20"/>
        </w:rPr>
        <w:t>pharmacology.</w:t>
      </w:r>
      <w:r>
        <w:rPr>
          <w:spacing w:val="33"/>
          <w:sz w:val="20"/>
        </w:rPr>
        <w:t xml:space="preserve"> </w:t>
      </w:r>
      <w:r>
        <w:rPr>
          <w:sz w:val="20"/>
        </w:rPr>
        <w:t>2018;9.</w:t>
      </w:r>
    </w:p>
    <w:p w14:paraId="7D29EE17" w14:textId="77777777" w:rsidR="004D46F6" w:rsidRDefault="00EA7180">
      <w:pPr>
        <w:pStyle w:val="ListParagraph"/>
        <w:numPr>
          <w:ilvl w:val="0"/>
          <w:numId w:val="1"/>
        </w:numPr>
        <w:tabs>
          <w:tab w:val="left" w:pos="747"/>
        </w:tabs>
        <w:spacing w:line="420" w:lineRule="auto"/>
        <w:ind w:right="259" w:firstLine="299"/>
        <w:jc w:val="both"/>
        <w:rPr>
          <w:sz w:val="20"/>
        </w:rPr>
      </w:pPr>
      <w:bookmarkStart w:id="424" w:name="_bookmark8"/>
      <w:bookmarkEnd w:id="424"/>
      <w:r>
        <w:rPr>
          <w:sz w:val="20"/>
        </w:rPr>
        <w:t xml:space="preserve">Wilkinson </w:t>
      </w:r>
      <w:r>
        <w:rPr>
          <w:spacing w:val="-3"/>
          <w:sz w:val="20"/>
        </w:rPr>
        <w:t xml:space="preserve">RG. </w:t>
      </w:r>
      <w:r>
        <w:rPr>
          <w:sz w:val="20"/>
        </w:rPr>
        <w:t>The impact of income inequality on life expectancy. In: Locating health. Routledge; 2018. pp.</w:t>
      </w:r>
      <w:r>
        <w:rPr>
          <w:spacing w:val="-3"/>
          <w:sz w:val="20"/>
        </w:rPr>
        <w:t xml:space="preserve"> </w:t>
      </w:r>
      <w:r>
        <w:rPr>
          <w:sz w:val="20"/>
        </w:rPr>
        <w:t>7–28.</w:t>
      </w:r>
    </w:p>
    <w:p w14:paraId="4C9FD6CD" w14:textId="77777777" w:rsidR="004D46F6" w:rsidRDefault="00EA7180">
      <w:pPr>
        <w:pStyle w:val="ListParagraph"/>
        <w:numPr>
          <w:ilvl w:val="0"/>
          <w:numId w:val="1"/>
        </w:numPr>
        <w:tabs>
          <w:tab w:val="left" w:pos="763"/>
        </w:tabs>
        <w:spacing w:line="420" w:lineRule="auto"/>
        <w:ind w:left="115" w:right="260" w:firstLine="304"/>
        <w:jc w:val="both"/>
        <w:rPr>
          <w:sz w:val="20"/>
        </w:rPr>
      </w:pPr>
      <w:bookmarkStart w:id="425" w:name="_bookmark9"/>
      <w:bookmarkEnd w:id="425"/>
      <w:r>
        <w:rPr>
          <w:sz w:val="20"/>
        </w:rPr>
        <w:t>Organization</w:t>
      </w:r>
      <w:r>
        <w:rPr>
          <w:spacing w:val="-6"/>
          <w:sz w:val="20"/>
        </w:rPr>
        <w:t xml:space="preserve"> </w:t>
      </w:r>
      <w:r>
        <w:rPr>
          <w:sz w:val="20"/>
        </w:rPr>
        <w:t>WH,</w:t>
      </w:r>
      <w:r>
        <w:rPr>
          <w:spacing w:val="-6"/>
          <w:sz w:val="20"/>
        </w:rPr>
        <w:t xml:space="preserve"> </w:t>
      </w:r>
      <w:r>
        <w:rPr>
          <w:sz w:val="20"/>
        </w:rPr>
        <w:t>others.</w:t>
      </w:r>
      <w:r>
        <w:rPr>
          <w:spacing w:val="10"/>
          <w:sz w:val="20"/>
        </w:rPr>
        <w:t xml:space="preserve"> </w:t>
      </w:r>
      <w:r>
        <w:rPr>
          <w:sz w:val="20"/>
        </w:rPr>
        <w:t>Dying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change:</w:t>
      </w:r>
      <w:r>
        <w:rPr>
          <w:spacing w:val="10"/>
          <w:sz w:val="20"/>
        </w:rPr>
        <w:t xml:space="preserve"> </w:t>
      </w:r>
      <w:r>
        <w:rPr>
          <w:sz w:val="20"/>
        </w:rPr>
        <w:t>Poor</w:t>
      </w:r>
      <w:r>
        <w:rPr>
          <w:spacing w:val="-6"/>
          <w:sz w:val="20"/>
        </w:rPr>
        <w:t xml:space="preserve"> </w:t>
      </w:r>
      <w:r>
        <w:rPr>
          <w:sz w:val="20"/>
        </w:rPr>
        <w:t>people’s</w:t>
      </w:r>
      <w:r>
        <w:rPr>
          <w:spacing w:val="-5"/>
          <w:sz w:val="20"/>
        </w:rPr>
        <w:t xml:space="preserve"> </w:t>
      </w:r>
      <w:r>
        <w:rPr>
          <w:sz w:val="20"/>
        </w:rPr>
        <w:t>experience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health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ill-health. 2001.</w:t>
      </w:r>
    </w:p>
    <w:p w14:paraId="2B00466C" w14:textId="77777777" w:rsidR="004D46F6" w:rsidRDefault="00EA7180">
      <w:pPr>
        <w:pStyle w:val="ListParagraph"/>
        <w:numPr>
          <w:ilvl w:val="0"/>
          <w:numId w:val="1"/>
        </w:numPr>
        <w:tabs>
          <w:tab w:val="left" w:pos="797"/>
        </w:tabs>
        <w:spacing w:line="420" w:lineRule="auto"/>
        <w:ind w:left="115" w:right="258" w:firstLine="304"/>
        <w:jc w:val="both"/>
        <w:rPr>
          <w:sz w:val="20"/>
        </w:rPr>
      </w:pPr>
      <w:proofErr w:type="spellStart"/>
      <w:r>
        <w:rPr>
          <w:sz w:val="20"/>
        </w:rPr>
        <w:t>Ezeh</w:t>
      </w:r>
      <w:proofErr w:type="spellEnd"/>
      <w:r>
        <w:rPr>
          <w:sz w:val="20"/>
        </w:rPr>
        <w:t xml:space="preserve"> A, </w:t>
      </w:r>
      <w:proofErr w:type="spellStart"/>
      <w:r>
        <w:rPr>
          <w:sz w:val="20"/>
        </w:rPr>
        <w:t>Oyebode</w:t>
      </w:r>
      <w:proofErr w:type="spellEnd"/>
      <w:r>
        <w:rPr>
          <w:sz w:val="20"/>
        </w:rPr>
        <w:t xml:space="preserve"> O, Satterthwaite D, Chen Y-F, </w:t>
      </w:r>
      <w:proofErr w:type="spellStart"/>
      <w:r>
        <w:rPr>
          <w:sz w:val="20"/>
        </w:rPr>
        <w:t>Ndugwa</w:t>
      </w:r>
      <w:proofErr w:type="spellEnd"/>
      <w:r>
        <w:rPr>
          <w:sz w:val="20"/>
        </w:rPr>
        <w:t xml:space="preserve"> R, Sartori J, et al. The </w:t>
      </w:r>
      <w:r>
        <w:rPr>
          <w:spacing w:val="-3"/>
          <w:sz w:val="20"/>
        </w:rPr>
        <w:t xml:space="preserve">history, geography, </w:t>
      </w:r>
      <w:r>
        <w:rPr>
          <w:sz w:val="20"/>
        </w:rPr>
        <w:t>and sociology of slums and the health problems of people who live in slums. The lancet. 2017;389:547–58.</w:t>
      </w:r>
    </w:p>
    <w:p w14:paraId="449A6FCE" w14:textId="77777777" w:rsidR="004D46F6" w:rsidRDefault="00EA7180">
      <w:pPr>
        <w:pStyle w:val="ListParagraph"/>
        <w:numPr>
          <w:ilvl w:val="0"/>
          <w:numId w:val="1"/>
        </w:numPr>
        <w:tabs>
          <w:tab w:val="left" w:pos="759"/>
        </w:tabs>
        <w:spacing w:before="3" w:line="420" w:lineRule="auto"/>
        <w:ind w:right="298" w:firstLine="299"/>
        <w:jc w:val="both"/>
        <w:rPr>
          <w:sz w:val="20"/>
        </w:rPr>
      </w:pPr>
      <w:bookmarkStart w:id="426" w:name="_bookmark10"/>
      <w:bookmarkEnd w:id="426"/>
      <w:r>
        <w:rPr>
          <w:sz w:val="20"/>
        </w:rPr>
        <w:t xml:space="preserve">Rehm J, Probst C. What about drinking is associated with shorter life in poorer people? </w:t>
      </w:r>
      <w:proofErr w:type="spellStart"/>
      <w:r>
        <w:rPr>
          <w:sz w:val="20"/>
        </w:rPr>
        <w:t>PLoS</w:t>
      </w:r>
      <w:proofErr w:type="spellEnd"/>
      <w:r>
        <w:rPr>
          <w:sz w:val="20"/>
        </w:rPr>
        <w:t xml:space="preserve"> medicine.</w:t>
      </w:r>
      <w:r>
        <w:rPr>
          <w:spacing w:val="38"/>
          <w:sz w:val="20"/>
        </w:rPr>
        <w:t xml:space="preserve"> </w:t>
      </w:r>
      <w:r>
        <w:rPr>
          <w:sz w:val="20"/>
        </w:rPr>
        <w:t>2018;15:e1002477.</w:t>
      </w:r>
    </w:p>
    <w:p w14:paraId="73C0121E" w14:textId="77777777" w:rsidR="004D46F6" w:rsidRDefault="00EA7180">
      <w:pPr>
        <w:pStyle w:val="ListParagraph"/>
        <w:numPr>
          <w:ilvl w:val="0"/>
          <w:numId w:val="1"/>
        </w:numPr>
        <w:tabs>
          <w:tab w:val="left" w:pos="759"/>
        </w:tabs>
        <w:spacing w:line="420" w:lineRule="auto"/>
        <w:ind w:left="113" w:right="270" w:firstLine="306"/>
        <w:jc w:val="both"/>
        <w:rPr>
          <w:sz w:val="20"/>
        </w:rPr>
      </w:pPr>
      <w:bookmarkStart w:id="427" w:name="_bookmark11"/>
      <w:bookmarkEnd w:id="427"/>
      <w:proofErr w:type="spellStart"/>
      <w:r>
        <w:rPr>
          <w:sz w:val="20"/>
        </w:rPr>
        <w:t>Olinto</w:t>
      </w:r>
      <w:proofErr w:type="spellEnd"/>
      <w:r>
        <w:rPr>
          <w:sz w:val="20"/>
        </w:rPr>
        <w:t xml:space="preserve"> </w:t>
      </w:r>
      <w:r>
        <w:rPr>
          <w:spacing w:val="-9"/>
          <w:sz w:val="20"/>
        </w:rPr>
        <w:t xml:space="preserve">P, </w:t>
      </w:r>
      <w:r>
        <w:rPr>
          <w:sz w:val="20"/>
        </w:rPr>
        <w:t xml:space="preserve">Beegle K, </w:t>
      </w:r>
      <w:proofErr w:type="spellStart"/>
      <w:r>
        <w:rPr>
          <w:sz w:val="20"/>
        </w:rPr>
        <w:t>Sobrado</w:t>
      </w:r>
      <w:proofErr w:type="spellEnd"/>
      <w:r>
        <w:rPr>
          <w:sz w:val="20"/>
        </w:rPr>
        <w:t xml:space="preserve"> C, </w:t>
      </w:r>
      <w:proofErr w:type="spellStart"/>
      <w:r>
        <w:rPr>
          <w:sz w:val="20"/>
        </w:rPr>
        <w:t>Uematsu</w:t>
      </w:r>
      <w:proofErr w:type="spellEnd"/>
      <w:r>
        <w:rPr>
          <w:sz w:val="20"/>
        </w:rPr>
        <w:t xml:space="preserve"> H, others. The state of the poor: Where are the poor, where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extreme</w:t>
      </w:r>
      <w:r>
        <w:rPr>
          <w:spacing w:val="-5"/>
          <w:sz w:val="20"/>
        </w:rPr>
        <w:t xml:space="preserve"> </w:t>
      </w:r>
      <w:r>
        <w:rPr>
          <w:sz w:val="20"/>
        </w:rPr>
        <w:t>poverty</w:t>
      </w:r>
      <w:r>
        <w:rPr>
          <w:spacing w:val="-6"/>
          <w:sz w:val="20"/>
        </w:rPr>
        <w:t xml:space="preserve"> </w:t>
      </w:r>
      <w:r>
        <w:rPr>
          <w:sz w:val="20"/>
        </w:rPr>
        <w:t>harder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end,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what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current</w:t>
      </w:r>
      <w:r>
        <w:rPr>
          <w:spacing w:val="-6"/>
          <w:sz w:val="20"/>
        </w:rPr>
        <w:t xml:space="preserve"> </w:t>
      </w:r>
      <w:r>
        <w:rPr>
          <w:sz w:val="20"/>
        </w:rPr>
        <w:t>profile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world’s</w:t>
      </w:r>
      <w:r>
        <w:rPr>
          <w:spacing w:val="-6"/>
          <w:sz w:val="20"/>
        </w:rPr>
        <w:t xml:space="preserve"> </w:t>
      </w:r>
      <w:r>
        <w:rPr>
          <w:sz w:val="20"/>
        </w:rPr>
        <w:t>poor.</w:t>
      </w:r>
      <w:r>
        <w:rPr>
          <w:spacing w:val="9"/>
          <w:sz w:val="20"/>
        </w:rPr>
        <w:t xml:space="preserve"> </w:t>
      </w:r>
      <w:r>
        <w:rPr>
          <w:sz w:val="20"/>
        </w:rPr>
        <w:t>Economic Premise.</w:t>
      </w:r>
      <w:r>
        <w:rPr>
          <w:spacing w:val="37"/>
          <w:sz w:val="20"/>
        </w:rPr>
        <w:t xml:space="preserve"> </w:t>
      </w:r>
      <w:r>
        <w:rPr>
          <w:sz w:val="20"/>
        </w:rPr>
        <w:t>2013;125:1–8.</w:t>
      </w:r>
    </w:p>
    <w:p w14:paraId="2A83F266" w14:textId="77777777" w:rsidR="004D46F6" w:rsidRDefault="00EA7180">
      <w:pPr>
        <w:pStyle w:val="ListParagraph"/>
        <w:numPr>
          <w:ilvl w:val="0"/>
          <w:numId w:val="1"/>
        </w:numPr>
        <w:tabs>
          <w:tab w:val="left" w:pos="760"/>
        </w:tabs>
        <w:spacing w:line="420" w:lineRule="auto"/>
        <w:ind w:left="115" w:right="258" w:firstLine="304"/>
        <w:jc w:val="both"/>
        <w:rPr>
          <w:sz w:val="20"/>
        </w:rPr>
      </w:pPr>
      <w:bookmarkStart w:id="428" w:name="_bookmark12"/>
      <w:bookmarkEnd w:id="428"/>
      <w:r>
        <w:rPr>
          <w:spacing w:val="-3"/>
          <w:sz w:val="20"/>
        </w:rPr>
        <w:t xml:space="preserve">Wagstaff </w:t>
      </w:r>
      <w:r>
        <w:rPr>
          <w:sz w:val="20"/>
        </w:rPr>
        <w:t xml:space="preserve">A, Flores G, </w:t>
      </w:r>
      <w:proofErr w:type="spellStart"/>
      <w:r>
        <w:rPr>
          <w:sz w:val="20"/>
        </w:rPr>
        <w:t>Smitz</w:t>
      </w:r>
      <w:proofErr w:type="spellEnd"/>
      <w:r>
        <w:rPr>
          <w:sz w:val="20"/>
        </w:rPr>
        <w:t xml:space="preserve"> M-F, Hsu J, </w:t>
      </w:r>
      <w:proofErr w:type="spellStart"/>
      <w:r>
        <w:rPr>
          <w:sz w:val="20"/>
        </w:rPr>
        <w:t>Chepynoga</w:t>
      </w:r>
      <w:proofErr w:type="spellEnd"/>
      <w:r>
        <w:rPr>
          <w:sz w:val="20"/>
        </w:rPr>
        <w:t xml:space="preserve"> K, </w:t>
      </w:r>
      <w:proofErr w:type="spellStart"/>
      <w:r>
        <w:rPr>
          <w:sz w:val="20"/>
        </w:rPr>
        <w:t>Eozenou</w:t>
      </w:r>
      <w:proofErr w:type="spellEnd"/>
      <w:r>
        <w:rPr>
          <w:sz w:val="20"/>
        </w:rPr>
        <w:t xml:space="preserve"> </w:t>
      </w:r>
      <w:r>
        <w:rPr>
          <w:spacing w:val="-9"/>
          <w:sz w:val="20"/>
        </w:rPr>
        <w:t xml:space="preserve">P. </w:t>
      </w:r>
      <w:r>
        <w:rPr>
          <w:sz w:val="20"/>
        </w:rPr>
        <w:t xml:space="preserve">Progress on impoverishing health spending in 122 countries: A retrospective observational </w:t>
      </w:r>
      <w:r>
        <w:rPr>
          <w:spacing w:val="-3"/>
          <w:sz w:val="20"/>
        </w:rPr>
        <w:t xml:space="preserve">study. </w:t>
      </w:r>
      <w:r>
        <w:rPr>
          <w:sz w:val="20"/>
        </w:rPr>
        <w:t>The Lancet Global Health. 2018;6:e180–92.</w:t>
      </w:r>
    </w:p>
    <w:p w14:paraId="22F7034E" w14:textId="77777777" w:rsidR="004D46F6" w:rsidRDefault="00EA7180">
      <w:pPr>
        <w:pStyle w:val="ListParagraph"/>
        <w:numPr>
          <w:ilvl w:val="0"/>
          <w:numId w:val="1"/>
        </w:numPr>
        <w:tabs>
          <w:tab w:val="left" w:pos="759"/>
        </w:tabs>
        <w:spacing w:before="3" w:line="420" w:lineRule="auto"/>
        <w:ind w:right="291" w:firstLine="299"/>
        <w:jc w:val="both"/>
        <w:rPr>
          <w:sz w:val="20"/>
        </w:rPr>
      </w:pPr>
      <w:bookmarkStart w:id="429" w:name="_bookmark13"/>
      <w:bookmarkEnd w:id="429"/>
      <w:r>
        <w:rPr>
          <w:sz w:val="20"/>
        </w:rPr>
        <w:t>Abel-Smith</w:t>
      </w:r>
      <w:r>
        <w:rPr>
          <w:spacing w:val="-23"/>
          <w:sz w:val="20"/>
        </w:rPr>
        <w:t xml:space="preserve"> </w:t>
      </w:r>
      <w:r>
        <w:rPr>
          <w:sz w:val="20"/>
        </w:rPr>
        <w:t>B.</w:t>
      </w:r>
      <w:r>
        <w:rPr>
          <w:spacing w:val="-23"/>
          <w:sz w:val="20"/>
        </w:rPr>
        <w:t xml:space="preserve"> </w:t>
      </w:r>
      <w:r>
        <w:rPr>
          <w:sz w:val="20"/>
        </w:rPr>
        <w:t>Health</w:t>
      </w:r>
      <w:r>
        <w:rPr>
          <w:spacing w:val="-22"/>
          <w:sz w:val="20"/>
        </w:rPr>
        <w:t xml:space="preserve"> </w:t>
      </w:r>
      <w:r>
        <w:rPr>
          <w:sz w:val="20"/>
        </w:rPr>
        <w:t>insurance</w:t>
      </w:r>
      <w:r>
        <w:rPr>
          <w:spacing w:val="-23"/>
          <w:sz w:val="20"/>
        </w:rPr>
        <w:t xml:space="preserve"> </w:t>
      </w:r>
      <w:r>
        <w:rPr>
          <w:sz w:val="20"/>
        </w:rPr>
        <w:t>in</w:t>
      </w:r>
      <w:r>
        <w:rPr>
          <w:spacing w:val="-23"/>
          <w:sz w:val="20"/>
        </w:rPr>
        <w:t xml:space="preserve"> </w:t>
      </w:r>
      <w:r>
        <w:rPr>
          <w:sz w:val="20"/>
        </w:rPr>
        <w:t>developing</w:t>
      </w:r>
      <w:r>
        <w:rPr>
          <w:spacing w:val="-22"/>
          <w:sz w:val="20"/>
        </w:rPr>
        <w:t xml:space="preserve"> </w:t>
      </w:r>
      <w:r>
        <w:rPr>
          <w:sz w:val="20"/>
        </w:rPr>
        <w:t>countries:</w:t>
      </w:r>
      <w:r>
        <w:rPr>
          <w:spacing w:val="-14"/>
          <w:sz w:val="20"/>
        </w:rPr>
        <w:t xml:space="preserve"> </w:t>
      </w:r>
      <w:r>
        <w:rPr>
          <w:sz w:val="20"/>
        </w:rPr>
        <w:t>lessons</w:t>
      </w:r>
      <w:r>
        <w:rPr>
          <w:spacing w:val="-23"/>
          <w:sz w:val="20"/>
        </w:rPr>
        <w:t xml:space="preserve"> </w:t>
      </w:r>
      <w:r>
        <w:rPr>
          <w:sz w:val="20"/>
        </w:rPr>
        <w:t>from</w:t>
      </w:r>
      <w:r>
        <w:rPr>
          <w:spacing w:val="-23"/>
          <w:sz w:val="20"/>
        </w:rPr>
        <w:t xml:space="preserve"> </w:t>
      </w:r>
      <w:r>
        <w:rPr>
          <w:sz w:val="20"/>
        </w:rPr>
        <w:t>experience.</w:t>
      </w:r>
      <w:r>
        <w:rPr>
          <w:spacing w:val="-14"/>
          <w:sz w:val="20"/>
        </w:rPr>
        <w:t xml:space="preserve"> </w:t>
      </w:r>
      <w:r>
        <w:rPr>
          <w:sz w:val="20"/>
        </w:rPr>
        <w:t>Health</w:t>
      </w:r>
      <w:r>
        <w:rPr>
          <w:spacing w:val="-22"/>
          <w:sz w:val="20"/>
        </w:rPr>
        <w:t xml:space="preserve"> </w:t>
      </w:r>
      <w:r>
        <w:rPr>
          <w:sz w:val="20"/>
        </w:rPr>
        <w:t>policy and Planning.</w:t>
      </w:r>
      <w:r>
        <w:rPr>
          <w:spacing w:val="5"/>
          <w:sz w:val="20"/>
        </w:rPr>
        <w:t xml:space="preserve"> </w:t>
      </w:r>
      <w:r>
        <w:rPr>
          <w:sz w:val="20"/>
        </w:rPr>
        <w:t>1992;7:215–26.</w:t>
      </w:r>
    </w:p>
    <w:p w14:paraId="79468F6A" w14:textId="77777777" w:rsidR="004D46F6" w:rsidRDefault="00EA7180">
      <w:pPr>
        <w:pStyle w:val="ListParagraph"/>
        <w:numPr>
          <w:ilvl w:val="0"/>
          <w:numId w:val="1"/>
        </w:numPr>
        <w:tabs>
          <w:tab w:val="left" w:pos="808"/>
        </w:tabs>
        <w:spacing w:line="420" w:lineRule="auto"/>
        <w:ind w:left="113" w:right="297" w:firstLine="306"/>
        <w:jc w:val="both"/>
        <w:rPr>
          <w:sz w:val="20"/>
        </w:rPr>
      </w:pPr>
      <w:r>
        <w:rPr>
          <w:sz w:val="20"/>
        </w:rPr>
        <w:t xml:space="preserve">Abel-Smith B. Employer’s willingness to pay: the case for compulsory health insurance in </w:t>
      </w:r>
      <w:r>
        <w:rPr>
          <w:spacing w:val="-3"/>
          <w:sz w:val="20"/>
        </w:rPr>
        <w:t xml:space="preserve">Tanzania. </w:t>
      </w:r>
      <w:r>
        <w:rPr>
          <w:sz w:val="20"/>
        </w:rPr>
        <w:t>Health Policy and Planning.</w:t>
      </w:r>
      <w:r>
        <w:rPr>
          <w:spacing w:val="27"/>
          <w:sz w:val="20"/>
        </w:rPr>
        <w:t xml:space="preserve"> </w:t>
      </w:r>
      <w:r>
        <w:rPr>
          <w:sz w:val="20"/>
        </w:rPr>
        <w:t>1994;9:409–18.</w:t>
      </w:r>
    </w:p>
    <w:p w14:paraId="22F8CBAC" w14:textId="77777777" w:rsidR="004D46F6" w:rsidRDefault="00EA7180">
      <w:pPr>
        <w:pStyle w:val="ListParagraph"/>
        <w:numPr>
          <w:ilvl w:val="0"/>
          <w:numId w:val="1"/>
        </w:numPr>
        <w:tabs>
          <w:tab w:val="left" w:pos="757"/>
        </w:tabs>
        <w:spacing w:line="420" w:lineRule="auto"/>
        <w:ind w:right="298" w:firstLine="299"/>
        <w:jc w:val="both"/>
        <w:rPr>
          <w:sz w:val="20"/>
        </w:rPr>
      </w:pPr>
      <w:r>
        <w:rPr>
          <w:spacing w:val="-3"/>
          <w:sz w:val="20"/>
        </w:rPr>
        <w:t>Jowett</w:t>
      </w:r>
      <w:r>
        <w:rPr>
          <w:spacing w:val="-10"/>
          <w:sz w:val="20"/>
        </w:rPr>
        <w:t xml:space="preserve"> </w:t>
      </w:r>
      <w:r>
        <w:rPr>
          <w:sz w:val="20"/>
        </w:rPr>
        <w:t>M,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Contoyannis</w:t>
      </w:r>
      <w:proofErr w:type="spellEnd"/>
      <w:r>
        <w:rPr>
          <w:spacing w:val="-9"/>
          <w:sz w:val="20"/>
        </w:rPr>
        <w:t xml:space="preserve"> P,</w:t>
      </w:r>
      <w:r>
        <w:rPr>
          <w:spacing w:val="-10"/>
          <w:sz w:val="20"/>
        </w:rPr>
        <w:t xml:space="preserve"> </w:t>
      </w:r>
      <w:r>
        <w:rPr>
          <w:sz w:val="20"/>
        </w:rPr>
        <w:t>Vinh</w:t>
      </w:r>
      <w:r>
        <w:rPr>
          <w:spacing w:val="-9"/>
          <w:sz w:val="20"/>
        </w:rPr>
        <w:t xml:space="preserve"> </w:t>
      </w:r>
      <w:r>
        <w:rPr>
          <w:sz w:val="20"/>
        </w:rPr>
        <w:t>ND.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impact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public</w:t>
      </w:r>
      <w:r>
        <w:rPr>
          <w:spacing w:val="-9"/>
          <w:sz w:val="20"/>
        </w:rPr>
        <w:t xml:space="preserve"> </w:t>
      </w:r>
      <w:r>
        <w:rPr>
          <w:sz w:val="20"/>
        </w:rPr>
        <w:t>voluntary</w:t>
      </w:r>
      <w:r>
        <w:rPr>
          <w:spacing w:val="-9"/>
          <w:sz w:val="20"/>
        </w:rPr>
        <w:t xml:space="preserve"> </w:t>
      </w:r>
      <w:r>
        <w:rPr>
          <w:sz w:val="20"/>
        </w:rPr>
        <w:t>health</w:t>
      </w:r>
      <w:r>
        <w:rPr>
          <w:spacing w:val="-10"/>
          <w:sz w:val="20"/>
        </w:rPr>
        <w:t xml:space="preserve"> </w:t>
      </w:r>
      <w:r>
        <w:rPr>
          <w:sz w:val="20"/>
        </w:rPr>
        <w:t>insurance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 xml:space="preserve">private </w:t>
      </w:r>
      <w:r>
        <w:rPr>
          <w:sz w:val="20"/>
        </w:rPr>
        <w:t>health expenditures in Vietnam. Social science &amp; medicine.</w:t>
      </w:r>
      <w:r>
        <w:rPr>
          <w:spacing w:val="18"/>
          <w:sz w:val="20"/>
        </w:rPr>
        <w:t xml:space="preserve"> </w:t>
      </w:r>
      <w:r>
        <w:rPr>
          <w:sz w:val="20"/>
        </w:rPr>
        <w:t>2003;56:333–42.</w:t>
      </w:r>
    </w:p>
    <w:p w14:paraId="3DAA4A32" w14:textId="77777777" w:rsidR="004D46F6" w:rsidRDefault="00EA7180">
      <w:pPr>
        <w:pStyle w:val="ListParagraph"/>
        <w:numPr>
          <w:ilvl w:val="0"/>
          <w:numId w:val="1"/>
        </w:numPr>
        <w:tabs>
          <w:tab w:val="left" w:pos="877"/>
        </w:tabs>
        <w:ind w:left="876" w:hanging="457"/>
        <w:rPr>
          <w:sz w:val="20"/>
        </w:rPr>
      </w:pPr>
      <w:r>
        <w:rPr>
          <w:sz w:val="20"/>
        </w:rPr>
        <w:t>Ensor T. Developing health insurance in transitional Asia. Social Science &amp;</w:t>
      </w:r>
      <w:r>
        <w:rPr>
          <w:spacing w:val="13"/>
          <w:sz w:val="20"/>
        </w:rPr>
        <w:t xml:space="preserve"> </w:t>
      </w:r>
      <w:r>
        <w:rPr>
          <w:sz w:val="20"/>
        </w:rPr>
        <w:t>Medicine.</w:t>
      </w:r>
    </w:p>
    <w:p w14:paraId="48ED294B" w14:textId="77777777" w:rsidR="004D46F6" w:rsidRDefault="004D46F6">
      <w:pPr>
        <w:rPr>
          <w:sz w:val="20"/>
        </w:rPr>
        <w:sectPr w:rsidR="004D46F6">
          <w:pgSz w:w="12240" w:h="15840"/>
          <w:pgMar w:top="1500" w:right="1400" w:bottom="1320" w:left="1580" w:header="0" w:footer="1128" w:gutter="0"/>
          <w:cols w:space="720"/>
        </w:sectPr>
      </w:pPr>
    </w:p>
    <w:p w14:paraId="4D5606E0" w14:textId="77777777" w:rsidR="004D46F6" w:rsidRDefault="00EA7180">
      <w:pPr>
        <w:pStyle w:val="BodyText"/>
        <w:spacing w:before="216"/>
        <w:ind w:left="110"/>
      </w:pPr>
      <w:r>
        <w:lastRenderedPageBreak/>
        <w:t>1999;48:871–9.</w:t>
      </w:r>
    </w:p>
    <w:p w14:paraId="7852970A" w14:textId="77777777" w:rsidR="004D46F6" w:rsidRDefault="00EA7180">
      <w:pPr>
        <w:pStyle w:val="ListParagraph"/>
        <w:numPr>
          <w:ilvl w:val="0"/>
          <w:numId w:val="1"/>
        </w:numPr>
        <w:tabs>
          <w:tab w:val="left" w:pos="766"/>
        </w:tabs>
        <w:spacing w:before="172" w:line="420" w:lineRule="auto"/>
        <w:ind w:right="298" w:firstLine="299"/>
        <w:jc w:val="both"/>
        <w:rPr>
          <w:sz w:val="20"/>
        </w:rPr>
      </w:pPr>
      <w:bookmarkStart w:id="430" w:name="_bookmark14"/>
      <w:bookmarkEnd w:id="430"/>
      <w:r>
        <w:rPr>
          <w:sz w:val="20"/>
        </w:rPr>
        <w:t xml:space="preserve">Meng Q, </w:t>
      </w:r>
      <w:r>
        <w:rPr>
          <w:spacing w:val="-5"/>
          <w:sz w:val="20"/>
        </w:rPr>
        <w:t xml:space="preserve">Fang </w:t>
      </w:r>
      <w:r>
        <w:rPr>
          <w:sz w:val="20"/>
        </w:rPr>
        <w:t xml:space="preserve">H, Liu X, </w:t>
      </w:r>
      <w:r>
        <w:rPr>
          <w:spacing w:val="-5"/>
          <w:sz w:val="20"/>
        </w:rPr>
        <w:t xml:space="preserve">Yuan </w:t>
      </w:r>
      <w:r>
        <w:rPr>
          <w:sz w:val="20"/>
        </w:rPr>
        <w:t xml:space="preserve">B, Xu J. Consolidating the social health insurance schemes in china: </w:t>
      </w:r>
      <w:r>
        <w:rPr>
          <w:spacing w:val="-5"/>
          <w:sz w:val="20"/>
        </w:rPr>
        <w:t xml:space="preserve">Towards </w:t>
      </w:r>
      <w:r>
        <w:rPr>
          <w:sz w:val="20"/>
        </w:rPr>
        <w:t>an equitable and efficient health system. The Lancet.</w:t>
      </w:r>
      <w:r>
        <w:rPr>
          <w:spacing w:val="21"/>
          <w:sz w:val="20"/>
        </w:rPr>
        <w:t xml:space="preserve"> </w:t>
      </w:r>
      <w:r>
        <w:rPr>
          <w:sz w:val="20"/>
        </w:rPr>
        <w:t>2015;386:1484–92.</w:t>
      </w:r>
    </w:p>
    <w:p w14:paraId="13794868" w14:textId="77777777" w:rsidR="004D46F6" w:rsidRDefault="00EA7180">
      <w:pPr>
        <w:pStyle w:val="ListParagraph"/>
        <w:numPr>
          <w:ilvl w:val="0"/>
          <w:numId w:val="1"/>
        </w:numPr>
        <w:tabs>
          <w:tab w:val="left" w:pos="812"/>
        </w:tabs>
        <w:spacing w:before="1" w:line="420" w:lineRule="auto"/>
        <w:ind w:left="115" w:right="298" w:firstLine="304"/>
        <w:jc w:val="both"/>
        <w:rPr>
          <w:sz w:val="20"/>
        </w:rPr>
      </w:pPr>
      <w:bookmarkStart w:id="431" w:name="_bookmark15"/>
      <w:bookmarkEnd w:id="431"/>
      <w:r>
        <w:rPr>
          <w:spacing w:val="-4"/>
          <w:sz w:val="20"/>
        </w:rPr>
        <w:t xml:space="preserve">Walker </w:t>
      </w:r>
      <w:r>
        <w:rPr>
          <w:spacing w:val="-8"/>
          <w:sz w:val="20"/>
        </w:rPr>
        <w:t xml:space="preserve">FA. </w:t>
      </w:r>
      <w:r>
        <w:rPr>
          <w:sz w:val="20"/>
        </w:rPr>
        <w:t xml:space="preserve">Compulsory health insurance:" The next great step in social legislation". The Journal of American </w:t>
      </w:r>
      <w:r>
        <w:rPr>
          <w:spacing w:val="-3"/>
          <w:sz w:val="20"/>
        </w:rPr>
        <w:t>History.</w:t>
      </w:r>
      <w:r>
        <w:rPr>
          <w:spacing w:val="33"/>
          <w:sz w:val="20"/>
        </w:rPr>
        <w:t xml:space="preserve"> </w:t>
      </w:r>
      <w:r>
        <w:rPr>
          <w:sz w:val="20"/>
        </w:rPr>
        <w:t>1969;56:290–304.</w:t>
      </w:r>
    </w:p>
    <w:p w14:paraId="2EDB754E" w14:textId="77777777" w:rsidR="004D46F6" w:rsidRPr="006D7AC3" w:rsidRDefault="00EA7180">
      <w:pPr>
        <w:pStyle w:val="ListParagraph"/>
        <w:numPr>
          <w:ilvl w:val="0"/>
          <w:numId w:val="1"/>
        </w:numPr>
        <w:tabs>
          <w:tab w:val="left" w:pos="751"/>
        </w:tabs>
        <w:spacing w:line="420" w:lineRule="auto"/>
        <w:ind w:left="115" w:right="103" w:firstLine="304"/>
        <w:rPr>
          <w:sz w:val="20"/>
          <w:lang w:val="es-ES"/>
          <w:rPrChange w:id="432" w:author="Asabe Garba" w:date="2019-04-10T21:50:00Z">
            <w:rPr>
              <w:sz w:val="20"/>
            </w:rPr>
          </w:rPrChange>
        </w:rPr>
      </w:pPr>
      <w:bookmarkStart w:id="433" w:name="_bookmark16"/>
      <w:bookmarkEnd w:id="433"/>
      <w:r>
        <w:rPr>
          <w:w w:val="95"/>
          <w:sz w:val="20"/>
        </w:rPr>
        <w:t xml:space="preserve">OECD. Health at a Glance 2017. </w:t>
      </w:r>
      <w:r w:rsidRPr="006D7AC3">
        <w:rPr>
          <w:w w:val="95"/>
          <w:sz w:val="20"/>
          <w:lang w:val="es-ES"/>
          <w:rPrChange w:id="434" w:author="Asabe Garba" w:date="2019-04-10T21:50:00Z">
            <w:rPr>
              <w:w w:val="95"/>
              <w:sz w:val="20"/>
            </w:rPr>
          </w:rPrChange>
        </w:rPr>
        <w:t xml:space="preserve">2017. </w:t>
      </w:r>
      <w:proofErr w:type="spellStart"/>
      <w:proofErr w:type="gramStart"/>
      <w:r w:rsidRPr="006D7AC3">
        <w:rPr>
          <w:w w:val="95"/>
          <w:sz w:val="20"/>
          <w:lang w:val="es-ES"/>
          <w:rPrChange w:id="435" w:author="Asabe Garba" w:date="2019-04-10T21:50:00Z">
            <w:rPr>
              <w:w w:val="95"/>
              <w:sz w:val="20"/>
            </w:rPr>
          </w:rPrChange>
        </w:rPr>
        <w:t>doi:</w:t>
      </w:r>
      <w:r w:rsidRPr="006D7AC3">
        <w:rPr>
          <w:color w:val="0000FF"/>
          <w:w w:val="95"/>
          <w:sz w:val="20"/>
          <w:lang w:val="es-ES"/>
          <w:rPrChange w:id="436" w:author="Asabe Garba" w:date="2019-04-10T21:50:00Z">
            <w:rPr>
              <w:color w:val="0000FF"/>
              <w:w w:val="95"/>
              <w:sz w:val="20"/>
            </w:rPr>
          </w:rPrChange>
        </w:rPr>
        <w:t>https</w:t>
      </w:r>
      <w:proofErr w:type="spellEnd"/>
      <w:r w:rsidRPr="006D7AC3">
        <w:rPr>
          <w:color w:val="0000FF"/>
          <w:w w:val="95"/>
          <w:sz w:val="20"/>
          <w:lang w:val="es-ES"/>
          <w:rPrChange w:id="437" w:author="Asabe Garba" w:date="2019-04-10T21:50:00Z">
            <w:rPr>
              <w:color w:val="0000FF"/>
              <w:w w:val="95"/>
              <w:sz w:val="20"/>
            </w:rPr>
          </w:rPrChange>
        </w:rPr>
        <w:t>://doi.org/https://doi.org/10.1787/health_glance-</w:t>
      </w:r>
      <w:proofErr w:type="gramEnd"/>
      <w:r w:rsidRPr="006D7AC3">
        <w:rPr>
          <w:color w:val="0000FF"/>
          <w:w w:val="95"/>
          <w:sz w:val="20"/>
          <w:lang w:val="es-ES"/>
          <w:rPrChange w:id="438" w:author="Asabe Garba" w:date="2019-04-10T21:50:00Z">
            <w:rPr>
              <w:color w:val="0000FF"/>
              <w:w w:val="95"/>
              <w:sz w:val="20"/>
            </w:rPr>
          </w:rPrChange>
        </w:rPr>
        <w:t xml:space="preserve"> </w:t>
      </w:r>
      <w:r w:rsidRPr="006D7AC3">
        <w:rPr>
          <w:color w:val="0000FF"/>
          <w:sz w:val="20"/>
          <w:lang w:val="es-ES"/>
          <w:rPrChange w:id="439" w:author="Asabe Garba" w:date="2019-04-10T21:50:00Z">
            <w:rPr>
              <w:color w:val="0000FF"/>
              <w:sz w:val="20"/>
            </w:rPr>
          </w:rPrChange>
        </w:rPr>
        <w:t>2017-en</w:t>
      </w:r>
      <w:r w:rsidRPr="006D7AC3">
        <w:rPr>
          <w:sz w:val="20"/>
          <w:lang w:val="es-ES"/>
          <w:rPrChange w:id="440" w:author="Asabe Garba" w:date="2019-04-10T21:50:00Z">
            <w:rPr>
              <w:sz w:val="20"/>
            </w:rPr>
          </w:rPrChange>
        </w:rPr>
        <w:t>.</w:t>
      </w:r>
    </w:p>
    <w:p w14:paraId="342FFBAA" w14:textId="77777777" w:rsidR="004D46F6" w:rsidRDefault="00EA7180">
      <w:pPr>
        <w:pStyle w:val="ListParagraph"/>
        <w:numPr>
          <w:ilvl w:val="0"/>
          <w:numId w:val="1"/>
        </w:numPr>
        <w:tabs>
          <w:tab w:val="left" w:pos="760"/>
        </w:tabs>
        <w:spacing w:line="420" w:lineRule="auto"/>
        <w:ind w:right="348" w:firstLine="299"/>
        <w:jc w:val="both"/>
        <w:rPr>
          <w:sz w:val="20"/>
        </w:rPr>
      </w:pPr>
      <w:bookmarkStart w:id="441" w:name="_bookmark17"/>
      <w:bookmarkEnd w:id="441"/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World</w:t>
      </w:r>
      <w:r>
        <w:rPr>
          <w:spacing w:val="-14"/>
          <w:sz w:val="20"/>
        </w:rPr>
        <w:t xml:space="preserve"> </w:t>
      </w:r>
      <w:r>
        <w:rPr>
          <w:sz w:val="20"/>
        </w:rPr>
        <w:t>Health</w:t>
      </w:r>
      <w:r>
        <w:rPr>
          <w:spacing w:val="-15"/>
          <w:sz w:val="20"/>
        </w:rPr>
        <w:t xml:space="preserve"> </w:t>
      </w:r>
      <w:r>
        <w:rPr>
          <w:sz w:val="20"/>
        </w:rPr>
        <w:t>Organization.</w:t>
      </w:r>
      <w:r>
        <w:rPr>
          <w:spacing w:val="-3"/>
          <w:sz w:val="20"/>
        </w:rPr>
        <w:t xml:space="preserve"> </w:t>
      </w:r>
      <w:r>
        <w:rPr>
          <w:sz w:val="20"/>
        </w:rPr>
        <w:t>Global</w:t>
      </w:r>
      <w:r>
        <w:rPr>
          <w:spacing w:val="-14"/>
          <w:sz w:val="20"/>
        </w:rPr>
        <w:t xml:space="preserve"> </w:t>
      </w:r>
      <w:r>
        <w:rPr>
          <w:sz w:val="20"/>
        </w:rPr>
        <w:t>Health</w:t>
      </w:r>
      <w:r>
        <w:rPr>
          <w:spacing w:val="-14"/>
          <w:sz w:val="20"/>
        </w:rPr>
        <w:t xml:space="preserve"> </w:t>
      </w:r>
      <w:r>
        <w:rPr>
          <w:sz w:val="20"/>
        </w:rPr>
        <w:t>Expenditure</w:t>
      </w:r>
      <w:r>
        <w:rPr>
          <w:spacing w:val="-15"/>
          <w:sz w:val="20"/>
        </w:rPr>
        <w:t xml:space="preserve"> </w:t>
      </w:r>
      <w:r>
        <w:rPr>
          <w:sz w:val="20"/>
        </w:rPr>
        <w:t>Database.</w:t>
      </w:r>
      <w:r>
        <w:rPr>
          <w:spacing w:val="-3"/>
          <w:sz w:val="20"/>
        </w:rPr>
        <w:t xml:space="preserve"> </w:t>
      </w:r>
      <w:r>
        <w:rPr>
          <w:sz w:val="20"/>
        </w:rPr>
        <w:t>2016.</w:t>
      </w:r>
      <w:r>
        <w:rPr>
          <w:color w:val="0000FF"/>
          <w:sz w:val="20"/>
        </w:rPr>
        <w:t>h</w:t>
      </w:r>
      <w:hyperlink r:id="rId19">
        <w:r>
          <w:rPr>
            <w:color w:val="0000FF"/>
            <w:sz w:val="20"/>
          </w:rPr>
          <w:t>ttp://apps.who.</w:t>
        </w:r>
      </w:hyperlink>
      <w:hyperlink r:id="rId20">
        <w:r>
          <w:rPr>
            <w:color w:val="0000FF"/>
            <w:sz w:val="20"/>
          </w:rPr>
          <w:t xml:space="preserve"> int/</w:t>
        </w:r>
        <w:proofErr w:type="spellStart"/>
        <w:r>
          <w:rPr>
            <w:color w:val="0000FF"/>
            <w:sz w:val="20"/>
          </w:rPr>
          <w:t>nha</w:t>
        </w:r>
        <w:proofErr w:type="spellEnd"/>
        <w:r>
          <w:rPr>
            <w:color w:val="0000FF"/>
            <w:sz w:val="20"/>
          </w:rPr>
          <w:t>/database/Select/Indicators/</w:t>
        </w:r>
        <w:proofErr w:type="spellStart"/>
        <w:r>
          <w:rPr>
            <w:color w:val="0000FF"/>
            <w:sz w:val="20"/>
          </w:rPr>
          <w:t>en</w:t>
        </w:r>
        <w:proofErr w:type="spellEnd"/>
      </w:hyperlink>
      <w:r>
        <w:rPr>
          <w:sz w:val="20"/>
        </w:rPr>
        <w:t>. Accessed 20 Mar</w:t>
      </w:r>
      <w:r>
        <w:rPr>
          <w:spacing w:val="27"/>
          <w:sz w:val="20"/>
        </w:rPr>
        <w:t xml:space="preserve"> </w:t>
      </w:r>
      <w:r>
        <w:rPr>
          <w:sz w:val="20"/>
        </w:rPr>
        <w:t>2019.</w:t>
      </w:r>
    </w:p>
    <w:p w14:paraId="2FD689CB" w14:textId="77777777" w:rsidR="004D46F6" w:rsidRDefault="00EA7180">
      <w:pPr>
        <w:pStyle w:val="ListParagraph"/>
        <w:numPr>
          <w:ilvl w:val="0"/>
          <w:numId w:val="1"/>
        </w:numPr>
        <w:tabs>
          <w:tab w:val="left" w:pos="759"/>
        </w:tabs>
        <w:spacing w:line="420" w:lineRule="auto"/>
        <w:ind w:left="115" w:right="381" w:firstLine="304"/>
        <w:jc w:val="both"/>
        <w:rPr>
          <w:sz w:val="20"/>
        </w:rPr>
      </w:pPr>
      <w:bookmarkStart w:id="442" w:name="_bookmark18"/>
      <w:bookmarkEnd w:id="442"/>
      <w:r>
        <w:rPr>
          <w:sz w:val="20"/>
        </w:rPr>
        <w:t xml:space="preserve">The </w:t>
      </w:r>
      <w:r>
        <w:rPr>
          <w:spacing w:val="-4"/>
          <w:sz w:val="20"/>
        </w:rPr>
        <w:t xml:space="preserve">World </w:t>
      </w:r>
      <w:r>
        <w:rPr>
          <w:sz w:val="20"/>
        </w:rPr>
        <w:t xml:space="preserve">Bank. </w:t>
      </w:r>
      <w:r>
        <w:rPr>
          <w:spacing w:val="-4"/>
          <w:sz w:val="20"/>
        </w:rPr>
        <w:t xml:space="preserve">World </w:t>
      </w:r>
      <w:r>
        <w:rPr>
          <w:sz w:val="20"/>
        </w:rPr>
        <w:t>Bank Open Data. 2018.</w:t>
      </w:r>
      <w:r>
        <w:rPr>
          <w:color w:val="0000FF"/>
          <w:sz w:val="20"/>
        </w:rPr>
        <w:t>h</w:t>
      </w:r>
      <w:hyperlink r:id="rId21">
        <w:r>
          <w:rPr>
            <w:color w:val="0000FF"/>
            <w:sz w:val="20"/>
          </w:rPr>
          <w:t>ttps://data.worldbank.org/</w:t>
        </w:r>
        <w:r>
          <w:rPr>
            <w:sz w:val="20"/>
          </w:rPr>
          <w:t>.</w:t>
        </w:r>
      </w:hyperlink>
      <w:r>
        <w:rPr>
          <w:sz w:val="20"/>
        </w:rPr>
        <w:t xml:space="preserve"> Accessed 6</w:t>
      </w:r>
      <w:r>
        <w:rPr>
          <w:spacing w:val="-23"/>
          <w:sz w:val="20"/>
        </w:rPr>
        <w:t xml:space="preserve"> </w:t>
      </w:r>
      <w:r>
        <w:rPr>
          <w:sz w:val="20"/>
        </w:rPr>
        <w:t>Apr 2018.</w:t>
      </w:r>
    </w:p>
    <w:p w14:paraId="5470ECD6" w14:textId="77777777" w:rsidR="004D46F6" w:rsidRDefault="00EA7180">
      <w:pPr>
        <w:pStyle w:val="ListParagraph"/>
        <w:numPr>
          <w:ilvl w:val="0"/>
          <w:numId w:val="1"/>
        </w:numPr>
        <w:tabs>
          <w:tab w:val="left" w:pos="766"/>
        </w:tabs>
        <w:spacing w:line="420" w:lineRule="auto"/>
        <w:ind w:right="299" w:firstLine="299"/>
        <w:jc w:val="both"/>
        <w:rPr>
          <w:sz w:val="20"/>
        </w:rPr>
      </w:pPr>
      <w:bookmarkStart w:id="443" w:name="_bookmark19"/>
      <w:bookmarkEnd w:id="443"/>
      <w:r>
        <w:rPr>
          <w:sz w:val="20"/>
        </w:rPr>
        <w:t xml:space="preserve">Lee I-M, Shiroma EJ, </w:t>
      </w:r>
      <w:proofErr w:type="spellStart"/>
      <w:r>
        <w:rPr>
          <w:sz w:val="20"/>
        </w:rPr>
        <w:t>Lobelo</w:t>
      </w:r>
      <w:proofErr w:type="spellEnd"/>
      <w:r>
        <w:rPr>
          <w:sz w:val="20"/>
        </w:rPr>
        <w:t xml:space="preserve"> F, </w:t>
      </w:r>
      <w:proofErr w:type="spellStart"/>
      <w:r>
        <w:rPr>
          <w:sz w:val="20"/>
        </w:rPr>
        <w:t>Puska</w:t>
      </w:r>
      <w:proofErr w:type="spellEnd"/>
      <w:r>
        <w:rPr>
          <w:sz w:val="20"/>
        </w:rPr>
        <w:t xml:space="preserve"> </w:t>
      </w:r>
      <w:r>
        <w:rPr>
          <w:spacing w:val="-9"/>
          <w:sz w:val="20"/>
        </w:rPr>
        <w:t xml:space="preserve">P, </w:t>
      </w:r>
      <w:r>
        <w:rPr>
          <w:sz w:val="20"/>
        </w:rPr>
        <w:t xml:space="preserve">Blair SN, </w:t>
      </w:r>
      <w:proofErr w:type="spellStart"/>
      <w:r>
        <w:rPr>
          <w:sz w:val="20"/>
        </w:rPr>
        <w:t>Katzmarzyk</w:t>
      </w:r>
      <w:proofErr w:type="spellEnd"/>
      <w:r>
        <w:rPr>
          <w:sz w:val="20"/>
        </w:rPr>
        <w:t xml:space="preserve"> PT, et al. Effect of physical inactivity on major non-communicable diseases worldwide: An analysis of burden of disease and life expectancy. The lancet.</w:t>
      </w:r>
      <w:r>
        <w:rPr>
          <w:spacing w:val="-8"/>
          <w:sz w:val="20"/>
        </w:rPr>
        <w:t xml:space="preserve"> </w:t>
      </w:r>
      <w:r>
        <w:rPr>
          <w:sz w:val="20"/>
        </w:rPr>
        <w:t>2012;380:219–29.</w:t>
      </w:r>
    </w:p>
    <w:p w14:paraId="0B3AC183" w14:textId="77777777" w:rsidR="004D46F6" w:rsidRDefault="00EA7180">
      <w:pPr>
        <w:pStyle w:val="ListParagraph"/>
        <w:numPr>
          <w:ilvl w:val="0"/>
          <w:numId w:val="1"/>
        </w:numPr>
        <w:tabs>
          <w:tab w:val="left" w:pos="817"/>
        </w:tabs>
        <w:spacing w:line="420" w:lineRule="auto"/>
        <w:ind w:left="115" w:right="290" w:firstLine="304"/>
        <w:jc w:val="both"/>
        <w:rPr>
          <w:sz w:val="20"/>
        </w:rPr>
      </w:pPr>
      <w:r>
        <w:rPr>
          <w:sz w:val="20"/>
        </w:rPr>
        <w:t xml:space="preserve">Salomon JA, </w:t>
      </w:r>
      <w:r>
        <w:rPr>
          <w:spacing w:val="-5"/>
          <w:sz w:val="20"/>
        </w:rPr>
        <w:t xml:space="preserve">Wang </w:t>
      </w:r>
      <w:r>
        <w:rPr>
          <w:sz w:val="20"/>
        </w:rPr>
        <w:t xml:space="preserve">H, </w:t>
      </w:r>
      <w:r>
        <w:rPr>
          <w:spacing w:val="-4"/>
          <w:sz w:val="20"/>
        </w:rPr>
        <w:t xml:space="preserve">Freeman </w:t>
      </w:r>
      <w:r>
        <w:rPr>
          <w:sz w:val="20"/>
        </w:rPr>
        <w:t xml:space="preserve">MK, </w:t>
      </w:r>
      <w:r>
        <w:rPr>
          <w:spacing w:val="-6"/>
          <w:sz w:val="20"/>
        </w:rPr>
        <w:t xml:space="preserve">Vos </w:t>
      </w:r>
      <w:r>
        <w:rPr>
          <w:sz w:val="20"/>
        </w:rPr>
        <w:t>T, Flaxman AD, Lopez AD, et al. Healthy life expectancy for 187 countries, 1990–2010: a systematic analysis for the Global Burden Disease Study 2010. The Lancet.</w:t>
      </w:r>
      <w:r>
        <w:rPr>
          <w:spacing w:val="-10"/>
          <w:sz w:val="20"/>
        </w:rPr>
        <w:t xml:space="preserve"> </w:t>
      </w:r>
      <w:r>
        <w:rPr>
          <w:sz w:val="20"/>
        </w:rPr>
        <w:t>2012;380:2144–62.</w:t>
      </w:r>
    </w:p>
    <w:p w14:paraId="681E640D" w14:textId="77777777" w:rsidR="004D46F6" w:rsidRDefault="00EA7180">
      <w:pPr>
        <w:pStyle w:val="ListParagraph"/>
        <w:numPr>
          <w:ilvl w:val="0"/>
          <w:numId w:val="1"/>
        </w:numPr>
        <w:tabs>
          <w:tab w:val="left" w:pos="757"/>
        </w:tabs>
        <w:spacing w:before="3" w:line="420" w:lineRule="auto"/>
        <w:ind w:right="289" w:firstLine="299"/>
        <w:jc w:val="both"/>
        <w:rPr>
          <w:sz w:val="20"/>
        </w:rPr>
      </w:pPr>
      <w:bookmarkStart w:id="444" w:name="_bookmark20"/>
      <w:bookmarkEnd w:id="444"/>
      <w:r>
        <w:rPr>
          <w:sz w:val="20"/>
        </w:rPr>
        <w:t xml:space="preserve">Bennett JE, Li G, </w:t>
      </w:r>
      <w:r>
        <w:rPr>
          <w:spacing w:val="-3"/>
          <w:sz w:val="20"/>
        </w:rPr>
        <w:t xml:space="preserve">Foreman </w:t>
      </w:r>
      <w:r>
        <w:rPr>
          <w:sz w:val="20"/>
        </w:rPr>
        <w:t xml:space="preserve">K, Best N, </w:t>
      </w:r>
      <w:proofErr w:type="spellStart"/>
      <w:r>
        <w:rPr>
          <w:spacing w:val="-3"/>
          <w:sz w:val="20"/>
        </w:rPr>
        <w:t>Kontis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 xml:space="preserve">V, Pearson C, et al. The future of life expectancy and life expectancy inequalities in England and </w:t>
      </w:r>
      <w:r>
        <w:rPr>
          <w:spacing w:val="-3"/>
          <w:sz w:val="20"/>
        </w:rPr>
        <w:t xml:space="preserve">Wales: </w:t>
      </w:r>
      <w:r>
        <w:rPr>
          <w:sz w:val="20"/>
        </w:rPr>
        <w:t>Bayesian spatiotemporal forecasting. The Lancet.</w:t>
      </w:r>
      <w:r>
        <w:rPr>
          <w:spacing w:val="37"/>
          <w:sz w:val="20"/>
        </w:rPr>
        <w:t xml:space="preserve"> </w:t>
      </w:r>
      <w:r>
        <w:rPr>
          <w:sz w:val="20"/>
        </w:rPr>
        <w:t>2015;386:163–70.</w:t>
      </w:r>
    </w:p>
    <w:p w14:paraId="70F14007" w14:textId="77777777" w:rsidR="004D46F6" w:rsidRDefault="00EA7180">
      <w:pPr>
        <w:pStyle w:val="ListParagraph"/>
        <w:numPr>
          <w:ilvl w:val="0"/>
          <w:numId w:val="1"/>
        </w:numPr>
        <w:tabs>
          <w:tab w:val="left" w:pos="769"/>
        </w:tabs>
        <w:spacing w:before="3" w:line="420" w:lineRule="auto"/>
        <w:ind w:right="170" w:firstLine="299"/>
        <w:rPr>
          <w:sz w:val="20"/>
        </w:rPr>
      </w:pPr>
      <w:bookmarkStart w:id="445" w:name="_bookmark21"/>
      <w:bookmarkEnd w:id="445"/>
      <w:r>
        <w:rPr>
          <w:sz w:val="20"/>
        </w:rPr>
        <w:t xml:space="preserve">The </w:t>
      </w:r>
      <w:r>
        <w:rPr>
          <w:spacing w:val="-4"/>
          <w:sz w:val="20"/>
        </w:rPr>
        <w:t xml:space="preserve">World </w:t>
      </w:r>
      <w:r>
        <w:rPr>
          <w:sz w:val="20"/>
        </w:rPr>
        <w:t>Bank. What is the difference between current and constant data? 2018.</w:t>
      </w:r>
      <w:r>
        <w:rPr>
          <w:color w:val="0000FF"/>
          <w:sz w:val="20"/>
        </w:rPr>
        <w:t>h</w:t>
      </w:r>
      <w:hyperlink r:id="rId22">
        <w:r>
          <w:rPr>
            <w:color w:val="0000FF"/>
            <w:sz w:val="20"/>
          </w:rPr>
          <w:t>ttps://</w:t>
        </w:r>
      </w:hyperlink>
      <w:hyperlink r:id="rId23">
        <w:r>
          <w:rPr>
            <w:color w:val="0000FF"/>
            <w:sz w:val="20"/>
          </w:rPr>
          <w:t xml:space="preserve"> </w:t>
        </w:r>
        <w:r>
          <w:rPr>
            <w:color w:val="0000FF"/>
            <w:w w:val="90"/>
            <w:sz w:val="20"/>
          </w:rPr>
          <w:t>datahelpdesk.worldbank.org/knowledgebase/articles/114942-what-is-the-difference-between-current-</w:t>
        </w:r>
      </w:hyperlink>
      <w:r>
        <w:rPr>
          <w:color w:val="0000FF"/>
          <w:w w:val="90"/>
          <w:sz w:val="20"/>
        </w:rPr>
        <w:t>and-</w:t>
      </w:r>
      <w:hyperlink r:id="rId24">
        <w:r>
          <w:rPr>
            <w:color w:val="0000FF"/>
            <w:w w:val="90"/>
            <w:sz w:val="20"/>
          </w:rPr>
          <w:t xml:space="preserve"> </w:t>
        </w:r>
        <w:proofErr w:type="spellStart"/>
        <w:r>
          <w:rPr>
            <w:color w:val="0000FF"/>
            <w:sz w:val="20"/>
          </w:rPr>
          <w:t>constan</w:t>
        </w:r>
        <w:proofErr w:type="spellEnd"/>
      </w:hyperlink>
      <w:r>
        <w:rPr>
          <w:sz w:val="20"/>
        </w:rPr>
        <w:t>. Accessed 6 Apr</w:t>
      </w:r>
      <w:r>
        <w:rPr>
          <w:spacing w:val="40"/>
          <w:sz w:val="20"/>
        </w:rPr>
        <w:t xml:space="preserve"> </w:t>
      </w:r>
      <w:r>
        <w:rPr>
          <w:sz w:val="20"/>
        </w:rPr>
        <w:t>2018.</w:t>
      </w:r>
    </w:p>
    <w:p w14:paraId="72324FAA" w14:textId="77777777" w:rsidR="004D46F6" w:rsidRDefault="00EA7180">
      <w:pPr>
        <w:pStyle w:val="ListParagraph"/>
        <w:numPr>
          <w:ilvl w:val="0"/>
          <w:numId w:val="1"/>
        </w:numPr>
        <w:tabs>
          <w:tab w:val="left" w:pos="752"/>
        </w:tabs>
        <w:spacing w:before="3" w:line="420" w:lineRule="auto"/>
        <w:ind w:right="355" w:firstLine="299"/>
        <w:jc w:val="both"/>
        <w:rPr>
          <w:sz w:val="20"/>
        </w:rPr>
      </w:pPr>
      <w:bookmarkStart w:id="446" w:name="_bookmark22"/>
      <w:bookmarkEnd w:id="446"/>
      <w:r>
        <w:rPr>
          <w:w w:val="95"/>
          <w:sz w:val="20"/>
        </w:rPr>
        <w:t xml:space="preserve">The </w:t>
      </w:r>
      <w:r>
        <w:rPr>
          <w:spacing w:val="-4"/>
          <w:w w:val="95"/>
          <w:sz w:val="20"/>
        </w:rPr>
        <w:t xml:space="preserve">World </w:t>
      </w:r>
      <w:r>
        <w:rPr>
          <w:w w:val="95"/>
          <w:sz w:val="20"/>
        </w:rPr>
        <w:t xml:space="preserve">Bank. Classifying countries </w:t>
      </w:r>
      <w:r>
        <w:rPr>
          <w:spacing w:val="-3"/>
          <w:w w:val="95"/>
          <w:sz w:val="20"/>
        </w:rPr>
        <w:t xml:space="preserve">by </w:t>
      </w:r>
      <w:r>
        <w:rPr>
          <w:w w:val="95"/>
          <w:sz w:val="20"/>
        </w:rPr>
        <w:t>income. 2018.</w:t>
      </w:r>
      <w:r>
        <w:rPr>
          <w:color w:val="0000FF"/>
          <w:w w:val="95"/>
          <w:sz w:val="20"/>
        </w:rPr>
        <w:t>h</w:t>
      </w:r>
      <w:hyperlink r:id="rId25">
        <w:r>
          <w:rPr>
            <w:color w:val="0000FF"/>
            <w:w w:val="95"/>
            <w:sz w:val="20"/>
          </w:rPr>
          <w:t>ttp://datatopics.worldbank.org/world-</w:t>
        </w:r>
      </w:hyperlink>
      <w:hyperlink r:id="rId26">
        <w:r>
          <w:rPr>
            <w:color w:val="0000FF"/>
            <w:w w:val="95"/>
            <w:sz w:val="20"/>
          </w:rPr>
          <w:t xml:space="preserve"> development-indicators/stories/the-classification-of-countries-by-income.html</w:t>
        </w:r>
      </w:hyperlink>
      <w:r>
        <w:rPr>
          <w:w w:val="95"/>
          <w:sz w:val="20"/>
        </w:rPr>
        <w:t>. Accessed 4 Oct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2018.</w:t>
      </w:r>
    </w:p>
    <w:p w14:paraId="0F27282B" w14:textId="77777777" w:rsidR="004D46F6" w:rsidRDefault="00EA7180">
      <w:pPr>
        <w:pStyle w:val="ListParagraph"/>
        <w:numPr>
          <w:ilvl w:val="0"/>
          <w:numId w:val="1"/>
        </w:numPr>
        <w:tabs>
          <w:tab w:val="left" w:pos="761"/>
        </w:tabs>
        <w:spacing w:before="1" w:line="420" w:lineRule="auto"/>
        <w:ind w:right="356" w:firstLine="299"/>
        <w:jc w:val="both"/>
        <w:rPr>
          <w:sz w:val="20"/>
        </w:rPr>
      </w:pPr>
      <w:bookmarkStart w:id="447" w:name="_bookmark23"/>
      <w:bookmarkEnd w:id="447"/>
      <w:r>
        <w:rPr>
          <w:sz w:val="20"/>
        </w:rPr>
        <w:t>The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World</w:t>
      </w:r>
      <w:r>
        <w:rPr>
          <w:spacing w:val="-20"/>
          <w:sz w:val="20"/>
        </w:rPr>
        <w:t xml:space="preserve"> </w:t>
      </w:r>
      <w:r>
        <w:rPr>
          <w:sz w:val="20"/>
        </w:rPr>
        <w:t>Health</w:t>
      </w:r>
      <w:r>
        <w:rPr>
          <w:spacing w:val="-19"/>
          <w:sz w:val="20"/>
        </w:rPr>
        <w:t xml:space="preserve"> </w:t>
      </w:r>
      <w:r>
        <w:rPr>
          <w:sz w:val="20"/>
        </w:rPr>
        <w:t>Organization.</w:t>
      </w:r>
      <w:r>
        <w:rPr>
          <w:spacing w:val="-10"/>
          <w:sz w:val="20"/>
        </w:rPr>
        <w:t xml:space="preserve"> </w:t>
      </w:r>
      <w:r>
        <w:rPr>
          <w:sz w:val="20"/>
        </w:rPr>
        <w:t>Definition</w:t>
      </w:r>
      <w:r>
        <w:rPr>
          <w:spacing w:val="-19"/>
          <w:sz w:val="20"/>
        </w:rPr>
        <w:t xml:space="preserve"> </w:t>
      </w:r>
      <w:r>
        <w:rPr>
          <w:sz w:val="20"/>
        </w:rPr>
        <w:t>of</w:t>
      </w:r>
      <w:r>
        <w:rPr>
          <w:spacing w:val="-20"/>
          <w:sz w:val="20"/>
        </w:rPr>
        <w:t xml:space="preserve"> </w:t>
      </w:r>
      <w:r>
        <w:rPr>
          <w:sz w:val="20"/>
        </w:rPr>
        <w:t>regional</w:t>
      </w:r>
      <w:r>
        <w:rPr>
          <w:spacing w:val="-19"/>
          <w:sz w:val="20"/>
        </w:rPr>
        <w:t xml:space="preserve"> </w:t>
      </w:r>
      <w:r>
        <w:rPr>
          <w:sz w:val="20"/>
        </w:rPr>
        <w:t>groupings.</w:t>
      </w:r>
      <w:r>
        <w:rPr>
          <w:spacing w:val="-10"/>
          <w:sz w:val="20"/>
        </w:rPr>
        <w:t xml:space="preserve"> </w:t>
      </w:r>
      <w:r>
        <w:rPr>
          <w:sz w:val="20"/>
        </w:rPr>
        <w:t>2019.</w:t>
      </w:r>
      <w:r>
        <w:rPr>
          <w:color w:val="0000FF"/>
          <w:sz w:val="20"/>
        </w:rPr>
        <w:t>h</w:t>
      </w:r>
      <w:hyperlink r:id="rId27">
        <w:r>
          <w:rPr>
            <w:color w:val="0000FF"/>
            <w:sz w:val="20"/>
          </w:rPr>
          <w:t>ttps://www.who.int/</w:t>
        </w:r>
      </w:hyperlink>
      <w:hyperlink r:id="rId28">
        <w:r>
          <w:rPr>
            <w:color w:val="0000FF"/>
            <w:sz w:val="20"/>
          </w:rPr>
          <w:t xml:space="preserve"> </w:t>
        </w:r>
        <w:proofErr w:type="spellStart"/>
        <w:r>
          <w:rPr>
            <w:color w:val="0000FF"/>
            <w:sz w:val="20"/>
          </w:rPr>
          <w:t>healthinfo</w:t>
        </w:r>
        <w:proofErr w:type="spellEnd"/>
        <w:r>
          <w:rPr>
            <w:color w:val="0000FF"/>
            <w:sz w:val="20"/>
          </w:rPr>
          <w:t>/</w:t>
        </w:r>
        <w:proofErr w:type="spellStart"/>
        <w:r>
          <w:rPr>
            <w:color w:val="0000FF"/>
            <w:sz w:val="20"/>
          </w:rPr>
          <w:t>global_burden_disease</w:t>
        </w:r>
        <w:proofErr w:type="spellEnd"/>
        <w:r>
          <w:rPr>
            <w:color w:val="0000FF"/>
            <w:sz w:val="20"/>
          </w:rPr>
          <w:t>/</w:t>
        </w:r>
        <w:proofErr w:type="spellStart"/>
        <w:r>
          <w:rPr>
            <w:color w:val="0000FF"/>
            <w:sz w:val="20"/>
          </w:rPr>
          <w:t>definition_regions</w:t>
        </w:r>
        <w:proofErr w:type="spellEnd"/>
        <w:r>
          <w:rPr>
            <w:color w:val="0000FF"/>
            <w:sz w:val="20"/>
          </w:rPr>
          <w:t>/</w:t>
        </w:r>
        <w:proofErr w:type="spellStart"/>
        <w:r>
          <w:rPr>
            <w:color w:val="0000FF"/>
            <w:sz w:val="20"/>
          </w:rPr>
          <w:t>en</w:t>
        </w:r>
        <w:proofErr w:type="spellEnd"/>
        <w:r>
          <w:rPr>
            <w:color w:val="0000FF"/>
            <w:sz w:val="20"/>
          </w:rPr>
          <w:t>/</w:t>
        </w:r>
      </w:hyperlink>
      <w:r>
        <w:rPr>
          <w:sz w:val="20"/>
        </w:rPr>
        <w:t>. Accessed 20 Mar</w:t>
      </w:r>
      <w:r>
        <w:rPr>
          <w:spacing w:val="2"/>
          <w:sz w:val="20"/>
        </w:rPr>
        <w:t xml:space="preserve"> </w:t>
      </w:r>
      <w:r>
        <w:rPr>
          <w:sz w:val="20"/>
        </w:rPr>
        <w:t>2019.</w:t>
      </w:r>
    </w:p>
    <w:p w14:paraId="6C3CB363" w14:textId="77777777" w:rsidR="004D46F6" w:rsidRDefault="00EA7180">
      <w:pPr>
        <w:pStyle w:val="ListParagraph"/>
        <w:numPr>
          <w:ilvl w:val="0"/>
          <w:numId w:val="1"/>
        </w:numPr>
        <w:tabs>
          <w:tab w:val="left" w:pos="760"/>
        </w:tabs>
        <w:spacing w:line="420" w:lineRule="auto"/>
        <w:ind w:right="298" w:firstLine="299"/>
        <w:jc w:val="both"/>
        <w:rPr>
          <w:sz w:val="20"/>
        </w:rPr>
      </w:pPr>
      <w:bookmarkStart w:id="448" w:name="_bookmark24"/>
      <w:bookmarkEnd w:id="448"/>
      <w:r>
        <w:rPr>
          <w:sz w:val="20"/>
        </w:rPr>
        <w:t xml:space="preserve">R Core </w:t>
      </w:r>
      <w:r>
        <w:rPr>
          <w:spacing w:val="-4"/>
          <w:sz w:val="20"/>
        </w:rPr>
        <w:t xml:space="preserve">Team. </w:t>
      </w:r>
      <w:r>
        <w:rPr>
          <w:sz w:val="20"/>
        </w:rPr>
        <w:t>R: A Language and Environment for Statistical Computing. Vienna, Austria: R Foundation for Statistical Computing;</w:t>
      </w:r>
      <w:r>
        <w:rPr>
          <w:spacing w:val="8"/>
          <w:sz w:val="20"/>
        </w:rPr>
        <w:t xml:space="preserve"> </w:t>
      </w:r>
      <w:r>
        <w:rPr>
          <w:sz w:val="20"/>
        </w:rPr>
        <w:t>2019.</w:t>
      </w:r>
      <w:r>
        <w:rPr>
          <w:color w:val="0000FF"/>
          <w:sz w:val="20"/>
        </w:rPr>
        <w:t>h</w:t>
      </w:r>
      <w:hyperlink r:id="rId29">
        <w:r>
          <w:rPr>
            <w:color w:val="0000FF"/>
            <w:sz w:val="20"/>
          </w:rPr>
          <w:t>ttps://www.R-project.org/</w:t>
        </w:r>
        <w:r>
          <w:rPr>
            <w:sz w:val="20"/>
          </w:rPr>
          <w:t>.</w:t>
        </w:r>
      </w:hyperlink>
    </w:p>
    <w:sectPr w:rsidR="004D46F6">
      <w:pgSz w:w="12240" w:h="15840"/>
      <w:pgMar w:top="1500" w:right="1400" w:bottom="1320" w:left="1580" w:header="0" w:footer="11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F347D" w14:textId="77777777" w:rsidR="00C942FE" w:rsidRDefault="00C942FE">
      <w:r>
        <w:separator/>
      </w:r>
    </w:p>
  </w:endnote>
  <w:endnote w:type="continuationSeparator" w:id="0">
    <w:p w14:paraId="52348882" w14:textId="77777777" w:rsidR="00C942FE" w:rsidRDefault="00C94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altName w:val="Verdana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93795" w14:textId="77777777" w:rsidR="003732EE" w:rsidRDefault="003732EE">
    <w:pPr>
      <w:pStyle w:val="BodyText"/>
      <w:spacing w:line="14" w:lineRule="auto"/>
    </w:pPr>
    <w:r>
      <w:pict w14:anchorId="25A3A75B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1.5pt;margin-top:724.6pt;width:9pt;height:16.15pt;z-index:-19624;mso-position-horizontal-relative:page;mso-position-vertical-relative:page" filled="f" stroked="f">
          <v:textbox inset="0,0,0,0">
            <w:txbxContent>
              <w:p w14:paraId="7DDBF424" w14:textId="77777777" w:rsidR="003732EE" w:rsidRDefault="003732EE">
                <w:pPr>
                  <w:pStyle w:val="BodyText"/>
                  <w:spacing w:before="61"/>
                  <w:ind w:left="40"/>
                </w:pPr>
                <w:r>
                  <w:fldChar w:fldCharType="begin"/>
                </w:r>
                <w:r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34F00" w14:textId="77777777" w:rsidR="003732EE" w:rsidRDefault="003732EE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59B2B" w14:textId="77777777" w:rsidR="003732EE" w:rsidRDefault="003732EE">
    <w:pPr>
      <w:pStyle w:val="BodyText"/>
      <w:spacing w:line="14" w:lineRule="auto"/>
    </w:pPr>
    <w:r>
      <w:pict w14:anchorId="1258144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9pt;margin-top:724.6pt;width:14pt;height:16.15pt;z-index:-19600;mso-position-horizontal-relative:page;mso-position-vertical-relative:page" filled="f" stroked="f">
          <v:textbox inset="0,0,0,0">
            <w:txbxContent>
              <w:p w14:paraId="697BC4DA" w14:textId="77777777" w:rsidR="003732EE" w:rsidRDefault="003732EE">
                <w:pPr>
                  <w:pStyle w:val="BodyText"/>
                  <w:spacing w:before="61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7C57E" w14:textId="77777777" w:rsidR="00C942FE" w:rsidRDefault="00C942FE">
      <w:r>
        <w:separator/>
      </w:r>
    </w:p>
  </w:footnote>
  <w:footnote w:type="continuationSeparator" w:id="0">
    <w:p w14:paraId="17A1D38C" w14:textId="77777777" w:rsidR="00C942FE" w:rsidRDefault="00C94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12CA0"/>
    <w:multiLevelType w:val="multilevel"/>
    <w:tmpl w:val="A0CA0DA6"/>
    <w:lvl w:ilvl="0">
      <w:start w:val="1"/>
      <w:numFmt w:val="decimal"/>
      <w:lvlText w:val="%1."/>
      <w:lvlJc w:val="left"/>
      <w:pPr>
        <w:ind w:left="433" w:hanging="293"/>
        <w:jc w:val="left"/>
      </w:pPr>
      <w:rPr>
        <w:rFonts w:ascii="Georgia" w:eastAsia="Georgia" w:hAnsi="Georgia" w:cs="Georgia" w:hint="default"/>
        <w:b/>
        <w:bCs/>
        <w:w w:val="108"/>
        <w:sz w:val="20"/>
        <w:szCs w:val="20"/>
      </w:rPr>
    </w:lvl>
    <w:lvl w:ilvl="1">
      <w:start w:val="1"/>
      <w:numFmt w:val="decimal"/>
      <w:lvlText w:val="%1.%2."/>
      <w:lvlJc w:val="left"/>
      <w:pPr>
        <w:ind w:left="568" w:hanging="428"/>
        <w:jc w:val="left"/>
      </w:pPr>
      <w:rPr>
        <w:rFonts w:ascii="Georgia" w:eastAsia="Georgia" w:hAnsi="Georgia" w:cs="Georgia" w:hint="default"/>
        <w:i/>
        <w:w w:val="106"/>
        <w:sz w:val="20"/>
        <w:szCs w:val="20"/>
      </w:rPr>
    </w:lvl>
    <w:lvl w:ilvl="2">
      <w:numFmt w:val="bullet"/>
      <w:lvlText w:val="•"/>
      <w:lvlJc w:val="left"/>
      <w:pPr>
        <w:ind w:left="1684" w:hanging="428"/>
      </w:pPr>
      <w:rPr>
        <w:rFonts w:hint="default"/>
      </w:rPr>
    </w:lvl>
    <w:lvl w:ilvl="3">
      <w:numFmt w:val="bullet"/>
      <w:lvlText w:val="•"/>
      <w:lvlJc w:val="left"/>
      <w:pPr>
        <w:ind w:left="2808" w:hanging="428"/>
      </w:pPr>
      <w:rPr>
        <w:rFonts w:hint="default"/>
      </w:rPr>
    </w:lvl>
    <w:lvl w:ilvl="4">
      <w:numFmt w:val="bullet"/>
      <w:lvlText w:val="•"/>
      <w:lvlJc w:val="left"/>
      <w:pPr>
        <w:ind w:left="3933" w:hanging="428"/>
      </w:pPr>
      <w:rPr>
        <w:rFonts w:hint="default"/>
      </w:rPr>
    </w:lvl>
    <w:lvl w:ilvl="5">
      <w:numFmt w:val="bullet"/>
      <w:lvlText w:val="•"/>
      <w:lvlJc w:val="left"/>
      <w:pPr>
        <w:ind w:left="5057" w:hanging="428"/>
      </w:pPr>
      <w:rPr>
        <w:rFonts w:hint="default"/>
      </w:rPr>
    </w:lvl>
    <w:lvl w:ilvl="6">
      <w:numFmt w:val="bullet"/>
      <w:lvlText w:val="•"/>
      <w:lvlJc w:val="left"/>
      <w:pPr>
        <w:ind w:left="6182" w:hanging="428"/>
      </w:pPr>
      <w:rPr>
        <w:rFonts w:hint="default"/>
      </w:rPr>
    </w:lvl>
    <w:lvl w:ilvl="7">
      <w:numFmt w:val="bullet"/>
      <w:lvlText w:val="•"/>
      <w:lvlJc w:val="left"/>
      <w:pPr>
        <w:ind w:left="7306" w:hanging="428"/>
      </w:pPr>
      <w:rPr>
        <w:rFonts w:hint="default"/>
      </w:rPr>
    </w:lvl>
    <w:lvl w:ilvl="8">
      <w:numFmt w:val="bullet"/>
      <w:lvlText w:val="•"/>
      <w:lvlJc w:val="left"/>
      <w:pPr>
        <w:ind w:left="8431" w:hanging="428"/>
      </w:pPr>
      <w:rPr>
        <w:rFonts w:hint="default"/>
      </w:rPr>
    </w:lvl>
  </w:abstractNum>
  <w:abstractNum w:abstractNumId="1" w15:restartNumberingAfterBreak="0">
    <w:nsid w:val="25F26CCE"/>
    <w:multiLevelType w:val="hybridMultilevel"/>
    <w:tmpl w:val="B2E4739C"/>
    <w:lvl w:ilvl="0" w:tplc="AC3E5B78">
      <w:start w:val="1"/>
      <w:numFmt w:val="decimal"/>
      <w:lvlText w:val="%1."/>
      <w:lvlJc w:val="left"/>
      <w:pPr>
        <w:ind w:left="120" w:hanging="241"/>
        <w:jc w:val="left"/>
      </w:pPr>
      <w:rPr>
        <w:rFonts w:ascii="Georgia" w:eastAsia="Georgia" w:hAnsi="Georgia" w:cs="Georgia" w:hint="default"/>
        <w:w w:val="108"/>
        <w:sz w:val="20"/>
        <w:szCs w:val="20"/>
      </w:rPr>
    </w:lvl>
    <w:lvl w:ilvl="1" w:tplc="9D507192">
      <w:numFmt w:val="bullet"/>
      <w:lvlText w:val="•"/>
      <w:lvlJc w:val="left"/>
      <w:pPr>
        <w:ind w:left="1034" w:hanging="241"/>
      </w:pPr>
      <w:rPr>
        <w:rFonts w:hint="default"/>
      </w:rPr>
    </w:lvl>
    <w:lvl w:ilvl="2" w:tplc="797056C0">
      <w:numFmt w:val="bullet"/>
      <w:lvlText w:val="•"/>
      <w:lvlJc w:val="left"/>
      <w:pPr>
        <w:ind w:left="1948" w:hanging="241"/>
      </w:pPr>
      <w:rPr>
        <w:rFonts w:hint="default"/>
      </w:rPr>
    </w:lvl>
    <w:lvl w:ilvl="3" w:tplc="8DD6BD82">
      <w:numFmt w:val="bullet"/>
      <w:lvlText w:val="•"/>
      <w:lvlJc w:val="left"/>
      <w:pPr>
        <w:ind w:left="2862" w:hanging="241"/>
      </w:pPr>
      <w:rPr>
        <w:rFonts w:hint="default"/>
      </w:rPr>
    </w:lvl>
    <w:lvl w:ilvl="4" w:tplc="DAB4CAB0">
      <w:numFmt w:val="bullet"/>
      <w:lvlText w:val="•"/>
      <w:lvlJc w:val="left"/>
      <w:pPr>
        <w:ind w:left="3776" w:hanging="241"/>
      </w:pPr>
      <w:rPr>
        <w:rFonts w:hint="default"/>
      </w:rPr>
    </w:lvl>
    <w:lvl w:ilvl="5" w:tplc="5D061096">
      <w:numFmt w:val="bullet"/>
      <w:lvlText w:val="•"/>
      <w:lvlJc w:val="left"/>
      <w:pPr>
        <w:ind w:left="4690" w:hanging="241"/>
      </w:pPr>
      <w:rPr>
        <w:rFonts w:hint="default"/>
      </w:rPr>
    </w:lvl>
    <w:lvl w:ilvl="6" w:tplc="B43CEEE4">
      <w:numFmt w:val="bullet"/>
      <w:lvlText w:val="•"/>
      <w:lvlJc w:val="left"/>
      <w:pPr>
        <w:ind w:left="5604" w:hanging="241"/>
      </w:pPr>
      <w:rPr>
        <w:rFonts w:hint="default"/>
      </w:rPr>
    </w:lvl>
    <w:lvl w:ilvl="7" w:tplc="63123622">
      <w:numFmt w:val="bullet"/>
      <w:lvlText w:val="•"/>
      <w:lvlJc w:val="left"/>
      <w:pPr>
        <w:ind w:left="6518" w:hanging="241"/>
      </w:pPr>
      <w:rPr>
        <w:rFonts w:hint="default"/>
      </w:rPr>
    </w:lvl>
    <w:lvl w:ilvl="8" w:tplc="13D8A096">
      <w:numFmt w:val="bullet"/>
      <w:lvlText w:val="•"/>
      <w:lvlJc w:val="left"/>
      <w:pPr>
        <w:ind w:left="7432" w:hanging="24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abe Garba">
    <w15:presenceInfo w15:providerId="None" w15:userId="Asabe Gar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46F6"/>
    <w:rsid w:val="0005135F"/>
    <w:rsid w:val="000B20FA"/>
    <w:rsid w:val="00140FEA"/>
    <w:rsid w:val="001A12FE"/>
    <w:rsid w:val="001C53D4"/>
    <w:rsid w:val="001F61FD"/>
    <w:rsid w:val="00207544"/>
    <w:rsid w:val="00241F59"/>
    <w:rsid w:val="00243640"/>
    <w:rsid w:val="00264E7D"/>
    <w:rsid w:val="00294FE5"/>
    <w:rsid w:val="002C69BA"/>
    <w:rsid w:val="002E72E3"/>
    <w:rsid w:val="002F6326"/>
    <w:rsid w:val="00321717"/>
    <w:rsid w:val="0034664F"/>
    <w:rsid w:val="003732EE"/>
    <w:rsid w:val="003969DB"/>
    <w:rsid w:val="004150A7"/>
    <w:rsid w:val="004462F8"/>
    <w:rsid w:val="00473824"/>
    <w:rsid w:val="004A7C1B"/>
    <w:rsid w:val="004B5682"/>
    <w:rsid w:val="004D46F6"/>
    <w:rsid w:val="0054017E"/>
    <w:rsid w:val="00543B02"/>
    <w:rsid w:val="00595C22"/>
    <w:rsid w:val="005B123E"/>
    <w:rsid w:val="005F6128"/>
    <w:rsid w:val="00636297"/>
    <w:rsid w:val="006439C2"/>
    <w:rsid w:val="0065412A"/>
    <w:rsid w:val="006664D8"/>
    <w:rsid w:val="00674EBB"/>
    <w:rsid w:val="00675D36"/>
    <w:rsid w:val="00691488"/>
    <w:rsid w:val="00694660"/>
    <w:rsid w:val="006D20FF"/>
    <w:rsid w:val="006D7AC3"/>
    <w:rsid w:val="006F777B"/>
    <w:rsid w:val="007029DF"/>
    <w:rsid w:val="00743B0C"/>
    <w:rsid w:val="00753E10"/>
    <w:rsid w:val="007C2914"/>
    <w:rsid w:val="007C52B7"/>
    <w:rsid w:val="00817A9D"/>
    <w:rsid w:val="00870CC3"/>
    <w:rsid w:val="00876313"/>
    <w:rsid w:val="008925ED"/>
    <w:rsid w:val="00966009"/>
    <w:rsid w:val="00983375"/>
    <w:rsid w:val="009F04EC"/>
    <w:rsid w:val="00A054CF"/>
    <w:rsid w:val="00A40C28"/>
    <w:rsid w:val="00A5721A"/>
    <w:rsid w:val="00AB6DBF"/>
    <w:rsid w:val="00AC0BC5"/>
    <w:rsid w:val="00AC5C8A"/>
    <w:rsid w:val="00AE6FE2"/>
    <w:rsid w:val="00B26F4D"/>
    <w:rsid w:val="00B51276"/>
    <w:rsid w:val="00BB27F8"/>
    <w:rsid w:val="00BC61C9"/>
    <w:rsid w:val="00BD248F"/>
    <w:rsid w:val="00BF5886"/>
    <w:rsid w:val="00C16CB1"/>
    <w:rsid w:val="00C2204D"/>
    <w:rsid w:val="00C32049"/>
    <w:rsid w:val="00C37E9A"/>
    <w:rsid w:val="00C52E71"/>
    <w:rsid w:val="00C942FE"/>
    <w:rsid w:val="00CC6002"/>
    <w:rsid w:val="00CD6554"/>
    <w:rsid w:val="00CE02FE"/>
    <w:rsid w:val="00D41477"/>
    <w:rsid w:val="00D4354C"/>
    <w:rsid w:val="00D44E13"/>
    <w:rsid w:val="00D45FA1"/>
    <w:rsid w:val="00E32310"/>
    <w:rsid w:val="00E93115"/>
    <w:rsid w:val="00EA7180"/>
    <w:rsid w:val="00EC5DD5"/>
    <w:rsid w:val="00ED6B17"/>
    <w:rsid w:val="00EF0D0C"/>
    <w:rsid w:val="00FB0681"/>
    <w:rsid w:val="00FC4661"/>
    <w:rsid w:val="00FC7571"/>
    <w:rsid w:val="00FD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84086CE"/>
  <w15:docId w15:val="{0618253F-C760-4415-82E6-EA71A02F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"/>
      <w:ind w:left="120" w:firstLine="299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8" w:line="156" w:lineRule="exact"/>
      <w:ind w:left="97"/>
    </w:pPr>
  </w:style>
  <w:style w:type="character" w:styleId="Hyperlink">
    <w:name w:val="Hyperlink"/>
    <w:basedOn w:val="DefaultParagraphFont"/>
    <w:uiPriority w:val="99"/>
    <w:unhideWhenUsed/>
    <w:rsid w:val="002F63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3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326"/>
    <w:rPr>
      <w:rFonts w:ascii="Segoe UI" w:eastAsia="Georgia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F632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45F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5FA1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D45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5FA1"/>
    <w:rPr>
      <w:rFonts w:ascii="Georgia" w:eastAsia="Georgia" w:hAnsi="Georgia" w:cs="Georgia"/>
    </w:rPr>
  </w:style>
  <w:style w:type="character" w:styleId="CommentReference">
    <w:name w:val="annotation reference"/>
    <w:basedOn w:val="DefaultParagraphFont"/>
    <w:uiPriority w:val="99"/>
    <w:semiHidden/>
    <w:unhideWhenUsed/>
    <w:rsid w:val="00241F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1F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F59"/>
    <w:rPr>
      <w:rFonts w:ascii="Georgia" w:eastAsia="Georgia" w:hAnsi="Georgia" w:cs="Georg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F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F59"/>
    <w:rPr>
      <w:rFonts w:ascii="Georgia" w:eastAsia="Georgia" w:hAnsi="Georgia" w:cs="Georg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l60@iu.edu" TargetMode="External"/><Relationship Id="rId13" Type="http://schemas.openxmlformats.org/officeDocument/2006/relationships/hyperlink" Target="mailto:ucheoma.nwaozuru@slu.edu" TargetMode="External"/><Relationship Id="rId18" Type="http://schemas.openxmlformats.org/officeDocument/2006/relationships/footer" Target="footer3.xml"/><Relationship Id="rId26" Type="http://schemas.openxmlformats.org/officeDocument/2006/relationships/hyperlink" Target="http://datatopics.worldbank.org/world-development-indicators/stories/the-classification-of-countries-by-incom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ta.worldbank.org/" TargetMode="External"/><Relationship Id="rId7" Type="http://schemas.openxmlformats.org/officeDocument/2006/relationships/hyperlink" Target="mailto:miao.cai@slu.edu" TargetMode="External"/><Relationship Id="rId12" Type="http://schemas.openxmlformats.org/officeDocument/2006/relationships/hyperlink" Target="mailto:thembekile.shato@slu.edu" TargetMode="External"/><Relationship Id="rId17" Type="http://schemas.openxmlformats.org/officeDocument/2006/relationships/hyperlink" Target="https://github.com/caimiao0714/GHRP-UHC" TargetMode="External"/><Relationship Id="rId25" Type="http://schemas.openxmlformats.org/officeDocument/2006/relationships/hyperlink" Target="http://datatopics.worldbank.org/world-development-indicators/stories/the-classification-of-countries-by-income.html" TargetMode="Externa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hyperlink" Target="http://apps.who.int/nha/database/Select/Indicators/en" TargetMode="External"/><Relationship Id="rId29" Type="http://schemas.openxmlformats.org/officeDocument/2006/relationships/hyperlink" Target="https://www.R-project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ziqi.peng@slu.edu" TargetMode="External"/><Relationship Id="rId24" Type="http://schemas.openxmlformats.org/officeDocument/2006/relationships/hyperlink" Target="https://datahelpdesk.worldbank.org/knowledgebase/articles/114942-what-is-the-difference-between-current-and-constan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caimiao0714/GHRP-UHC" TargetMode="External"/><Relationship Id="rId23" Type="http://schemas.openxmlformats.org/officeDocument/2006/relationships/hyperlink" Target="https://datahelpdesk.worldbank.org/knowledgebase/articles/114942-what-is-the-difference-between-current-and-constan" TargetMode="External"/><Relationship Id="rId28" Type="http://schemas.openxmlformats.org/officeDocument/2006/relationships/hyperlink" Target="https://www.who.int/healthinfo/global_burden_disease/definition_regions/en/" TargetMode="External"/><Relationship Id="rId10" Type="http://schemas.openxmlformats.org/officeDocument/2006/relationships/hyperlink" Target="mailto:asabe.garba@slu.edu" TargetMode="External"/><Relationship Id="rId19" Type="http://schemas.openxmlformats.org/officeDocument/2006/relationships/hyperlink" Target="http://apps.who.int/nha/database/Select/Indicators/en" TargetMode="External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mailto:xjlin@hust.edu.cn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datahelpdesk.worldbank.org/knowledgebase/articles/114942-what-is-the-difference-between-current-and-constan" TargetMode="External"/><Relationship Id="rId27" Type="http://schemas.openxmlformats.org/officeDocument/2006/relationships/hyperlink" Target="https://www.who.int/healthinfo/global_burden_disease/definition_regions/en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15</Pages>
  <Words>4189</Words>
  <Characters>23880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Association between compulsory health insurance and life expectency in 184 countries: A retrospective longitudinal study</vt:lpstr>
    </vt:vector>
  </TitlesOfParts>
  <Company/>
  <LinksUpToDate>false</LinksUpToDate>
  <CharactersWithSpaces>28013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Association between compulsory health insurance and life expectency in 184 countries: A retrospective longitudinal study</dc:title>
  <cp:lastModifiedBy>Asabe Garba</cp:lastModifiedBy>
  <cp:revision>56</cp:revision>
  <dcterms:created xsi:type="dcterms:W3CDTF">2019-04-09T00:32:00Z</dcterms:created>
  <dcterms:modified xsi:type="dcterms:W3CDTF">2019-04-13T05:56:00Z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2019-04-09T00:00:00Z</vt:filetime>
  </property>
</Properties>
</file>