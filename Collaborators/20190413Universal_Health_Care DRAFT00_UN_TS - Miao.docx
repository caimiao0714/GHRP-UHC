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E3A49B" w14:textId="77777777" w:rsidR="00AD1DEE" w:rsidRDefault="00EE3A1B">
      <w:pPr>
        <w:spacing w:before="138" w:line="266" w:lineRule="auto"/>
        <w:ind w:left="285" w:right="1831"/>
        <w:jc w:val="center"/>
        <w:rPr>
          <w:rFonts w:ascii="Times New Roman"/>
          <w:sz w:val="28"/>
        </w:rPr>
      </w:pPr>
      <w:r>
        <w:rPr>
          <w:rFonts w:ascii="Times New Roman"/>
          <w:w w:val="110"/>
          <w:sz w:val="28"/>
        </w:rPr>
        <w:t>Association</w:t>
      </w:r>
      <w:r>
        <w:rPr>
          <w:rFonts w:ascii="Times New Roman"/>
          <w:spacing w:val="-14"/>
          <w:w w:val="110"/>
          <w:sz w:val="28"/>
        </w:rPr>
        <w:t xml:space="preserve"> </w:t>
      </w:r>
      <w:r>
        <w:rPr>
          <w:rFonts w:ascii="Times New Roman"/>
          <w:w w:val="110"/>
          <w:sz w:val="28"/>
        </w:rPr>
        <w:t>between</w:t>
      </w:r>
      <w:r>
        <w:rPr>
          <w:rFonts w:ascii="Times New Roman"/>
          <w:spacing w:val="-14"/>
          <w:w w:val="110"/>
          <w:sz w:val="28"/>
        </w:rPr>
        <w:t xml:space="preserve"> </w:t>
      </w:r>
      <w:r>
        <w:rPr>
          <w:rFonts w:ascii="Times New Roman"/>
          <w:w w:val="110"/>
          <w:sz w:val="28"/>
        </w:rPr>
        <w:t>compulsory</w:t>
      </w:r>
      <w:r>
        <w:rPr>
          <w:rFonts w:ascii="Times New Roman"/>
          <w:spacing w:val="-13"/>
          <w:w w:val="110"/>
          <w:sz w:val="28"/>
        </w:rPr>
        <w:t xml:space="preserve"> </w:t>
      </w:r>
      <w:r>
        <w:rPr>
          <w:rFonts w:ascii="Times New Roman"/>
          <w:w w:val="110"/>
          <w:sz w:val="28"/>
        </w:rPr>
        <w:t>health</w:t>
      </w:r>
      <w:r>
        <w:rPr>
          <w:rFonts w:ascii="Times New Roman"/>
          <w:spacing w:val="-14"/>
          <w:w w:val="110"/>
          <w:sz w:val="28"/>
        </w:rPr>
        <w:t xml:space="preserve"> </w:t>
      </w:r>
      <w:r>
        <w:rPr>
          <w:rFonts w:ascii="Times New Roman"/>
          <w:w w:val="110"/>
          <w:sz w:val="28"/>
        </w:rPr>
        <w:t>insurance</w:t>
      </w:r>
      <w:r>
        <w:rPr>
          <w:rFonts w:ascii="Times New Roman"/>
          <w:spacing w:val="-13"/>
          <w:w w:val="110"/>
          <w:sz w:val="28"/>
        </w:rPr>
        <w:t xml:space="preserve"> </w:t>
      </w:r>
      <w:r>
        <w:rPr>
          <w:rFonts w:ascii="Times New Roman"/>
          <w:w w:val="110"/>
          <w:sz w:val="28"/>
        </w:rPr>
        <w:t>and</w:t>
      </w:r>
      <w:r>
        <w:rPr>
          <w:rFonts w:ascii="Times New Roman"/>
          <w:spacing w:val="-14"/>
          <w:w w:val="110"/>
          <w:sz w:val="28"/>
        </w:rPr>
        <w:t xml:space="preserve"> </w:t>
      </w:r>
      <w:r>
        <w:rPr>
          <w:rFonts w:ascii="Times New Roman"/>
          <w:w w:val="110"/>
          <w:sz w:val="28"/>
        </w:rPr>
        <w:t>life</w:t>
      </w:r>
      <w:r>
        <w:rPr>
          <w:rFonts w:ascii="Times New Roman"/>
          <w:spacing w:val="-13"/>
          <w:w w:val="110"/>
          <w:sz w:val="28"/>
        </w:rPr>
        <w:t xml:space="preserve"> </w:t>
      </w:r>
      <w:r>
        <w:rPr>
          <w:rFonts w:ascii="Times New Roman"/>
          <w:w w:val="110"/>
          <w:sz w:val="28"/>
        </w:rPr>
        <w:t>expectancy in 184 countries: A retrospective longitudinal</w:t>
      </w:r>
      <w:r>
        <w:rPr>
          <w:rFonts w:ascii="Times New Roman"/>
          <w:spacing w:val="4"/>
          <w:w w:val="110"/>
          <w:sz w:val="28"/>
        </w:rPr>
        <w:t xml:space="preserve"> </w:t>
      </w:r>
      <w:r>
        <w:rPr>
          <w:rFonts w:ascii="Times New Roman"/>
          <w:w w:val="110"/>
          <w:sz w:val="28"/>
        </w:rPr>
        <w:t>study</w:t>
      </w:r>
    </w:p>
    <w:p w14:paraId="1C2EA454" w14:textId="77777777" w:rsidR="00AD1DEE" w:rsidRDefault="00EE3A1B">
      <w:pPr>
        <w:pStyle w:val="BodyText"/>
        <w:spacing w:before="304" w:line="225" w:lineRule="auto"/>
        <w:ind w:left="273" w:right="1831"/>
        <w:jc w:val="center"/>
        <w:rPr>
          <w:rFonts w:ascii="Verdana" w:hAnsi="Verdana"/>
          <w:sz w:val="14"/>
        </w:rPr>
      </w:pPr>
      <w:r>
        <w:t>Miao Cai</w:t>
      </w:r>
      <w:r>
        <w:rPr>
          <w:rFonts w:ascii="Verdana" w:hAnsi="Verdana"/>
          <w:position w:val="7"/>
          <w:sz w:val="14"/>
        </w:rPr>
        <w:t>a</w:t>
      </w:r>
      <w:r>
        <w:t>, Asabe Garba</w:t>
      </w:r>
      <w:r>
        <w:rPr>
          <w:rFonts w:ascii="Verdana" w:hAnsi="Verdana"/>
          <w:position w:val="7"/>
          <w:sz w:val="14"/>
        </w:rPr>
        <w:t>a</w:t>
      </w:r>
      <w:r>
        <w:t>, Xiaojun Lin</w:t>
      </w:r>
      <w:r>
        <w:rPr>
          <w:rFonts w:ascii="DejaVu Sans" w:hAnsi="DejaVu Sans"/>
          <w:position w:val="7"/>
          <w:sz w:val="14"/>
        </w:rPr>
        <w:t>∗</w:t>
      </w:r>
      <w:r>
        <w:rPr>
          <w:rFonts w:ascii="Verdana" w:hAnsi="Verdana"/>
          <w:position w:val="7"/>
          <w:sz w:val="14"/>
        </w:rPr>
        <w:t>,b</w:t>
      </w:r>
      <w:r>
        <w:t>, Xin Li</w:t>
      </w:r>
      <w:r>
        <w:rPr>
          <w:rFonts w:ascii="Verdana" w:hAnsi="Verdana"/>
          <w:position w:val="7"/>
          <w:sz w:val="14"/>
        </w:rPr>
        <w:t>c</w:t>
      </w:r>
      <w:r>
        <w:t>, Ziqi Peng</w:t>
      </w:r>
      <w:r>
        <w:rPr>
          <w:rFonts w:ascii="Verdana" w:hAnsi="Verdana"/>
          <w:position w:val="7"/>
          <w:sz w:val="14"/>
        </w:rPr>
        <w:t>a</w:t>
      </w:r>
      <w:r>
        <w:t>, Thembekile Shato</w:t>
      </w:r>
      <w:r>
        <w:rPr>
          <w:rFonts w:ascii="Verdana" w:hAnsi="Verdana"/>
          <w:position w:val="7"/>
          <w:sz w:val="14"/>
        </w:rPr>
        <w:t>a</w:t>
      </w:r>
      <w:r>
        <w:t>, Ucheoma Nwaozuru</w:t>
      </w:r>
      <w:r>
        <w:rPr>
          <w:rFonts w:ascii="Verdana" w:hAnsi="Verdana"/>
          <w:position w:val="7"/>
          <w:sz w:val="14"/>
        </w:rPr>
        <w:t>a</w:t>
      </w:r>
    </w:p>
    <w:p w14:paraId="4462F212" w14:textId="77777777" w:rsidR="00AD1DEE" w:rsidRDefault="00EE3A1B">
      <w:pPr>
        <w:spacing w:before="187" w:line="220" w:lineRule="auto"/>
        <w:ind w:left="1052" w:right="2624"/>
        <w:jc w:val="center"/>
        <w:rPr>
          <w:rFonts w:ascii="Times New Roman"/>
          <w:i/>
          <w:sz w:val="16"/>
        </w:rPr>
      </w:pPr>
      <w:r>
        <w:rPr>
          <w:i/>
          <w:w w:val="115"/>
          <w:position w:val="6"/>
          <w:sz w:val="12"/>
        </w:rPr>
        <w:t>a</w:t>
      </w:r>
      <w:r>
        <w:rPr>
          <w:rFonts w:ascii="Times New Roman"/>
          <w:i/>
          <w:w w:val="115"/>
          <w:sz w:val="16"/>
        </w:rPr>
        <w:t xml:space="preserve">College for Public Health and Social Justice, Saint Louis University, Saint Louis, MO, 63108 </w:t>
      </w:r>
      <w:r>
        <w:rPr>
          <w:i/>
          <w:w w:val="115"/>
          <w:position w:val="6"/>
          <w:sz w:val="12"/>
        </w:rPr>
        <w:t>b</w:t>
      </w:r>
      <w:r>
        <w:rPr>
          <w:rFonts w:ascii="Times New Roman"/>
          <w:i/>
          <w:w w:val="115"/>
          <w:sz w:val="16"/>
        </w:rPr>
        <w:t xml:space="preserve">West China School of Public Health, Sichuan University, Chengdu, Sichuan, China, 610041 </w:t>
      </w:r>
      <w:r>
        <w:rPr>
          <w:i/>
          <w:w w:val="115"/>
          <w:position w:val="6"/>
          <w:sz w:val="12"/>
        </w:rPr>
        <w:t>c</w:t>
      </w:r>
      <w:r>
        <w:rPr>
          <w:rFonts w:ascii="Times New Roman"/>
          <w:i/>
          <w:w w:val="115"/>
          <w:sz w:val="16"/>
        </w:rPr>
        <w:t>School of Information Management, Wuhan University, Wuhan, Hubei, China, 430072</w:t>
      </w:r>
    </w:p>
    <w:p w14:paraId="22ED884A" w14:textId="77777777" w:rsidR="00AD1DEE" w:rsidRDefault="00AD1DEE">
      <w:pPr>
        <w:pStyle w:val="BodyText"/>
        <w:rPr>
          <w:rFonts w:ascii="Times New Roman"/>
          <w:i/>
          <w:sz w:val="24"/>
        </w:rPr>
      </w:pPr>
    </w:p>
    <w:p w14:paraId="0D923A01" w14:textId="77777777" w:rsidR="00AD1DEE" w:rsidRDefault="00AD1DEE">
      <w:pPr>
        <w:pStyle w:val="BodyText"/>
        <w:spacing w:before="4"/>
        <w:rPr>
          <w:rFonts w:ascii="Times New Roman"/>
          <w:i/>
          <w:sz w:val="34"/>
        </w:rPr>
      </w:pPr>
    </w:p>
    <w:p w14:paraId="3DC7F7E7" w14:textId="77777777" w:rsidR="00AD1DEE" w:rsidRDefault="00EE3A1B">
      <w:pPr>
        <w:pStyle w:val="Heading1"/>
        <w:ind w:left="132" w:firstLine="0"/>
        <w:jc w:val="both"/>
      </w:pPr>
      <w:r>
        <w:t>Abstract</w:t>
      </w:r>
    </w:p>
    <w:p w14:paraId="3B7E33F5" w14:textId="77777777" w:rsidR="00AD1DEE" w:rsidRDefault="00EE3A1B">
      <w:pPr>
        <w:pStyle w:val="BodyText"/>
        <w:spacing w:before="132" w:line="252" w:lineRule="auto"/>
        <w:ind w:left="140" w:right="1696"/>
        <w:jc w:val="both"/>
      </w:pPr>
      <w:r>
        <w:rPr>
          <w:b/>
        </w:rPr>
        <w:t xml:space="preserve">Background: </w:t>
      </w:r>
      <w:r>
        <w:t>Wide discrepancies in life expectancy still exist across the world due to variations in income</w:t>
      </w:r>
      <w:r>
        <w:rPr>
          <w:spacing w:val="-5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educational</w:t>
      </w:r>
      <w:r>
        <w:rPr>
          <w:spacing w:val="-4"/>
        </w:rPr>
        <w:t xml:space="preserve"> </w:t>
      </w:r>
      <w:r>
        <w:t>attainment.</w:t>
      </w:r>
      <w:r>
        <w:rPr>
          <w:spacing w:val="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investigate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association between</w:t>
      </w:r>
      <w:r>
        <w:rPr>
          <w:spacing w:val="-28"/>
        </w:rPr>
        <w:t xml:space="preserve"> </w:t>
      </w:r>
      <w:r>
        <w:t>compulsory</w:t>
      </w:r>
      <w:r>
        <w:rPr>
          <w:spacing w:val="-26"/>
        </w:rPr>
        <w:t xml:space="preserve"> </w:t>
      </w:r>
      <w:r>
        <w:t>health</w:t>
      </w:r>
      <w:r>
        <w:rPr>
          <w:spacing w:val="-27"/>
        </w:rPr>
        <w:t xml:space="preserve"> </w:t>
      </w:r>
      <w:r>
        <w:t>insurance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life</w:t>
      </w:r>
      <w:r>
        <w:rPr>
          <w:spacing w:val="-27"/>
        </w:rPr>
        <w:t xml:space="preserve"> </w:t>
      </w:r>
      <w:r>
        <w:t>expectancy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whether</w:t>
      </w:r>
      <w:r>
        <w:rPr>
          <w:spacing w:val="-26"/>
        </w:rPr>
        <w:t xml:space="preserve"> </w:t>
      </w:r>
      <w:r>
        <w:t>there</w:t>
      </w:r>
      <w:r>
        <w:rPr>
          <w:spacing w:val="-27"/>
        </w:rPr>
        <w:t xml:space="preserve"> </w:t>
      </w:r>
      <w:r>
        <w:t>are</w:t>
      </w:r>
      <w:r>
        <w:rPr>
          <w:spacing w:val="-27"/>
        </w:rPr>
        <w:t xml:space="preserve"> </w:t>
      </w:r>
      <w:r>
        <w:t>heterogeneous</w:t>
      </w:r>
      <w:r>
        <w:rPr>
          <w:spacing w:val="-27"/>
        </w:rPr>
        <w:t xml:space="preserve"> </w:t>
      </w:r>
      <w:r>
        <w:t>impacts on</w:t>
      </w:r>
      <w:r>
        <w:rPr>
          <w:spacing w:val="15"/>
        </w:rPr>
        <w:t xml:space="preserve"> </w:t>
      </w:r>
      <w:r>
        <w:t>life</w:t>
      </w:r>
      <w:r>
        <w:rPr>
          <w:spacing w:val="15"/>
        </w:rPr>
        <w:t xml:space="preserve"> </w:t>
      </w:r>
      <w:r>
        <w:t>expectancy</w:t>
      </w:r>
      <w:r>
        <w:rPr>
          <w:spacing w:val="15"/>
        </w:rPr>
        <w:t xml:space="preserve"> </w:t>
      </w:r>
      <w:r>
        <w:t>among</w:t>
      </w:r>
      <w:r>
        <w:rPr>
          <w:spacing w:val="16"/>
        </w:rPr>
        <w:t xml:space="preserve"> </w:t>
      </w:r>
      <w:r>
        <w:t>different</w:t>
      </w:r>
      <w:r>
        <w:rPr>
          <w:spacing w:val="15"/>
        </w:rPr>
        <w:t xml:space="preserve"> </w:t>
      </w:r>
      <w:r>
        <w:t>income</w:t>
      </w:r>
      <w:r>
        <w:rPr>
          <w:spacing w:val="15"/>
        </w:rPr>
        <w:t xml:space="preserve"> </w:t>
      </w:r>
      <w:r>
        <w:t>groups.</w:t>
      </w:r>
    </w:p>
    <w:p w14:paraId="739C0C14" w14:textId="77777777" w:rsidR="00AD1DEE" w:rsidRDefault="00EE3A1B">
      <w:pPr>
        <w:pStyle w:val="BodyText"/>
        <w:spacing w:before="2" w:line="252" w:lineRule="auto"/>
        <w:ind w:left="140" w:right="1696"/>
        <w:jc w:val="both"/>
      </w:pPr>
      <w:r>
        <w:rPr>
          <w:b/>
        </w:rPr>
        <w:t xml:space="preserve">Methods:  </w:t>
      </w:r>
      <w:r>
        <w:t xml:space="preserve">Country-level data for 184 countries from the Global Health Expenditure </w:t>
      </w:r>
      <w:proofErr w:type="gramStart"/>
      <w:r>
        <w:t>Database  from</w:t>
      </w:r>
      <w:proofErr w:type="gramEnd"/>
      <w:r>
        <w:t xml:space="preserve"> 2000 to 2016 were used in this </w:t>
      </w:r>
      <w:r>
        <w:rPr>
          <w:spacing w:val="-3"/>
        </w:rPr>
        <w:t xml:space="preserve">study. </w:t>
      </w:r>
      <w:r>
        <w:t xml:space="preserve">Ordinary least square models were applied to </w:t>
      </w:r>
      <w:del w:id="0" w:author="ucheoma nwaozuru" w:date="2019-04-13T13:52:00Z">
        <w:r w:rsidDel="00260672">
          <w:delText>esitmate</w:delText>
        </w:r>
      </w:del>
      <w:ins w:id="1" w:author="ucheoma nwaozuru" w:date="2019-04-13T13:52:00Z">
        <w:r w:rsidR="00260672">
          <w:t>estimate</w:t>
        </w:r>
      </w:ins>
      <w:r>
        <w:t xml:space="preserve"> the</w:t>
      </w:r>
      <w:r>
        <w:rPr>
          <w:spacing w:val="-3"/>
        </w:rPr>
        <w:t xml:space="preserve"> </w:t>
      </w:r>
      <w:r>
        <w:t>association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compulsory</w:t>
      </w:r>
      <w:r>
        <w:rPr>
          <w:spacing w:val="-3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expectancy,</w:t>
      </w:r>
      <w:r>
        <w:rPr>
          <w:spacing w:val="-3"/>
        </w:rPr>
        <w:t xml:space="preserve"> </w:t>
      </w:r>
      <w:r>
        <w:t>adjusting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 xml:space="preserve">level </w:t>
      </w:r>
      <w:commentRangeStart w:id="2"/>
      <w:commentRangeStart w:id="3"/>
      <w:r>
        <w:t>characteristics</w:t>
      </w:r>
      <w:commentRangeEnd w:id="2"/>
      <w:r w:rsidR="00260672">
        <w:rPr>
          <w:rStyle w:val="CommentReference"/>
        </w:rPr>
        <w:commentReference w:id="2"/>
      </w:r>
      <w:commentRangeEnd w:id="3"/>
      <w:r w:rsidR="00E543D2">
        <w:rPr>
          <w:rStyle w:val="CommentReference"/>
        </w:rPr>
        <w:commentReference w:id="3"/>
      </w:r>
      <w:r>
        <w:t>,</w:t>
      </w:r>
      <w:r>
        <w:rPr>
          <w:spacing w:val="11"/>
        </w:rPr>
        <w:t xml:space="preserve"> </w:t>
      </w:r>
      <w:r>
        <w:t>health</w:t>
      </w:r>
      <w:r>
        <w:rPr>
          <w:spacing w:val="11"/>
        </w:rPr>
        <w:t xml:space="preserve"> </w:t>
      </w:r>
      <w:r>
        <w:t>expenditure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health</w:t>
      </w:r>
      <w:r>
        <w:rPr>
          <w:spacing w:val="12"/>
        </w:rPr>
        <w:t xml:space="preserve"> </w:t>
      </w:r>
      <w:r>
        <w:t>financing</w:t>
      </w:r>
      <w:r>
        <w:rPr>
          <w:spacing w:val="11"/>
        </w:rPr>
        <w:t xml:space="preserve"> </w:t>
      </w:r>
      <w:r>
        <w:t>arrangements.</w:t>
      </w:r>
    </w:p>
    <w:p w14:paraId="44883F72" w14:textId="52138676" w:rsidR="00AD1DEE" w:rsidDel="00260672" w:rsidRDefault="00EE3A1B">
      <w:pPr>
        <w:pStyle w:val="BodyText"/>
        <w:spacing w:before="2" w:line="244" w:lineRule="auto"/>
        <w:ind w:left="117" w:right="1659" w:firstLine="23"/>
        <w:jc w:val="both"/>
        <w:rPr>
          <w:del w:id="4" w:author="ucheoma nwaozuru" w:date="2019-04-13T13:54:00Z"/>
        </w:rPr>
      </w:pPr>
      <w:r>
        <w:rPr>
          <w:b/>
        </w:rPr>
        <w:t>Results:</w:t>
      </w:r>
      <w:r>
        <w:rPr>
          <w:b/>
          <w:spacing w:val="3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total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2,975</w:t>
      </w:r>
      <w:r>
        <w:rPr>
          <w:spacing w:val="-19"/>
        </w:rPr>
        <w:t xml:space="preserve"> </w:t>
      </w:r>
      <w:r>
        <w:t>complete</w:t>
      </w:r>
      <w:r>
        <w:rPr>
          <w:spacing w:val="-19"/>
        </w:rPr>
        <w:t xml:space="preserve"> </w:t>
      </w:r>
      <w:r>
        <w:t>country-year</w:t>
      </w:r>
      <w:r>
        <w:rPr>
          <w:spacing w:val="-18"/>
        </w:rPr>
        <w:t xml:space="preserve"> </w:t>
      </w:r>
      <w:r>
        <w:t>observations</w:t>
      </w:r>
      <w:r>
        <w:rPr>
          <w:spacing w:val="-19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184</w:t>
      </w:r>
      <w:r>
        <w:rPr>
          <w:spacing w:val="-19"/>
        </w:rPr>
        <w:t xml:space="preserve"> </w:t>
      </w:r>
      <w:r>
        <w:t>countries</w:t>
      </w:r>
      <w:r>
        <w:rPr>
          <w:spacing w:val="-19"/>
        </w:rPr>
        <w:t xml:space="preserve"> </w:t>
      </w:r>
      <w:r>
        <w:t>were</w:t>
      </w:r>
      <w:r>
        <w:rPr>
          <w:spacing w:val="-18"/>
        </w:rPr>
        <w:t xml:space="preserve"> </w:t>
      </w:r>
      <w:r>
        <w:t>included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 xml:space="preserve">this </w:t>
      </w:r>
      <w:r>
        <w:rPr>
          <w:spacing w:val="-3"/>
        </w:rPr>
        <w:t xml:space="preserve">study. </w:t>
      </w:r>
      <w:ins w:id="5" w:author="ucheoma nwaozuru" w:date="2019-04-13T13:53:00Z">
        <w:r w:rsidR="00260672">
          <w:rPr>
            <w:spacing w:val="-3"/>
          </w:rPr>
          <w:t xml:space="preserve">Overall, </w:t>
        </w:r>
      </w:ins>
      <w:del w:id="6" w:author="ucheoma nwaozuru" w:date="2019-04-13T13:53:00Z">
        <w:r w:rsidDel="00260672">
          <w:delText>O</w:delText>
        </w:r>
      </w:del>
      <w:ins w:id="7" w:author="ucheoma nwaozuru" w:date="2019-04-13T13:54:00Z">
        <w:r w:rsidR="00260672">
          <w:t>o</w:t>
        </w:r>
      </w:ins>
      <w:r>
        <w:t>ne percent increase in compulsory health insurance as percent of current health expenditure (CHE)</w:t>
      </w:r>
      <w:r>
        <w:rPr>
          <w:spacing w:val="-28"/>
        </w:rPr>
        <w:t xml:space="preserve"> </w:t>
      </w:r>
      <w:r>
        <w:t>was</w:t>
      </w:r>
      <w:r>
        <w:rPr>
          <w:spacing w:val="-27"/>
        </w:rPr>
        <w:t xml:space="preserve"> </w:t>
      </w:r>
      <w:r>
        <w:t>associated</w:t>
      </w:r>
      <w:r>
        <w:rPr>
          <w:spacing w:val="-27"/>
        </w:rPr>
        <w:t xml:space="preserve"> </w:t>
      </w:r>
      <w:r>
        <w:t>with</w:t>
      </w:r>
      <w:r>
        <w:rPr>
          <w:spacing w:val="-27"/>
        </w:rPr>
        <w:t xml:space="preserve"> </w:t>
      </w:r>
      <w:r>
        <w:t>0.035</w:t>
      </w:r>
      <w:r>
        <w:rPr>
          <w:spacing w:val="-27"/>
        </w:rPr>
        <w:t xml:space="preserve"> </w:t>
      </w:r>
      <w:r>
        <w:t>years</w:t>
      </w:r>
      <w:r>
        <w:rPr>
          <w:spacing w:val="-27"/>
        </w:rPr>
        <w:t xml:space="preserve"> </w:t>
      </w:r>
      <w:r>
        <w:t>(95%</w:t>
      </w:r>
      <w:r>
        <w:rPr>
          <w:spacing w:val="-27"/>
        </w:rPr>
        <w:t xml:space="preserve"> </w:t>
      </w:r>
      <w:r>
        <w:t>CI:</w:t>
      </w:r>
      <w:r>
        <w:rPr>
          <w:spacing w:val="-28"/>
        </w:rPr>
        <w:t xml:space="preserve"> </w:t>
      </w:r>
      <w:r>
        <w:t>[0.025,</w:t>
      </w:r>
      <w:r>
        <w:rPr>
          <w:spacing w:val="-26"/>
        </w:rPr>
        <w:t xml:space="preserve"> </w:t>
      </w:r>
      <w:r>
        <w:t>0.045])</w:t>
      </w:r>
      <w:r>
        <w:rPr>
          <w:spacing w:val="-27"/>
        </w:rPr>
        <w:t xml:space="preserve"> </w:t>
      </w:r>
      <w:r>
        <w:t>increase</w:t>
      </w:r>
      <w:r>
        <w:rPr>
          <w:spacing w:val="-27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life</w:t>
      </w:r>
      <w:r>
        <w:rPr>
          <w:spacing w:val="-28"/>
        </w:rPr>
        <w:t xml:space="preserve"> </w:t>
      </w:r>
      <w:r>
        <w:t>expectancy</w:t>
      </w:r>
      <w:r>
        <w:rPr>
          <w:spacing w:val="-27"/>
        </w:rPr>
        <w:t xml:space="preserve"> </w:t>
      </w:r>
      <w:del w:id="8" w:author="ucheoma nwaozuru" w:date="2019-04-13T13:54:00Z">
        <w:r w:rsidDel="00260672">
          <w:delText>overall</w:delText>
        </w:r>
      </w:del>
      <w:r>
        <w:t>.</w:t>
      </w:r>
      <w:r>
        <w:rPr>
          <w:spacing w:val="-16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the subgroup</w:t>
      </w:r>
      <w:r>
        <w:rPr>
          <w:spacing w:val="-11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country</w:t>
      </w:r>
      <w:r>
        <w:rPr>
          <w:spacing w:val="-10"/>
        </w:rPr>
        <w:t xml:space="preserve"> </w:t>
      </w:r>
      <w:r>
        <w:t>income</w:t>
      </w:r>
      <w:r>
        <w:rPr>
          <w:spacing w:val="-10"/>
        </w:rPr>
        <w:t xml:space="preserve"> </w:t>
      </w:r>
      <w:r>
        <w:t>group,</w:t>
      </w:r>
      <w:r>
        <w:rPr>
          <w:spacing w:val="-10"/>
        </w:rPr>
        <w:t xml:space="preserve"> </w:t>
      </w:r>
      <w:r>
        <w:rPr>
          <w:spacing w:val="-3"/>
        </w:rPr>
        <w:t>we</w:t>
      </w:r>
      <w:r>
        <w:rPr>
          <w:spacing w:val="-10"/>
        </w:rPr>
        <w:t xml:space="preserve"> </w:t>
      </w:r>
      <w:r>
        <w:t>found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percent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compulsory</w:t>
      </w:r>
      <w:r>
        <w:rPr>
          <w:spacing w:val="-10"/>
        </w:rPr>
        <w:t xml:space="preserve"> </w:t>
      </w:r>
      <w:r>
        <w:t>health</w:t>
      </w:r>
      <w:r>
        <w:rPr>
          <w:spacing w:val="-11"/>
        </w:rPr>
        <w:t xml:space="preserve"> </w:t>
      </w:r>
      <w:r>
        <w:t xml:space="preserve">insurance is positively associated with life expectancy among </w:t>
      </w:r>
      <w:r>
        <w:rPr>
          <w:spacing w:val="-3"/>
        </w:rPr>
        <w:t xml:space="preserve">low </w:t>
      </w:r>
      <w:r>
        <w:t>(</w:t>
      </w:r>
      <w:r>
        <w:rPr>
          <w:rFonts w:ascii="Verdana" w:hAnsi="Verdana"/>
          <w:i/>
        </w:rPr>
        <w:t xml:space="preserve">β </w:t>
      </w:r>
      <w:r>
        <w:t>= 0</w:t>
      </w:r>
      <w:r>
        <w:rPr>
          <w:rFonts w:ascii="Verdana" w:hAnsi="Verdana"/>
          <w:i/>
        </w:rPr>
        <w:t>.</w:t>
      </w:r>
      <w:r>
        <w:t>224, 95% CI: [0.055, 0.392]), low</w:t>
      </w:r>
      <w:ins w:id="9" w:author="Thembekile Shato" w:date="2019-04-13T19:57:00Z">
        <w:r w:rsidR="007A602A">
          <w:t>er</w:t>
        </w:r>
      </w:ins>
      <w:r>
        <w:t>-mid</w:t>
      </w:r>
      <w:ins w:id="10" w:author="Thembekile Shato" w:date="2019-04-13T19:57:00Z">
        <w:r w:rsidR="007A602A">
          <w:t>dle</w:t>
        </w:r>
      </w:ins>
      <w:r>
        <w:t xml:space="preserve"> 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33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0</w:t>
      </w:r>
      <w:r>
        <w:rPr>
          <w:rFonts w:ascii="Verdana" w:hAnsi="Verdana"/>
          <w:i/>
        </w:rPr>
        <w:t>.</w:t>
      </w:r>
      <w:r>
        <w:t>243,</w:t>
      </w:r>
      <w:r>
        <w:rPr>
          <w:spacing w:val="-10"/>
        </w:rPr>
        <w:t xml:space="preserve"> </w:t>
      </w:r>
      <w:r>
        <w:t>95%</w:t>
      </w:r>
      <w:r>
        <w:rPr>
          <w:spacing w:val="-10"/>
        </w:rPr>
        <w:t xml:space="preserve"> </w:t>
      </w:r>
      <w:r>
        <w:t>CI:</w:t>
      </w:r>
      <w:r>
        <w:rPr>
          <w:spacing w:val="-10"/>
        </w:rPr>
        <w:t xml:space="preserve"> </w:t>
      </w:r>
      <w:r>
        <w:t>[0.195,</w:t>
      </w:r>
      <w:r>
        <w:rPr>
          <w:spacing w:val="-10"/>
        </w:rPr>
        <w:t xml:space="preserve"> </w:t>
      </w:r>
      <w:r>
        <w:t>0.291]),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up</w:t>
      </w:r>
      <w:ins w:id="11" w:author="Thembekile Shato" w:date="2019-04-13T19:57:00Z">
        <w:r w:rsidR="007A602A">
          <w:t>per</w:t>
        </w:r>
      </w:ins>
      <w:r>
        <w:t>-mid</w:t>
      </w:r>
      <w:ins w:id="12" w:author="Thembekile Shato" w:date="2019-04-13T19:57:00Z">
        <w:r w:rsidR="007A602A">
          <w:t>dle</w:t>
        </w:r>
      </w:ins>
      <w:r>
        <w:rPr>
          <w:spacing w:val="-10"/>
        </w:rPr>
        <w:t xml:space="preserve"> </w:t>
      </w:r>
      <w:r>
        <w:t>income</w:t>
      </w:r>
      <w:ins w:id="13" w:author="Thembekile Shato" w:date="2019-04-13T19:57:00Z">
        <w:r w:rsidR="007A602A">
          <w:t xml:space="preserve"> countries</w:t>
        </w:r>
      </w:ins>
      <w:r>
        <w:rPr>
          <w:spacing w:val="-10"/>
        </w:rPr>
        <w:t xml:space="preserve"> </w:t>
      </w:r>
      <w:r>
        <w:t>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33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0</w:t>
      </w:r>
      <w:r>
        <w:rPr>
          <w:rFonts w:ascii="Verdana" w:hAnsi="Verdana"/>
          <w:i/>
        </w:rPr>
        <w:t>.</w:t>
      </w:r>
      <w:r>
        <w:t>061,</w:t>
      </w:r>
      <w:r>
        <w:rPr>
          <w:spacing w:val="-10"/>
        </w:rPr>
        <w:t xml:space="preserve"> </w:t>
      </w:r>
      <w:r>
        <w:t>95%</w:t>
      </w:r>
      <w:r>
        <w:rPr>
          <w:spacing w:val="-10"/>
        </w:rPr>
        <w:t xml:space="preserve"> </w:t>
      </w:r>
      <w:r>
        <w:t>CI:</w:t>
      </w:r>
      <w:r>
        <w:rPr>
          <w:spacing w:val="-10"/>
        </w:rPr>
        <w:t xml:space="preserve"> </w:t>
      </w:r>
      <w:r>
        <w:t>[0.045,</w:t>
      </w:r>
      <w:r>
        <w:rPr>
          <w:spacing w:val="-10"/>
        </w:rPr>
        <w:t xml:space="preserve"> </w:t>
      </w:r>
      <w:r>
        <w:t>0.078])</w:t>
      </w:r>
      <w:del w:id="14" w:author="Thembekile Shato" w:date="2019-04-13T19:57:00Z">
        <w:r w:rsidDel="007A602A">
          <w:rPr>
            <w:spacing w:val="-10"/>
          </w:rPr>
          <w:delText xml:space="preserve"> </w:delText>
        </w:r>
        <w:r w:rsidDel="007A602A">
          <w:delText>countries</w:delText>
        </w:r>
      </w:del>
      <w:r>
        <w:t>.</w:t>
      </w:r>
      <w:ins w:id="15" w:author="Thembekile Shato" w:date="2019-04-13T19:55:00Z">
        <w:r w:rsidR="007A602A">
          <w:t xml:space="preserve"> </w:t>
        </w:r>
      </w:ins>
    </w:p>
    <w:p w14:paraId="39F6CCB6" w14:textId="77777777" w:rsidR="00AD1DEE" w:rsidRDefault="008A4581">
      <w:pPr>
        <w:pStyle w:val="BodyText"/>
        <w:spacing w:before="2" w:line="244" w:lineRule="auto"/>
        <w:ind w:left="117" w:right="1659" w:firstLine="23"/>
        <w:jc w:val="both"/>
        <w:pPrChange w:id="16" w:author="ucheoma nwaozuru" w:date="2019-04-13T13:54:00Z">
          <w:pPr>
            <w:pStyle w:val="BodyText"/>
            <w:spacing w:line="252" w:lineRule="auto"/>
            <w:ind w:left="140" w:right="1671"/>
            <w:jc w:val="both"/>
          </w:pPr>
        </w:pPrChange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1598A251" wp14:editId="1B97B94C">
                <wp:simplePos x="0" y="0"/>
                <wp:positionH relativeFrom="page">
                  <wp:posOffset>5817870</wp:posOffset>
                </wp:positionH>
                <wp:positionV relativeFrom="paragraph">
                  <wp:posOffset>29845</wp:posOffset>
                </wp:positionV>
                <wp:extent cx="99060" cy="219710"/>
                <wp:effectExtent l="0" t="0" r="0" b="3175"/>
                <wp:wrapNone/>
                <wp:docPr id="173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769D8" w14:textId="77777777" w:rsidR="007A602A" w:rsidRDefault="007A602A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2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98A251"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26" type="#_x0000_t202" style="position:absolute;left:0;text-align:left;margin-left:458.1pt;margin-top:2.35pt;width:7.8pt;height:17.3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" filled="f" stroked="f">
                <v:textbox inset="0,0,0,0">
                  <w:txbxContent>
                    <w:p w14:paraId="35A769D8" w14:textId="77777777" w:rsidR="007A602A" w:rsidRDefault="007A602A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32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3A1B">
        <w:rPr>
          <w:spacing w:val="-3"/>
        </w:rPr>
        <w:t>However,</w:t>
      </w:r>
      <w:r w:rsidR="00EE3A1B">
        <w:rPr>
          <w:spacing w:val="-11"/>
        </w:rPr>
        <w:t xml:space="preserve"> </w:t>
      </w:r>
      <w:r w:rsidR="00EE3A1B">
        <w:t>this</w:t>
      </w:r>
      <w:r w:rsidR="00EE3A1B">
        <w:rPr>
          <w:spacing w:val="-10"/>
        </w:rPr>
        <w:t xml:space="preserve"> </w:t>
      </w:r>
      <w:r w:rsidR="00EE3A1B">
        <w:t>association</w:t>
      </w:r>
      <w:r w:rsidR="00EE3A1B">
        <w:rPr>
          <w:spacing w:val="-11"/>
        </w:rPr>
        <w:t xml:space="preserve"> </w:t>
      </w:r>
      <w:r w:rsidR="00EE3A1B">
        <w:t>turned</w:t>
      </w:r>
      <w:r w:rsidR="00EE3A1B">
        <w:rPr>
          <w:spacing w:val="-11"/>
        </w:rPr>
        <w:t xml:space="preserve"> </w:t>
      </w:r>
      <w:r w:rsidR="00EE3A1B">
        <w:t>out</w:t>
      </w:r>
      <w:r w:rsidR="00EE3A1B">
        <w:rPr>
          <w:spacing w:val="-10"/>
        </w:rPr>
        <w:t xml:space="preserve"> </w:t>
      </w:r>
      <w:r w:rsidR="00EE3A1B">
        <w:t>to</w:t>
      </w:r>
      <w:r w:rsidR="00EE3A1B">
        <w:rPr>
          <w:spacing w:val="-11"/>
        </w:rPr>
        <w:t xml:space="preserve"> </w:t>
      </w:r>
      <w:r w:rsidR="00EE3A1B">
        <w:rPr>
          <w:spacing w:val="2"/>
        </w:rPr>
        <w:t>be</w:t>
      </w:r>
      <w:r w:rsidR="00EE3A1B">
        <w:rPr>
          <w:spacing w:val="-11"/>
        </w:rPr>
        <w:t xml:space="preserve"> </w:t>
      </w:r>
      <w:r w:rsidR="00EE3A1B">
        <w:t>negative</w:t>
      </w:r>
      <w:r w:rsidR="00EE3A1B">
        <w:rPr>
          <w:spacing w:val="-10"/>
        </w:rPr>
        <w:t xml:space="preserve"> </w:t>
      </w:r>
      <w:r w:rsidR="00EE3A1B">
        <w:t>among</w:t>
      </w:r>
      <w:r w:rsidR="00EE3A1B">
        <w:rPr>
          <w:spacing w:val="-11"/>
        </w:rPr>
        <w:t xml:space="preserve"> </w:t>
      </w:r>
      <w:r w:rsidR="00EE3A1B">
        <w:t>high</w:t>
      </w:r>
      <w:r w:rsidR="00EE3A1B">
        <w:rPr>
          <w:spacing w:val="-11"/>
        </w:rPr>
        <w:t xml:space="preserve"> </w:t>
      </w:r>
      <w:r w:rsidR="00EE3A1B">
        <w:t>income</w:t>
      </w:r>
      <w:r w:rsidR="00EE3A1B">
        <w:rPr>
          <w:spacing w:val="-10"/>
        </w:rPr>
        <w:t xml:space="preserve"> </w:t>
      </w:r>
      <w:r w:rsidR="00EE3A1B">
        <w:t>countries</w:t>
      </w:r>
      <w:r w:rsidR="00EE3A1B">
        <w:rPr>
          <w:spacing w:val="-11"/>
        </w:rPr>
        <w:t xml:space="preserve"> </w:t>
      </w:r>
      <w:r w:rsidR="00EE3A1B">
        <w:t>(</w:t>
      </w:r>
      <w:r w:rsidR="00EE3A1B">
        <w:rPr>
          <w:rFonts w:ascii="Verdana" w:hAnsi="Verdana"/>
          <w:i/>
        </w:rPr>
        <w:t>β</w:t>
      </w:r>
      <w:r w:rsidR="00EE3A1B">
        <w:rPr>
          <w:rFonts w:ascii="Verdana" w:hAnsi="Verdana"/>
          <w:i/>
          <w:spacing w:val="-31"/>
        </w:rPr>
        <w:t xml:space="preserve"> </w:t>
      </w:r>
      <w:r w:rsidR="00EE3A1B">
        <w:t>=</w:t>
      </w:r>
      <w:r w:rsidR="00EE3A1B">
        <w:rPr>
          <w:spacing w:val="30"/>
        </w:rPr>
        <w:t xml:space="preserve"> </w:t>
      </w:r>
      <w:r w:rsidR="00EE3A1B">
        <w:t>0</w:t>
      </w:r>
      <w:r w:rsidR="00EE3A1B">
        <w:rPr>
          <w:rFonts w:ascii="Verdana" w:hAnsi="Verdana"/>
          <w:i/>
        </w:rPr>
        <w:t>.</w:t>
      </w:r>
      <w:r w:rsidR="00EE3A1B">
        <w:t>011,</w:t>
      </w:r>
      <w:r w:rsidR="00EE3A1B">
        <w:rPr>
          <w:spacing w:val="-10"/>
        </w:rPr>
        <w:t xml:space="preserve"> </w:t>
      </w:r>
      <w:r w:rsidR="00EE3A1B">
        <w:t>95%</w:t>
      </w:r>
      <w:r w:rsidR="00EE3A1B">
        <w:rPr>
          <w:spacing w:val="-11"/>
        </w:rPr>
        <w:t xml:space="preserve"> </w:t>
      </w:r>
      <w:r w:rsidR="00EE3A1B">
        <w:t>CI: [-0.018,</w:t>
      </w:r>
      <w:r w:rsidR="00EE3A1B">
        <w:rPr>
          <w:spacing w:val="16"/>
        </w:rPr>
        <w:t xml:space="preserve"> </w:t>
      </w:r>
      <w:r w:rsidR="00EE3A1B">
        <w:t>0.005]).</w:t>
      </w:r>
    </w:p>
    <w:p w14:paraId="4C1822DB" w14:textId="77777777" w:rsidR="00AD1DEE" w:rsidRDefault="00EE3A1B">
      <w:pPr>
        <w:pStyle w:val="BodyText"/>
        <w:spacing w:line="252" w:lineRule="auto"/>
        <w:ind w:left="140" w:right="1658"/>
        <w:jc w:val="both"/>
      </w:pPr>
      <w:r>
        <w:rPr>
          <w:b/>
        </w:rPr>
        <w:t xml:space="preserve">Conclusion: </w:t>
      </w:r>
      <w:r>
        <w:t>Compulsory health insurance is associated with life expectancy in 184 countries. Increasing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compulsory</w:t>
      </w:r>
      <w:r>
        <w:rPr>
          <w:spacing w:val="-12"/>
        </w:rPr>
        <w:t xml:space="preserve"> </w:t>
      </w:r>
      <w:r>
        <w:t>health</w:t>
      </w:r>
      <w:r>
        <w:rPr>
          <w:spacing w:val="-12"/>
        </w:rPr>
        <w:t xml:space="preserve"> </w:t>
      </w:r>
      <w:r>
        <w:t>insurance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percentage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CHE</w:t>
      </w:r>
      <w:r>
        <w:rPr>
          <w:spacing w:val="-12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rPr>
          <w:spacing w:val="-3"/>
        </w:rPr>
        <w:t>improve</w:t>
      </w:r>
      <w:r>
        <w:rPr>
          <w:spacing w:val="-12"/>
        </w:rPr>
        <w:t xml:space="preserve"> </w:t>
      </w:r>
      <w:r>
        <w:t>life</w:t>
      </w:r>
      <w:r>
        <w:rPr>
          <w:spacing w:val="-12"/>
        </w:rPr>
        <w:t xml:space="preserve"> </w:t>
      </w:r>
      <w:r>
        <w:t>expectancy</w:t>
      </w:r>
      <w:r>
        <w:rPr>
          <w:spacing w:val="-12"/>
        </w:rPr>
        <w:t xml:space="preserve"> </w:t>
      </w:r>
      <w:r>
        <w:t xml:space="preserve">among </w:t>
      </w:r>
      <w:r>
        <w:rPr>
          <w:spacing w:val="-3"/>
        </w:rPr>
        <w:t xml:space="preserve">low </w:t>
      </w:r>
      <w:r>
        <w:t>and middle income</w:t>
      </w:r>
      <w:r>
        <w:rPr>
          <w:spacing w:val="23"/>
        </w:rPr>
        <w:t xml:space="preserve"> </w:t>
      </w:r>
      <w:r>
        <w:t>countries.</w:t>
      </w:r>
    </w:p>
    <w:p w14:paraId="54FE0300" w14:textId="77777777" w:rsidR="00AD1DEE" w:rsidRDefault="00AD1DEE">
      <w:pPr>
        <w:pStyle w:val="BodyText"/>
        <w:rPr>
          <w:sz w:val="28"/>
        </w:rPr>
      </w:pPr>
    </w:p>
    <w:p w14:paraId="2FC5EFDE" w14:textId="77777777" w:rsidR="00AD1DEE" w:rsidRDefault="00EE3A1B">
      <w:pPr>
        <w:pStyle w:val="Heading1"/>
        <w:numPr>
          <w:ilvl w:val="0"/>
          <w:numId w:val="2"/>
        </w:numPr>
        <w:tabs>
          <w:tab w:val="left" w:pos="434"/>
        </w:tabs>
        <w:spacing w:before="160"/>
        <w:jc w:val="both"/>
      </w:pPr>
      <w:bookmarkStart w:id="17" w:name="Introduction"/>
      <w:bookmarkEnd w:id="17"/>
      <w:r>
        <w:t>Introduction</w:t>
      </w:r>
    </w:p>
    <w:p w14:paraId="578FDB75" w14:textId="77777777" w:rsidR="00AD1DEE" w:rsidRDefault="00AD1DEE">
      <w:pPr>
        <w:pStyle w:val="BodyText"/>
        <w:spacing w:before="10"/>
        <w:rPr>
          <w:b/>
          <w:sz w:val="30"/>
        </w:rPr>
      </w:pPr>
    </w:p>
    <w:p w14:paraId="44E3001B" w14:textId="77777777" w:rsidR="00AD1DEE" w:rsidRDefault="00EE3A1B">
      <w:pPr>
        <w:pStyle w:val="BodyText"/>
        <w:spacing w:line="420" w:lineRule="auto"/>
        <w:ind w:left="140" w:right="1688" w:firstLine="298"/>
        <w:jc w:val="both"/>
      </w:pPr>
      <w:r>
        <w:t>Life expectancy is defined as the average number of years that a person will live from birth based on measures such as birth year, gender, and current age. This calculation assumes that mortality rates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remain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progresses.</w:t>
      </w:r>
      <w:r>
        <w:rPr>
          <w:spacing w:val="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greatest</w:t>
      </w:r>
      <w:r>
        <w:rPr>
          <w:spacing w:val="-6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life</w:t>
      </w:r>
      <w:r>
        <w:rPr>
          <w:spacing w:val="-6"/>
        </w:rPr>
        <w:t xml:space="preserve"> </w:t>
      </w:r>
      <w:r>
        <w:t>expectancy</w:t>
      </w:r>
      <w:r>
        <w:rPr>
          <w:spacing w:val="-6"/>
        </w:rPr>
        <w:t xml:space="preserve"> </w:t>
      </w:r>
      <w:r>
        <w:t>overall include</w:t>
      </w:r>
      <w:r>
        <w:rPr>
          <w:spacing w:val="-21"/>
        </w:rPr>
        <w:t xml:space="preserve"> </w:t>
      </w:r>
      <w:r>
        <w:t>income,</w:t>
      </w:r>
      <w:r>
        <w:rPr>
          <w:spacing w:val="-19"/>
        </w:rPr>
        <w:t xml:space="preserve"> </w:t>
      </w:r>
      <w:r>
        <w:t>quality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public</w:t>
      </w:r>
      <w:r>
        <w:rPr>
          <w:spacing w:val="-20"/>
        </w:rPr>
        <w:t xml:space="preserve"> </w:t>
      </w:r>
      <w:r>
        <w:t>health,</w:t>
      </w:r>
      <w:r>
        <w:rPr>
          <w:spacing w:val="-19"/>
        </w:rPr>
        <w:t xml:space="preserve"> </w:t>
      </w:r>
      <w:r>
        <w:t>medical</w:t>
      </w:r>
      <w:r>
        <w:rPr>
          <w:spacing w:val="-20"/>
        </w:rPr>
        <w:t xml:space="preserve"> </w:t>
      </w:r>
      <w:r>
        <w:t>care,</w:t>
      </w:r>
      <w:r>
        <w:rPr>
          <w:spacing w:val="-19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diet.</w:t>
      </w:r>
      <w:r>
        <w:rPr>
          <w:spacing w:val="-6"/>
        </w:rPr>
        <w:t xml:space="preserve"> </w:t>
      </w:r>
      <w:r>
        <w:t>[</w:t>
      </w:r>
      <w:hyperlink w:anchor="_bookmark4" w:history="1">
        <w:r>
          <w:rPr>
            <w:color w:val="0000FF"/>
          </w:rPr>
          <w:t>1</w:t>
        </w:r>
      </w:hyperlink>
      <w:r>
        <w:t>].</w:t>
      </w:r>
      <w:r>
        <w:rPr>
          <w:spacing w:val="-7"/>
        </w:rPr>
        <w:t xml:space="preserve"> </w:t>
      </w:r>
      <w:r>
        <w:t>Due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increasing</w:t>
      </w:r>
      <w:r>
        <w:rPr>
          <w:spacing w:val="-20"/>
        </w:rPr>
        <w:t xml:space="preserve"> </w:t>
      </w:r>
      <w:r>
        <w:t>rates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 xml:space="preserve">economic growth and access to health care coverage, life expectancy at birth and healthy life expectancy </w:t>
      </w:r>
      <w:r>
        <w:rPr>
          <w:spacing w:val="-4"/>
        </w:rPr>
        <w:t xml:space="preserve">have </w:t>
      </w:r>
      <w:r>
        <w:t>significantly risen worldwide [</w:t>
      </w:r>
      <w:hyperlink w:anchor="_bookmark5" w:history="1">
        <w:r>
          <w:rPr>
            <w:color w:val="0000FF"/>
          </w:rPr>
          <w:t>2</w:t>
        </w:r>
      </w:hyperlink>
      <w:r>
        <w:t>,</w:t>
      </w:r>
      <w:r>
        <w:rPr>
          <w:color w:val="0000FF"/>
        </w:rPr>
        <w:t>3</w:t>
      </w:r>
      <w:hyperlink w:anchor="_bookmark6" w:history="1">
        <w:r>
          <w:t>].</w:t>
        </w:r>
      </w:hyperlink>
      <w:r>
        <w:t xml:space="preserve"> </w:t>
      </w:r>
      <w:r>
        <w:rPr>
          <w:spacing w:val="-3"/>
        </w:rPr>
        <w:t xml:space="preserve">However, </w:t>
      </w:r>
      <w:r>
        <w:t>life expectancy disparities still exist across the</w:t>
      </w:r>
      <w:r>
        <w:rPr>
          <w:spacing w:val="21"/>
        </w:rPr>
        <w:t xml:space="preserve"> </w:t>
      </w:r>
      <w:r>
        <w:t>world</w:t>
      </w:r>
    </w:p>
    <w:p w14:paraId="5387D52A" w14:textId="77777777" w:rsidR="00AD1DEE" w:rsidRDefault="008A4581">
      <w:pPr>
        <w:pStyle w:val="BodyText"/>
        <w:spacing w:before="4"/>
        <w:rPr>
          <w:sz w:val="19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CA84A8C" wp14:editId="4F40AAA2">
                <wp:simplePos x="0" y="0"/>
                <wp:positionH relativeFrom="page">
                  <wp:posOffset>1080135</wp:posOffset>
                </wp:positionH>
                <wp:positionV relativeFrom="paragraph">
                  <wp:posOffset>167005</wp:posOffset>
                </wp:positionV>
                <wp:extent cx="2244725" cy="0"/>
                <wp:effectExtent l="13335" t="11430" r="8890" b="7620"/>
                <wp:wrapTopAndBottom/>
                <wp:docPr id="172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47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<w:pict>
              <v:line w14:anchorId="0BF6888C" id="Line 171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05pt,13.15pt" to="261.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" strokeweight=".14042mm">
                <w10:wrap type="topAndBottom" anchorx="page"/>
              </v:line>
            </w:pict>
          </mc:Fallback>
        </mc:AlternateContent>
      </w:r>
    </w:p>
    <w:p w14:paraId="1D097F6E" w14:textId="77777777" w:rsidR="00AD1DEE" w:rsidRDefault="00EE3A1B">
      <w:pPr>
        <w:spacing w:line="190" w:lineRule="exact"/>
        <w:ind w:left="359"/>
        <w:rPr>
          <w:rFonts w:ascii="Times New Roman" w:hAnsi="Times New Roman"/>
          <w:sz w:val="16"/>
        </w:rPr>
      </w:pPr>
      <w:r>
        <w:rPr>
          <w:rFonts w:ascii="DejaVu Sans" w:hAnsi="DejaVu Sans"/>
          <w:w w:val="115"/>
          <w:position w:val="6"/>
          <w:sz w:val="12"/>
        </w:rPr>
        <w:t>∗</w:t>
      </w:r>
      <w:r>
        <w:rPr>
          <w:rFonts w:ascii="Times New Roman" w:hAnsi="Times New Roman"/>
          <w:w w:val="115"/>
          <w:sz w:val="16"/>
        </w:rPr>
        <w:t>Corresponding Author</w:t>
      </w:r>
    </w:p>
    <w:p w14:paraId="106A6A44" w14:textId="77777777" w:rsidR="00AD1DEE" w:rsidRDefault="00EE3A1B">
      <w:pPr>
        <w:spacing w:before="5" w:line="247" w:lineRule="auto"/>
        <w:ind w:left="120" w:right="1691" w:firstLine="324"/>
        <w:rPr>
          <w:rFonts w:ascii="Times New Roman"/>
          <w:sz w:val="16"/>
        </w:rPr>
      </w:pPr>
      <w:r>
        <w:rPr>
          <w:rFonts w:ascii="Times New Roman"/>
          <w:i/>
          <w:w w:val="115"/>
          <w:sz w:val="16"/>
        </w:rPr>
        <w:t xml:space="preserve">Email addresses: </w:t>
      </w:r>
      <w:hyperlink r:id="rId9">
        <w:r>
          <w:rPr>
            <w:rFonts w:ascii="Times New Roman"/>
            <w:w w:val="115"/>
            <w:sz w:val="16"/>
          </w:rPr>
          <w:t xml:space="preserve">miao.cai@slu.edu </w:t>
        </w:r>
      </w:hyperlink>
      <w:r>
        <w:rPr>
          <w:rFonts w:ascii="Times New Roman"/>
          <w:w w:val="115"/>
          <w:sz w:val="16"/>
        </w:rPr>
        <w:t xml:space="preserve">(Miao Cai),  </w:t>
      </w:r>
      <w:hyperlink r:id="rId10">
        <w:r>
          <w:rPr>
            <w:rFonts w:ascii="Times New Roman"/>
            <w:w w:val="115"/>
            <w:sz w:val="16"/>
          </w:rPr>
          <w:t xml:space="preserve">asabe.garba@slu.edu  </w:t>
        </w:r>
      </w:hyperlink>
      <w:r>
        <w:rPr>
          <w:rFonts w:ascii="Times New Roman"/>
          <w:w w:val="115"/>
          <w:sz w:val="16"/>
        </w:rPr>
        <w:t xml:space="preserve">(Asabe  Garba),  </w:t>
      </w:r>
      <w:hyperlink r:id="rId11">
        <w:r>
          <w:rPr>
            <w:rFonts w:ascii="Times New Roman"/>
            <w:w w:val="115"/>
            <w:sz w:val="16"/>
          </w:rPr>
          <w:t>xjlin@hust.edu.cn</w:t>
        </w:r>
      </w:hyperlink>
      <w:r>
        <w:rPr>
          <w:rFonts w:ascii="Times New Roman"/>
          <w:w w:val="115"/>
          <w:sz w:val="16"/>
        </w:rPr>
        <w:t xml:space="preserve"> (Xiaojun Lin), </w:t>
      </w:r>
      <w:hyperlink r:id="rId12">
        <w:r>
          <w:rPr>
            <w:rFonts w:ascii="Times New Roman"/>
            <w:w w:val="115"/>
            <w:sz w:val="16"/>
          </w:rPr>
          <w:t xml:space="preserve">xl60@iu.edu </w:t>
        </w:r>
      </w:hyperlink>
      <w:r>
        <w:rPr>
          <w:rFonts w:ascii="Times New Roman"/>
          <w:w w:val="115"/>
          <w:sz w:val="16"/>
        </w:rPr>
        <w:t xml:space="preserve">(Xin Li), </w:t>
      </w:r>
      <w:hyperlink r:id="rId13">
        <w:r>
          <w:rPr>
            <w:rFonts w:ascii="Times New Roman"/>
            <w:w w:val="115"/>
            <w:sz w:val="16"/>
          </w:rPr>
          <w:t xml:space="preserve">ziqi.peng@slu.edu </w:t>
        </w:r>
      </w:hyperlink>
      <w:r>
        <w:rPr>
          <w:rFonts w:ascii="Times New Roman"/>
          <w:w w:val="115"/>
          <w:sz w:val="16"/>
        </w:rPr>
        <w:t xml:space="preserve">(Ziqi Peng), </w:t>
      </w:r>
      <w:hyperlink r:id="rId14">
        <w:r>
          <w:rPr>
            <w:rFonts w:ascii="Times New Roman"/>
            <w:w w:val="115"/>
            <w:sz w:val="16"/>
          </w:rPr>
          <w:t xml:space="preserve">thembekile.shato@slu.edu </w:t>
        </w:r>
      </w:hyperlink>
      <w:r>
        <w:rPr>
          <w:rFonts w:ascii="Times New Roman"/>
          <w:w w:val="115"/>
          <w:sz w:val="16"/>
        </w:rPr>
        <w:t xml:space="preserve">(Thembekile Shato), </w:t>
      </w:r>
      <w:hyperlink r:id="rId15">
        <w:r>
          <w:rPr>
            <w:rFonts w:ascii="Times New Roman"/>
            <w:w w:val="115"/>
            <w:sz w:val="16"/>
          </w:rPr>
          <w:t xml:space="preserve">ucheoma.nwaozuru@slu.edu </w:t>
        </w:r>
      </w:hyperlink>
      <w:r>
        <w:rPr>
          <w:rFonts w:ascii="Times New Roman"/>
          <w:w w:val="115"/>
          <w:sz w:val="16"/>
        </w:rPr>
        <w:t>(Ucheoma</w:t>
      </w:r>
      <w:r>
        <w:rPr>
          <w:rFonts w:ascii="Times New Roman"/>
          <w:spacing w:val="16"/>
          <w:w w:val="115"/>
          <w:sz w:val="16"/>
        </w:rPr>
        <w:t xml:space="preserve"> </w:t>
      </w:r>
      <w:r>
        <w:rPr>
          <w:rFonts w:ascii="Times New Roman"/>
          <w:w w:val="115"/>
          <w:sz w:val="16"/>
        </w:rPr>
        <w:t>Nwaozuru)</w:t>
      </w:r>
    </w:p>
    <w:p w14:paraId="5D7B7B3B" w14:textId="77777777" w:rsidR="00AD1DEE" w:rsidRDefault="00AD1DEE">
      <w:pPr>
        <w:pStyle w:val="BodyText"/>
        <w:rPr>
          <w:rFonts w:ascii="Times New Roman"/>
          <w:sz w:val="22"/>
        </w:rPr>
      </w:pPr>
    </w:p>
    <w:p w14:paraId="6533800A" w14:textId="77777777" w:rsidR="00AD1DEE" w:rsidRDefault="00AD1DEE">
      <w:pPr>
        <w:pStyle w:val="BodyText"/>
        <w:spacing w:before="11"/>
        <w:rPr>
          <w:rFonts w:ascii="Times New Roman"/>
          <w:sz w:val="30"/>
        </w:rPr>
      </w:pPr>
    </w:p>
    <w:p w14:paraId="03C3F845" w14:textId="77777777" w:rsidR="00AD1DEE" w:rsidRDefault="00EE3A1B">
      <w:pPr>
        <w:ind w:left="140"/>
        <w:rPr>
          <w:rFonts w:ascii="Times New Roman"/>
          <w:i/>
          <w:sz w:val="16"/>
        </w:rPr>
      </w:pPr>
      <w:r>
        <w:rPr>
          <w:rFonts w:ascii="Times New Roman"/>
          <w:i/>
          <w:w w:val="110"/>
          <w:sz w:val="16"/>
        </w:rPr>
        <w:t>Preprint submitted to Global Health Research and Policy - Thematic Series: Universal Health Coverage April 13, 2019</w:t>
      </w:r>
    </w:p>
    <w:p w14:paraId="1018337B" w14:textId="77777777" w:rsidR="00AD1DEE" w:rsidRDefault="00AD1DEE">
      <w:pPr>
        <w:rPr>
          <w:rFonts w:ascii="Times New Roman"/>
          <w:sz w:val="16"/>
        </w:rPr>
        <w:sectPr w:rsidR="00AD1DEE">
          <w:type w:val="continuous"/>
          <w:pgSz w:w="12240" w:h="15840"/>
          <w:pgMar w:top="1500" w:right="0" w:bottom="280" w:left="1560" w:header="720" w:footer="720" w:gutter="0"/>
          <w:cols w:space="720"/>
        </w:sectPr>
      </w:pPr>
    </w:p>
    <w:p w14:paraId="0B7BA2F2" w14:textId="77777777" w:rsidR="00AD1DEE" w:rsidRDefault="00EE3A1B">
      <w:pPr>
        <w:pStyle w:val="BodyText"/>
        <w:spacing w:before="216" w:line="420" w:lineRule="auto"/>
        <w:ind w:left="140" w:right="1696"/>
        <w:jc w:val="both"/>
      </w:pPr>
      <w:r>
        <w:lastRenderedPageBreak/>
        <w:t>due to variations in income level and educational attainment [</w:t>
      </w:r>
      <w:hyperlink w:anchor="_bookmark7" w:history="1">
        <w:r>
          <w:rPr>
            <w:color w:val="0000FF"/>
          </w:rPr>
          <w:t>4</w:t>
        </w:r>
      </w:hyperlink>
      <w:r>
        <w:t xml:space="preserve">]. According to the </w:t>
      </w:r>
      <w:r>
        <w:rPr>
          <w:spacing w:val="-4"/>
        </w:rPr>
        <w:t xml:space="preserve">World </w:t>
      </w:r>
      <w:r>
        <w:t>Health Organization (WHO), the average life expectancy globally in 2016 was 72 years of age. Global life expectancy</w:t>
      </w:r>
      <w:r>
        <w:rPr>
          <w:spacing w:val="-6"/>
        </w:rPr>
        <w:t xml:space="preserve"> </w:t>
      </w:r>
      <w:r>
        <w:t>ranged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61.2</w:t>
      </w:r>
      <w:r>
        <w:rPr>
          <w:spacing w:val="-7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African</w:t>
      </w:r>
      <w:r>
        <w:rPr>
          <w:spacing w:val="-7"/>
        </w:rPr>
        <w:t xml:space="preserve"> </w:t>
      </w:r>
      <w:r>
        <w:t>Region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77.5</w:t>
      </w:r>
      <w:r>
        <w:rPr>
          <w:spacing w:val="-6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European</w:t>
      </w:r>
      <w:r>
        <w:rPr>
          <w:spacing w:val="-6"/>
        </w:rPr>
        <w:t xml:space="preserve"> </w:t>
      </w:r>
      <w:r>
        <w:t>Region,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ratio of</w:t>
      </w:r>
      <w:r>
        <w:rPr>
          <w:spacing w:val="16"/>
        </w:rPr>
        <w:t xml:space="preserve"> </w:t>
      </w:r>
      <w:r>
        <w:t>1.3</w:t>
      </w:r>
      <w:r>
        <w:rPr>
          <w:spacing w:val="17"/>
        </w:rPr>
        <w:t xml:space="preserve"> </w:t>
      </w:r>
      <w:r>
        <w:t>between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regions</w:t>
      </w:r>
      <w:r>
        <w:rPr>
          <w:spacing w:val="16"/>
        </w:rPr>
        <w:t xml:space="preserve"> </w:t>
      </w:r>
      <w:r>
        <w:t>[</w:t>
      </w:r>
      <w:hyperlink w:anchor="_bookmark8" w:history="1">
        <w:r>
          <w:rPr>
            <w:color w:val="0000FF"/>
          </w:rPr>
          <w:t>5</w:t>
        </w:r>
      </w:hyperlink>
      <w:r>
        <w:t>].</w:t>
      </w:r>
    </w:p>
    <w:p w14:paraId="2126C64D" w14:textId="77777777" w:rsidR="00AD1DEE" w:rsidRDefault="00EE3A1B">
      <w:pPr>
        <w:pStyle w:val="BodyText"/>
        <w:spacing w:before="4" w:line="420" w:lineRule="auto"/>
        <w:ind w:left="117" w:right="1659" w:firstLine="322"/>
        <w:jc w:val="both"/>
      </w:pPr>
      <w:r>
        <w:t>Employment,</w:t>
      </w:r>
      <w:r>
        <w:rPr>
          <w:spacing w:val="-8"/>
        </w:rPr>
        <w:t xml:space="preserve"> </w:t>
      </w:r>
      <w:r>
        <w:t>education,</w:t>
      </w:r>
      <w:r>
        <w:rPr>
          <w:spacing w:val="-7"/>
        </w:rPr>
        <w:t xml:space="preserve"> </w:t>
      </w:r>
      <w:r>
        <w:t>diet,</w:t>
      </w:r>
      <w:r>
        <w:rPr>
          <w:spacing w:val="-8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life,</w:t>
      </w:r>
      <w:r>
        <w:rPr>
          <w:spacing w:val="-7"/>
        </w:rPr>
        <w:t xml:space="preserve"> </w:t>
      </w:r>
      <w:r>
        <w:t>environmental</w:t>
      </w:r>
      <w:r>
        <w:rPr>
          <w:spacing w:val="-7"/>
        </w:rPr>
        <w:t xml:space="preserve"> </w:t>
      </w:r>
      <w:r>
        <w:t>conditions,</w:t>
      </w:r>
      <w:r>
        <w:rPr>
          <w:spacing w:val="-8"/>
        </w:rPr>
        <w:t xml:space="preserve"> </w:t>
      </w:r>
      <w:r>
        <w:t>government</w:t>
      </w:r>
      <w:r>
        <w:rPr>
          <w:spacing w:val="-7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expen</w:t>
      </w:r>
      <w:del w:id="18" w:author="Thembekile Shato" w:date="2019-04-13T20:00:00Z">
        <w:r w:rsidDel="007A602A">
          <w:delText xml:space="preserve">- </w:delText>
        </w:r>
      </w:del>
      <w:r>
        <w:t xml:space="preserve">diture, and income </w:t>
      </w:r>
      <w:r>
        <w:rPr>
          <w:spacing w:val="-4"/>
        </w:rPr>
        <w:t xml:space="preserve">have </w:t>
      </w:r>
      <w:r>
        <w:t xml:space="preserve">been reported as the main risk factors that </w:t>
      </w:r>
      <w:r>
        <w:rPr>
          <w:spacing w:val="-4"/>
        </w:rPr>
        <w:t xml:space="preserve">have </w:t>
      </w:r>
      <w:r>
        <w:t>significant effects on life expectancy in both developed and developing countries [</w:t>
      </w:r>
      <w:hyperlink w:anchor="_bookmark9" w:history="1">
        <w:r>
          <w:rPr>
            <w:color w:val="0000FF"/>
          </w:rPr>
          <w:t>6</w:t>
        </w:r>
      </w:hyperlink>
      <w:r>
        <w:t>–</w:t>
      </w:r>
      <w:hyperlink w:anchor="_bookmark10" w:history="1">
        <w:r>
          <w:rPr>
            <w:color w:val="0000FF"/>
          </w:rPr>
          <w:t>12</w:t>
        </w:r>
      </w:hyperlink>
      <w:r>
        <w:t xml:space="preserve">]. Among these risk factors, poverty (income level) </w:t>
      </w:r>
      <w:commentRangeStart w:id="19"/>
      <w:commentRangeStart w:id="20"/>
      <w:r>
        <w:t xml:space="preserve">is the primary cause </w:t>
      </w:r>
      <w:commentRangeEnd w:id="19"/>
      <w:r w:rsidR="00260672">
        <w:rPr>
          <w:rStyle w:val="CommentReference"/>
        </w:rPr>
        <w:commentReference w:id="19"/>
      </w:r>
      <w:commentRangeEnd w:id="20"/>
      <w:r w:rsidR="00E543D2">
        <w:rPr>
          <w:rStyle w:val="CommentReference"/>
        </w:rPr>
        <w:commentReference w:id="20"/>
      </w:r>
      <w:r>
        <w:t>of ill-health and decreased life expectancy due to its negative effect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environmental</w:t>
      </w:r>
      <w:r>
        <w:rPr>
          <w:spacing w:val="-8"/>
        </w:rPr>
        <w:t xml:space="preserve"> </w:t>
      </w:r>
      <w:r>
        <w:t>sustainability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insufficient</w:t>
      </w:r>
      <w:r>
        <w:rPr>
          <w:spacing w:val="-8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care</w:t>
      </w:r>
      <w:r>
        <w:rPr>
          <w:spacing w:val="-8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[</w:t>
      </w:r>
      <w:hyperlink w:anchor="_bookmark11" w:history="1">
        <w:r>
          <w:rPr>
            <w:color w:val="0000FF"/>
          </w:rPr>
          <w:t>13</w:t>
        </w:r>
      </w:hyperlink>
      <w:r>
        <w:t>–</w:t>
      </w:r>
      <w:hyperlink w:anchor="_bookmark12" w:history="1">
        <w:r>
          <w:rPr>
            <w:color w:val="0000FF"/>
          </w:rPr>
          <w:t>15</w:t>
        </w:r>
      </w:hyperlink>
      <w:r>
        <w:t>].</w:t>
      </w:r>
      <w:r>
        <w:rPr>
          <w:spacing w:val="6"/>
        </w:rPr>
        <w:t xml:space="preserve"> </w:t>
      </w:r>
      <w:r>
        <w:rPr>
          <w:spacing w:val="-3"/>
        </w:rPr>
        <w:t xml:space="preserve">Globally, </w:t>
      </w:r>
      <w:r>
        <w:t xml:space="preserve">approximately 1.2 billion people live in extreme </w:t>
      </w:r>
      <w:r>
        <w:rPr>
          <w:spacing w:val="-4"/>
        </w:rPr>
        <w:t xml:space="preserve">poverty, </w:t>
      </w:r>
      <w:r>
        <w:t>and 2.7 billion live in moderate poverty [</w:t>
      </w:r>
      <w:hyperlink w:anchor="_bookmark13" w:history="1">
        <w:r>
          <w:rPr>
            <w:color w:val="0000FF"/>
          </w:rPr>
          <w:t>16</w:t>
        </w:r>
      </w:hyperlink>
      <w:r>
        <w:t xml:space="preserve">]. In order to decrease share of out-of-pocket spending and ensure health care access to economically </w:t>
      </w:r>
      <w:r>
        <w:rPr>
          <w:spacing w:val="-3"/>
        </w:rPr>
        <w:t xml:space="preserve">disadvantaged </w:t>
      </w:r>
      <w:r>
        <w:t xml:space="preserve">populations, health insurance coverage and prepayment schemes </w:t>
      </w:r>
      <w:r>
        <w:rPr>
          <w:spacing w:val="-4"/>
        </w:rPr>
        <w:t xml:space="preserve">have </w:t>
      </w:r>
      <w:r>
        <w:t xml:space="preserve">been widely established in </w:t>
      </w:r>
      <w:ins w:id="21" w:author="ucheoma nwaozuru" w:date="2019-04-13T13:57:00Z">
        <w:r w:rsidR="00260672">
          <w:t xml:space="preserve">several </w:t>
        </w:r>
      </w:ins>
      <w:r>
        <w:t>health care systems around the world [</w:t>
      </w:r>
      <w:hyperlink w:anchor="_bookmark14" w:history="1">
        <w:r>
          <w:rPr>
            <w:color w:val="0000FF"/>
          </w:rPr>
          <w:t>17</w:t>
        </w:r>
      </w:hyperlink>
      <w:r>
        <w:t>]. In</w:t>
      </w:r>
      <w:commentRangeStart w:id="22"/>
      <w:commentRangeStart w:id="23"/>
      <w:r>
        <w:t xml:space="preserve"> </w:t>
      </w:r>
      <w:ins w:id="24" w:author="ucheoma nwaozuru" w:date="2019-04-13T13:57:00Z">
        <w:r w:rsidR="00260672">
          <w:t xml:space="preserve">some </w:t>
        </w:r>
        <w:commentRangeEnd w:id="22"/>
        <w:r w:rsidR="00260672">
          <w:rPr>
            <w:rStyle w:val="CommentReference"/>
          </w:rPr>
          <w:commentReference w:id="22"/>
        </w:r>
      </w:ins>
      <w:commentRangeEnd w:id="23"/>
      <w:r w:rsidR="00E543D2">
        <w:rPr>
          <w:rStyle w:val="CommentReference"/>
        </w:rPr>
        <w:commentReference w:id="23"/>
      </w:r>
      <w:r>
        <w:t>developing countries, compulsory health insurance</w:t>
      </w:r>
      <w:r>
        <w:rPr>
          <w:spacing w:val="-21"/>
        </w:rPr>
        <w:t xml:space="preserve"> </w:t>
      </w:r>
      <w:r>
        <w:t>has</w:t>
      </w:r>
      <w:r>
        <w:rPr>
          <w:spacing w:val="-20"/>
        </w:rPr>
        <w:t xml:space="preserve"> </w:t>
      </w:r>
      <w:r>
        <w:t>been</w:t>
      </w:r>
      <w:r>
        <w:rPr>
          <w:spacing w:val="-20"/>
        </w:rPr>
        <w:t xml:space="preserve"> </w:t>
      </w:r>
      <w:r>
        <w:t>successfully</w:t>
      </w:r>
      <w:r>
        <w:rPr>
          <w:spacing w:val="-20"/>
        </w:rPr>
        <w:t xml:space="preserve"> </w:t>
      </w:r>
      <w:r>
        <w:t>implemented</w:t>
      </w:r>
      <w:r>
        <w:rPr>
          <w:spacing w:val="-20"/>
        </w:rPr>
        <w:t xml:space="preserve"> </w:t>
      </w:r>
      <w:del w:id="25" w:author="ucheoma nwaozuru" w:date="2019-04-13T13:57:00Z">
        <w:r w:rsidDel="00260672">
          <w:delText>u</w:delText>
        </w:r>
      </w:del>
      <w:r>
        <w:rPr>
          <w:spacing w:val="-20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tool</w:t>
      </w:r>
      <w:r>
        <w:rPr>
          <w:spacing w:val="-20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concentrating</w:t>
      </w:r>
      <w:r>
        <w:rPr>
          <w:spacing w:val="-20"/>
        </w:rPr>
        <w:t xml:space="preserve"> </w:t>
      </w:r>
      <w:r>
        <w:t>resources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health</w:t>
      </w:r>
      <w:r>
        <w:rPr>
          <w:spacing w:val="-20"/>
        </w:rPr>
        <w:t xml:space="preserve"> </w:t>
      </w:r>
      <w:r>
        <w:t>sector and</w:t>
      </w:r>
      <w:r>
        <w:rPr>
          <w:spacing w:val="9"/>
        </w:rPr>
        <w:t xml:space="preserve"> </w:t>
      </w:r>
      <w:r>
        <w:t>providing</w:t>
      </w:r>
      <w:r>
        <w:rPr>
          <w:spacing w:val="10"/>
        </w:rPr>
        <w:t xml:space="preserve"> </w:t>
      </w:r>
      <w:r>
        <w:t>needed</w:t>
      </w:r>
      <w:r>
        <w:rPr>
          <w:spacing w:val="10"/>
        </w:rPr>
        <w:t xml:space="preserve"> </w:t>
      </w:r>
      <w:r>
        <w:t>medical</w:t>
      </w:r>
      <w:r>
        <w:rPr>
          <w:spacing w:val="9"/>
        </w:rPr>
        <w:t xml:space="preserve"> </w:t>
      </w:r>
      <w:r>
        <w:t>service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low-income</w:t>
      </w:r>
      <w:r>
        <w:rPr>
          <w:spacing w:val="10"/>
        </w:rPr>
        <w:t xml:space="preserve"> </w:t>
      </w:r>
      <w:r>
        <w:t>households</w:t>
      </w:r>
      <w:r>
        <w:rPr>
          <w:spacing w:val="9"/>
        </w:rPr>
        <w:t xml:space="preserve"> </w:t>
      </w:r>
      <w:r>
        <w:t>[</w:t>
      </w:r>
      <w:hyperlink w:anchor="_bookmark15" w:history="1">
        <w:r>
          <w:rPr>
            <w:color w:val="0000FF"/>
          </w:rPr>
          <w:t>18</w:t>
        </w:r>
      </w:hyperlink>
      <w:r>
        <w:t>–</w:t>
      </w:r>
      <w:hyperlink w:anchor="_bookmark17" w:history="1">
        <w:r>
          <w:rPr>
            <w:color w:val="0000FF"/>
          </w:rPr>
          <w:t>22</w:t>
        </w:r>
      </w:hyperlink>
      <w:r>
        <w:t>].</w:t>
      </w:r>
    </w:p>
    <w:p w14:paraId="67924E23" w14:textId="77777777" w:rsidR="00AD1DEE" w:rsidRDefault="00EE3A1B">
      <w:pPr>
        <w:pStyle w:val="BodyText"/>
        <w:spacing w:before="10" w:line="420" w:lineRule="auto"/>
        <w:ind w:left="133" w:right="1658" w:firstLine="306"/>
        <w:jc w:val="both"/>
      </w:pPr>
      <w:r>
        <w:t xml:space="preserve">There is growing attention on compulsory health insurance because it has been </w:t>
      </w:r>
      <w:r>
        <w:rPr>
          <w:spacing w:val="-3"/>
        </w:rPr>
        <w:t xml:space="preserve">proven </w:t>
      </w:r>
      <w:r>
        <w:t xml:space="preserve">as an effective </w:t>
      </w:r>
      <w:r>
        <w:rPr>
          <w:spacing w:val="-4"/>
        </w:rPr>
        <w:t xml:space="preserve">way </w:t>
      </w:r>
      <w:r>
        <w:t xml:space="preserve">to </w:t>
      </w:r>
      <w:r>
        <w:rPr>
          <w:spacing w:val="-3"/>
        </w:rPr>
        <w:t xml:space="preserve">achieve </w:t>
      </w:r>
      <w:r>
        <w:t>Universal Health Coverage [</w:t>
      </w:r>
      <w:hyperlink w:anchor="_bookmark14" w:history="1">
        <w:r>
          <w:rPr>
            <w:color w:val="0000FF"/>
          </w:rPr>
          <w:t>17</w:t>
        </w:r>
      </w:hyperlink>
      <w:r>
        <w:t xml:space="preserve">]. Compulsory health insurance, </w:t>
      </w:r>
      <w:del w:id="26" w:author="Thembekile Shato" w:date="2019-04-13T20:04:00Z">
        <w:r w:rsidDel="007A602A">
          <w:delText xml:space="preserve"> </w:delText>
        </w:r>
      </w:del>
      <w:r>
        <w:t>also known as the Bismarck Sickness Insurance,  was first introduced in Germany in 1883.  It guaranteed that  all workers and their families had access to health services [</w:t>
      </w:r>
      <w:hyperlink w:anchor="_bookmark18" w:history="1">
        <w:r>
          <w:rPr>
            <w:color w:val="0000FF"/>
          </w:rPr>
          <w:t>23</w:t>
        </w:r>
      </w:hyperlink>
      <w:r>
        <w:t>]. Australia (1888), Hungary (1891), England</w:t>
      </w:r>
      <w:r>
        <w:rPr>
          <w:spacing w:val="-8"/>
        </w:rPr>
        <w:t xml:space="preserve"> </w:t>
      </w:r>
      <w:r>
        <w:t>(1911),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Japan</w:t>
      </w:r>
      <w:r>
        <w:rPr>
          <w:spacing w:val="-7"/>
        </w:rPr>
        <w:t xml:space="preserve"> </w:t>
      </w:r>
      <w:r>
        <w:t>(1922)</w:t>
      </w:r>
      <w:r>
        <w:rPr>
          <w:spacing w:val="-8"/>
        </w:rPr>
        <w:t xml:space="preserve"> </w:t>
      </w:r>
      <w:r>
        <w:t>respectively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later</w:t>
      </w:r>
      <w:r>
        <w:rPr>
          <w:spacing w:val="-7"/>
        </w:rPr>
        <w:t xml:space="preserve"> </w:t>
      </w:r>
      <w:r>
        <w:t>adopted</w:t>
      </w:r>
      <w:r>
        <w:rPr>
          <w:spacing w:val="-8"/>
        </w:rPr>
        <w:t xml:space="preserve"> </w:t>
      </w:r>
      <w:r>
        <w:t>national</w:t>
      </w:r>
      <w:r>
        <w:rPr>
          <w:spacing w:val="-7"/>
        </w:rPr>
        <w:t xml:space="preserve"> </w:t>
      </w:r>
      <w:r>
        <w:t>compulsory</w:t>
      </w:r>
      <w:r>
        <w:rPr>
          <w:spacing w:val="-8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insurance systems as well [</w:t>
      </w:r>
      <w:hyperlink w:anchor="_bookmark18" w:history="1">
        <w:r>
          <w:rPr>
            <w:color w:val="0000FF"/>
          </w:rPr>
          <w:t>23</w:t>
        </w:r>
      </w:hyperlink>
      <w:r>
        <w:t>]. Most countries in the world either use national compulsory insurance plans or a similar type of health care system [</w:t>
      </w:r>
      <w:hyperlink w:anchor="_bookmark19" w:history="1">
        <w:r>
          <w:rPr>
            <w:color w:val="0000FF"/>
          </w:rPr>
          <w:t>24</w:t>
        </w:r>
      </w:hyperlink>
      <w:r>
        <w:t xml:space="preserve">]. Health care spending accounts for the use of health care services and public health services. As a result, there is a clear trend in the relationship between compulsory health insurance and the life expectancy in a </w:t>
      </w:r>
      <w:r>
        <w:rPr>
          <w:spacing w:val="-4"/>
        </w:rPr>
        <w:t xml:space="preserve">country. </w:t>
      </w:r>
      <w:r>
        <w:t>As a country’s health expenditure increases,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life</w:t>
      </w:r>
      <w:r>
        <w:rPr>
          <w:spacing w:val="-9"/>
        </w:rPr>
        <w:t xml:space="preserve"> </w:t>
      </w:r>
      <w:r>
        <w:t>expectancy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increases.</w:t>
      </w:r>
      <w:r>
        <w:rPr>
          <w:spacing w:val="5"/>
        </w:rPr>
        <w:t xml:space="preserve"> </w:t>
      </w:r>
      <w:r>
        <w:rPr>
          <w:spacing w:val="-3"/>
        </w:rPr>
        <w:t>However,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knowledge,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exploration</w:t>
      </w:r>
      <w:r>
        <w:rPr>
          <w:spacing w:val="-9"/>
        </w:rPr>
        <w:t xml:space="preserve"> </w:t>
      </w:r>
      <w:r>
        <w:t>of the</w:t>
      </w:r>
      <w:r>
        <w:rPr>
          <w:spacing w:val="-25"/>
        </w:rPr>
        <w:t xml:space="preserve"> </w:t>
      </w:r>
      <w:r>
        <w:t>long-term</w:t>
      </w:r>
      <w:r>
        <w:rPr>
          <w:spacing w:val="-25"/>
        </w:rPr>
        <w:t xml:space="preserve"> </w:t>
      </w:r>
      <w:r>
        <w:t>impact</w:t>
      </w:r>
      <w:r>
        <w:rPr>
          <w:spacing w:val="-2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compulsory</w:t>
      </w:r>
      <w:r>
        <w:rPr>
          <w:spacing w:val="-25"/>
        </w:rPr>
        <w:t xml:space="preserve"> </w:t>
      </w:r>
      <w:r>
        <w:t>health</w:t>
      </w:r>
      <w:r>
        <w:rPr>
          <w:spacing w:val="-24"/>
        </w:rPr>
        <w:t xml:space="preserve"> </w:t>
      </w:r>
      <w:r>
        <w:t>insurance</w:t>
      </w:r>
      <w:r>
        <w:rPr>
          <w:spacing w:val="-25"/>
        </w:rPr>
        <w:t xml:space="preserve"> </w:t>
      </w:r>
      <w:r>
        <w:t>on</w:t>
      </w:r>
      <w:r>
        <w:rPr>
          <w:spacing w:val="-25"/>
        </w:rPr>
        <w:t xml:space="preserve"> </w:t>
      </w:r>
      <w:r>
        <w:t>life</w:t>
      </w:r>
      <w:r>
        <w:rPr>
          <w:spacing w:val="-24"/>
        </w:rPr>
        <w:t xml:space="preserve"> </w:t>
      </w:r>
      <w:r>
        <w:t>expectancy</w:t>
      </w:r>
      <w:r>
        <w:rPr>
          <w:spacing w:val="-25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limited.</w:t>
      </w:r>
      <w:r>
        <w:rPr>
          <w:spacing w:val="-12"/>
        </w:rPr>
        <w:t xml:space="preserve"> </w:t>
      </w:r>
      <w:r>
        <w:t>This</w:t>
      </w:r>
      <w:r>
        <w:rPr>
          <w:spacing w:val="-25"/>
        </w:rPr>
        <w:t xml:space="preserve"> </w:t>
      </w:r>
      <w:r>
        <w:t>includes</w:t>
      </w:r>
      <w:r>
        <w:rPr>
          <w:spacing w:val="-24"/>
        </w:rPr>
        <w:t xml:space="preserve"> </w:t>
      </w:r>
      <w:r>
        <w:t xml:space="preserve">looking at the association between compulsory health insurance and life expectancy in different countries. The strength and changes related to this association </w:t>
      </w:r>
      <w:r>
        <w:rPr>
          <w:spacing w:val="-4"/>
        </w:rPr>
        <w:t xml:space="preserve">have </w:t>
      </w:r>
      <w:r>
        <w:t>not been systematically investigated and compared.</w:t>
      </w:r>
    </w:p>
    <w:p w14:paraId="72CC9092" w14:textId="77777777" w:rsidR="00AD1DEE" w:rsidRDefault="00EE3A1B">
      <w:pPr>
        <w:pStyle w:val="BodyText"/>
        <w:spacing w:before="13" w:line="420" w:lineRule="auto"/>
        <w:ind w:left="140" w:right="1664" w:firstLine="298"/>
        <w:jc w:val="both"/>
      </w:pPr>
      <w:r>
        <w:t>This study addressed the main gaps that exist in previous literature on the association between compulsory</w:t>
      </w:r>
      <w:r>
        <w:rPr>
          <w:spacing w:val="-8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insurance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expectancy</w:t>
      </w:r>
      <w:r>
        <w:rPr>
          <w:spacing w:val="-7"/>
        </w:rPr>
        <w:t xml:space="preserve"> </w:t>
      </w:r>
      <w:r>
        <w:t>among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countries</w:t>
      </w:r>
      <w:r>
        <w:rPr>
          <w:spacing w:val="-7"/>
        </w:rPr>
        <w:t xml:space="preserve"> </w:t>
      </w:r>
      <w:r>
        <w:rPr>
          <w:spacing w:val="-4"/>
        </w:rPr>
        <w:t>over</w:t>
      </w:r>
      <w:r>
        <w:rPr>
          <w:spacing w:val="-7"/>
        </w:rPr>
        <w:t xml:space="preserve"> </w:t>
      </w:r>
      <w:r>
        <w:t>time.</w:t>
      </w:r>
      <w:r>
        <w:rPr>
          <w:spacing w:val="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country-</w:t>
      </w:r>
    </w:p>
    <w:p w14:paraId="2CD3148C" w14:textId="77777777" w:rsidR="00AD1DEE" w:rsidRDefault="00AD1DEE">
      <w:pPr>
        <w:spacing w:line="420" w:lineRule="auto"/>
        <w:jc w:val="both"/>
        <w:sectPr w:rsidR="00AD1DEE">
          <w:footerReference w:type="default" r:id="rId16"/>
          <w:pgSz w:w="12240" w:h="15840"/>
          <w:pgMar w:top="1500" w:right="0" w:bottom="1320" w:left="1560" w:header="0" w:footer="1128" w:gutter="0"/>
          <w:pgNumType w:start="2"/>
          <w:cols w:space="720"/>
        </w:sectPr>
      </w:pPr>
    </w:p>
    <w:p w14:paraId="38C7FABA" w14:textId="5AD7DCF2" w:rsidR="00AD1DEE" w:rsidRDefault="00EE3A1B">
      <w:pPr>
        <w:pStyle w:val="BodyText"/>
        <w:spacing w:before="216" w:line="420" w:lineRule="auto"/>
        <w:ind w:left="140" w:right="1697"/>
        <w:jc w:val="both"/>
      </w:pPr>
      <w:r>
        <w:lastRenderedPageBreak/>
        <w:t>level</w:t>
      </w:r>
      <w:r>
        <w:rPr>
          <w:spacing w:val="-25"/>
        </w:rPr>
        <w:t xml:space="preserve"> </w:t>
      </w:r>
      <w:r>
        <w:t>longitudinal</w:t>
      </w:r>
      <w:r>
        <w:rPr>
          <w:spacing w:val="-24"/>
        </w:rPr>
        <w:t xml:space="preserve"> </w:t>
      </w:r>
      <w:r>
        <w:t>data</w:t>
      </w:r>
      <w:r>
        <w:rPr>
          <w:spacing w:val="-25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years</w:t>
      </w:r>
      <w:r>
        <w:rPr>
          <w:spacing w:val="-24"/>
        </w:rPr>
        <w:t xml:space="preserve"> </w:t>
      </w:r>
      <w:r>
        <w:t>2000</w:t>
      </w:r>
      <w:r>
        <w:rPr>
          <w:spacing w:val="-25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2016,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purpose</w:t>
      </w:r>
      <w:r>
        <w:rPr>
          <w:spacing w:val="-25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this</w:t>
      </w:r>
      <w:r>
        <w:rPr>
          <w:spacing w:val="-24"/>
        </w:rPr>
        <w:t xml:space="preserve"> </w:t>
      </w:r>
      <w:r>
        <w:t>study</w:t>
      </w:r>
      <w:r>
        <w:rPr>
          <w:spacing w:val="-25"/>
        </w:rPr>
        <w:t xml:space="preserve"> </w:t>
      </w:r>
      <w:r>
        <w:t>was</w:t>
      </w:r>
      <w:r>
        <w:rPr>
          <w:spacing w:val="-24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examine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association between</w:t>
      </w:r>
      <w:r>
        <w:rPr>
          <w:spacing w:val="-9"/>
        </w:rPr>
        <w:t xml:space="preserve"> </w:t>
      </w:r>
      <w:r>
        <w:t>compulsory</w:t>
      </w:r>
      <w:r>
        <w:rPr>
          <w:spacing w:val="-9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insurance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life</w:t>
      </w:r>
      <w:r>
        <w:rPr>
          <w:spacing w:val="-9"/>
        </w:rPr>
        <w:t xml:space="preserve"> </w:t>
      </w:r>
      <w:r>
        <w:t>expectancy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explore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patterns</w:t>
      </w:r>
      <w:r>
        <w:rPr>
          <w:spacing w:val="-9"/>
        </w:rPr>
        <w:t xml:space="preserve"> </w:t>
      </w:r>
      <w:r>
        <w:t>of this</w:t>
      </w:r>
      <w:r>
        <w:rPr>
          <w:spacing w:val="8"/>
        </w:rPr>
        <w:t xml:space="preserve"> </w:t>
      </w:r>
      <w:r>
        <w:t>association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low,</w:t>
      </w:r>
      <w:r>
        <w:rPr>
          <w:spacing w:val="9"/>
        </w:rPr>
        <w:t xml:space="preserve"> </w:t>
      </w:r>
      <w:r>
        <w:t>low</w:t>
      </w:r>
      <w:ins w:id="27" w:author="Thembekile Shato" w:date="2019-04-13T20:06:00Z">
        <w:r w:rsidR="0019567C">
          <w:t>er</w:t>
        </w:r>
      </w:ins>
      <w:r>
        <w:t>-mid</w:t>
      </w:r>
      <w:ins w:id="28" w:author="Thembekile Shato" w:date="2019-04-13T20:06:00Z">
        <w:r w:rsidR="0019567C">
          <w:t>dle</w:t>
        </w:r>
      </w:ins>
      <w:r>
        <w:t>,</w:t>
      </w:r>
      <w:r>
        <w:rPr>
          <w:spacing w:val="8"/>
        </w:rPr>
        <w:t xml:space="preserve"> </w:t>
      </w:r>
      <w:r>
        <w:t>up</w:t>
      </w:r>
      <w:ins w:id="29" w:author="Thembekile Shato" w:date="2019-04-13T20:06:00Z">
        <w:r w:rsidR="0019567C">
          <w:t>per</w:t>
        </w:r>
      </w:ins>
      <w:r>
        <w:t>-mid</w:t>
      </w:r>
      <w:ins w:id="30" w:author="Thembekile Shato" w:date="2019-04-13T20:06:00Z">
        <w:r w:rsidR="0019567C">
          <w:t>dle</w:t>
        </w:r>
      </w:ins>
      <w:r>
        <w:t>,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high-income</w:t>
      </w:r>
      <w:r>
        <w:rPr>
          <w:spacing w:val="9"/>
        </w:rPr>
        <w:t xml:space="preserve"> </w:t>
      </w:r>
      <w:r>
        <w:t>countries</w:t>
      </w:r>
      <w:r>
        <w:rPr>
          <w:spacing w:val="8"/>
        </w:rPr>
        <w:t xml:space="preserve"> </w:t>
      </w:r>
      <w:r>
        <w:t>respectively.</w:t>
      </w:r>
    </w:p>
    <w:p w14:paraId="6AEA906D" w14:textId="77777777" w:rsidR="00AD1DEE" w:rsidRDefault="00AD1DEE">
      <w:pPr>
        <w:pStyle w:val="BodyText"/>
        <w:spacing w:before="9"/>
        <w:rPr>
          <w:sz w:val="31"/>
        </w:rPr>
      </w:pPr>
    </w:p>
    <w:p w14:paraId="43B3A427" w14:textId="77777777" w:rsidR="00AD1DEE" w:rsidRDefault="00EE3A1B">
      <w:pPr>
        <w:pStyle w:val="Heading1"/>
        <w:numPr>
          <w:ilvl w:val="0"/>
          <w:numId w:val="2"/>
        </w:numPr>
        <w:tabs>
          <w:tab w:val="left" w:pos="434"/>
        </w:tabs>
      </w:pPr>
      <w:bookmarkStart w:id="31" w:name="Methods"/>
      <w:bookmarkEnd w:id="31"/>
      <w:r>
        <w:t>Methods</w:t>
      </w:r>
    </w:p>
    <w:p w14:paraId="5DAD3E10" w14:textId="77777777" w:rsidR="00AD1DEE" w:rsidRDefault="00AD1DEE">
      <w:pPr>
        <w:pStyle w:val="BodyText"/>
        <w:spacing w:before="10"/>
        <w:rPr>
          <w:b/>
          <w:sz w:val="30"/>
        </w:rPr>
      </w:pPr>
    </w:p>
    <w:p w14:paraId="5A32DA1B" w14:textId="77777777" w:rsidR="00AD1DEE" w:rsidRDefault="00EE3A1B">
      <w:pPr>
        <w:pStyle w:val="ListParagraph"/>
        <w:numPr>
          <w:ilvl w:val="1"/>
          <w:numId w:val="2"/>
        </w:numPr>
        <w:tabs>
          <w:tab w:val="left" w:pos="569"/>
        </w:tabs>
        <w:spacing w:before="0"/>
        <w:rPr>
          <w:i/>
          <w:sz w:val="20"/>
        </w:rPr>
      </w:pPr>
      <w:bookmarkStart w:id="32" w:name="Data_source"/>
      <w:bookmarkEnd w:id="32"/>
      <w:r>
        <w:rPr>
          <w:i/>
          <w:sz w:val="20"/>
        </w:rPr>
        <w:t>Data</w:t>
      </w:r>
      <w:r>
        <w:rPr>
          <w:i/>
          <w:spacing w:val="22"/>
          <w:sz w:val="20"/>
        </w:rPr>
        <w:t xml:space="preserve"> </w:t>
      </w:r>
      <w:r>
        <w:rPr>
          <w:i/>
          <w:spacing w:val="-5"/>
          <w:sz w:val="20"/>
        </w:rPr>
        <w:t>source</w:t>
      </w:r>
    </w:p>
    <w:p w14:paraId="6BE62608" w14:textId="0B9F2EB1" w:rsidR="00AD1DEE" w:rsidRDefault="00EE3A1B">
      <w:pPr>
        <w:pStyle w:val="BodyText"/>
        <w:spacing w:before="231" w:line="420" w:lineRule="auto"/>
        <w:ind w:left="117" w:right="1671" w:firstLine="322"/>
        <w:jc w:val="both"/>
      </w:pPr>
      <w:r>
        <w:t>The</w:t>
      </w:r>
      <w:r>
        <w:rPr>
          <w:spacing w:val="-23"/>
        </w:rPr>
        <w:t xml:space="preserve"> </w:t>
      </w:r>
      <w:r>
        <w:t>country</w:t>
      </w:r>
      <w:r>
        <w:rPr>
          <w:spacing w:val="-23"/>
        </w:rPr>
        <w:t xml:space="preserve"> </w:t>
      </w:r>
      <w:r>
        <w:t>level</w:t>
      </w:r>
      <w:r>
        <w:rPr>
          <w:spacing w:val="-23"/>
        </w:rPr>
        <w:t xml:space="preserve"> </w:t>
      </w:r>
      <w:r>
        <w:t>data</w:t>
      </w:r>
      <w:r>
        <w:rPr>
          <w:spacing w:val="-24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was</w:t>
      </w:r>
      <w:r>
        <w:rPr>
          <w:spacing w:val="-24"/>
        </w:rPr>
        <w:t xml:space="preserve"> </w:t>
      </w:r>
      <w:r>
        <w:t>used</w:t>
      </w:r>
      <w:r>
        <w:rPr>
          <w:spacing w:val="-23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this</w:t>
      </w:r>
      <w:r>
        <w:rPr>
          <w:spacing w:val="-23"/>
        </w:rPr>
        <w:t xml:space="preserve"> </w:t>
      </w:r>
      <w:r>
        <w:t>study</w:t>
      </w:r>
      <w:r>
        <w:rPr>
          <w:spacing w:val="-23"/>
        </w:rPr>
        <w:t xml:space="preserve"> </w:t>
      </w:r>
      <w:r>
        <w:t>was</w:t>
      </w:r>
      <w:r>
        <w:rPr>
          <w:spacing w:val="-23"/>
        </w:rPr>
        <w:t xml:space="preserve"> </w:t>
      </w:r>
      <w:r>
        <w:t>extracted</w:t>
      </w:r>
      <w:r>
        <w:rPr>
          <w:spacing w:val="-23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Global</w:t>
      </w:r>
      <w:r>
        <w:rPr>
          <w:spacing w:val="-23"/>
        </w:rPr>
        <w:t xml:space="preserve"> </w:t>
      </w:r>
      <w:r>
        <w:t>Health</w:t>
      </w:r>
      <w:r>
        <w:rPr>
          <w:spacing w:val="-23"/>
        </w:rPr>
        <w:t xml:space="preserve"> </w:t>
      </w:r>
      <w:r>
        <w:t>Expenditure Database [</w:t>
      </w:r>
      <w:hyperlink w:anchor="_bookmark20" w:history="1">
        <w:r>
          <w:rPr>
            <w:color w:val="0000FF"/>
          </w:rPr>
          <w:t>25</w:t>
        </w:r>
      </w:hyperlink>
      <w:r>
        <w:t xml:space="preserve">]. This database is sponsored </w:t>
      </w:r>
      <w:r>
        <w:rPr>
          <w:spacing w:val="-3"/>
        </w:rPr>
        <w:t xml:space="preserve">by </w:t>
      </w:r>
      <w:r>
        <w:t xml:space="preserve">the </w:t>
      </w:r>
      <w:r>
        <w:rPr>
          <w:spacing w:val="-4"/>
        </w:rPr>
        <w:t xml:space="preserve">World </w:t>
      </w:r>
      <w:r>
        <w:t xml:space="preserve">Health Organization (WHO) and provides health expenditure data on 190 countries from years 2000 to 2016. The current health expenditure (CHE) can </w:t>
      </w:r>
      <w:r>
        <w:rPr>
          <w:spacing w:val="2"/>
        </w:rPr>
        <w:t xml:space="preserve">be </w:t>
      </w:r>
      <w:r>
        <w:t xml:space="preserve">decomposed into several variables: domestic government health expenditure, </w:t>
      </w:r>
      <w:r>
        <w:rPr>
          <w:spacing w:val="-3"/>
        </w:rPr>
        <w:t xml:space="preserve">private </w:t>
      </w:r>
      <w:r>
        <w:t xml:space="preserve">health expenditure, and percentage of out-of-pocket (OOP) </w:t>
      </w:r>
      <w:r>
        <w:rPr>
          <w:spacing w:val="-3"/>
        </w:rPr>
        <w:t>payment</w:t>
      </w:r>
      <w:ins w:id="33" w:author="Thembekile Shato" w:date="2019-04-13T20:15:00Z">
        <w:r w:rsidR="006A02A0">
          <w:rPr>
            <w:spacing w:val="-3"/>
          </w:rPr>
          <w:t xml:space="preserve">. </w:t>
        </w:r>
      </w:ins>
      <w:del w:id="34" w:author="Thembekile Shato" w:date="2019-04-13T20:15:00Z">
        <w:r w:rsidDel="006A02A0">
          <w:rPr>
            <w:spacing w:val="-3"/>
          </w:rPr>
          <w:delText xml:space="preserve">; </w:delText>
        </w:r>
      </w:del>
      <w:ins w:id="35" w:author="Thembekile Shato" w:date="2019-04-13T20:15:00Z">
        <w:r w:rsidR="006A02A0">
          <w:t>F</w:t>
        </w:r>
      </w:ins>
      <w:del w:id="36" w:author="Thembekile Shato" w:date="2019-04-13T20:15:00Z">
        <w:r w:rsidDel="006A02A0">
          <w:delText>f</w:delText>
        </w:r>
      </w:del>
      <w:r>
        <w:t xml:space="preserve">inancing arrangements can </w:t>
      </w:r>
      <w:r>
        <w:rPr>
          <w:spacing w:val="2"/>
        </w:rPr>
        <w:t xml:space="preserve">be </w:t>
      </w:r>
      <w:r>
        <w:rPr>
          <w:w w:val="95"/>
        </w:rPr>
        <w:t xml:space="preserve">decomposed into the variables compulsory financing arrangements, government financing arrangements, </w:t>
      </w:r>
      <w:r>
        <w:t xml:space="preserve">compulsory health insurance, household OOP </w:t>
      </w:r>
      <w:r>
        <w:rPr>
          <w:spacing w:val="-3"/>
        </w:rPr>
        <w:t xml:space="preserve">payment </w:t>
      </w:r>
      <w:r>
        <w:t>as a percent of CHE</w:t>
      </w:r>
      <w:ins w:id="37" w:author="Thembekile Shato" w:date="2019-04-13T20:15:00Z">
        <w:r w:rsidR="0019567C">
          <w:t>,</w:t>
        </w:r>
      </w:ins>
      <w:del w:id="38" w:author="Thembekile Shato" w:date="2019-04-13T20:15:00Z">
        <w:r w:rsidDel="0019567C">
          <w:delText>;</w:delText>
        </w:r>
      </w:del>
      <w:r>
        <w:t xml:space="preserve"> </w:t>
      </w:r>
      <w:commentRangeStart w:id="39"/>
      <w:commentRangeStart w:id="40"/>
      <w:r>
        <w:t>CHE and government health</w:t>
      </w:r>
      <w:r>
        <w:rPr>
          <w:spacing w:val="15"/>
        </w:rPr>
        <w:t xml:space="preserve"> </w:t>
      </w:r>
      <w:r>
        <w:t>expenditure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percent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gross</w:t>
      </w:r>
      <w:r>
        <w:rPr>
          <w:spacing w:val="15"/>
        </w:rPr>
        <w:t xml:space="preserve"> </w:t>
      </w:r>
      <w:r>
        <w:t>domestic</w:t>
      </w:r>
      <w:r>
        <w:rPr>
          <w:spacing w:val="15"/>
        </w:rPr>
        <w:t xml:space="preserve"> </w:t>
      </w:r>
      <w:r>
        <w:t>product</w:t>
      </w:r>
      <w:r>
        <w:rPr>
          <w:spacing w:val="15"/>
        </w:rPr>
        <w:t xml:space="preserve"> </w:t>
      </w:r>
      <w:r>
        <w:t>(GDP).</w:t>
      </w:r>
      <w:commentRangeEnd w:id="39"/>
      <w:r w:rsidR="0019567C">
        <w:rPr>
          <w:rStyle w:val="CommentReference"/>
        </w:rPr>
        <w:commentReference w:id="39"/>
      </w:r>
      <w:commentRangeEnd w:id="40"/>
      <w:r w:rsidR="00BA7F6F">
        <w:rPr>
          <w:rStyle w:val="CommentReference"/>
        </w:rPr>
        <w:commentReference w:id="40"/>
      </w:r>
    </w:p>
    <w:p w14:paraId="774DF425" w14:textId="77777777" w:rsidR="00AD1DEE" w:rsidRDefault="00EE3A1B">
      <w:pPr>
        <w:pStyle w:val="BodyText"/>
        <w:spacing w:before="8" w:line="420" w:lineRule="auto"/>
        <w:ind w:left="140" w:right="1668" w:firstLine="298"/>
        <w:jc w:val="both"/>
      </w:pPr>
      <w:r>
        <w:t>In addition to looking at specific decomposed variables for health expenditure and financing arrangements,</w:t>
      </w:r>
      <w:r>
        <w:rPr>
          <w:spacing w:val="-6"/>
        </w:rPr>
        <w:t xml:space="preserve"> </w:t>
      </w:r>
      <w:r>
        <w:rPr>
          <w:spacing w:val="-3"/>
        </w:rPr>
        <w:t>we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countries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World</w:t>
      </w:r>
      <w:r>
        <w:rPr>
          <w:spacing w:val="-5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extracted</w:t>
      </w:r>
      <w:r>
        <w:rPr>
          <w:spacing w:val="-5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 xml:space="preserve">expectancy, </w:t>
      </w:r>
      <w:r>
        <w:rPr>
          <w:spacing w:val="-5"/>
        </w:rPr>
        <w:t xml:space="preserve">GDP, </w:t>
      </w:r>
      <w:r>
        <w:t>and population data from years 2000 to 2016 [</w:t>
      </w:r>
      <w:hyperlink w:anchor="_bookmark21" w:history="1">
        <w:r>
          <w:rPr>
            <w:color w:val="0000FF"/>
          </w:rPr>
          <w:t>26</w:t>
        </w:r>
      </w:hyperlink>
      <w:r>
        <w:t xml:space="preserve">]. Both databases are publicly available, with downloadable comma-separated values or Microsoft Excel files provided on the WHO website. The </w:t>
      </w:r>
      <w:r>
        <w:rPr>
          <w:spacing w:val="-4"/>
        </w:rPr>
        <w:t xml:space="preserve">two </w:t>
      </w:r>
      <w:r>
        <w:t xml:space="preserve">databases were then merged according to </w:t>
      </w:r>
      <w:r>
        <w:rPr>
          <w:spacing w:val="-4"/>
        </w:rPr>
        <w:t xml:space="preserve">two </w:t>
      </w:r>
      <w:r>
        <w:t>common keys, country name and year, in order to perform our</w:t>
      </w:r>
      <w:r>
        <w:rPr>
          <w:spacing w:val="-14"/>
        </w:rPr>
        <w:t xml:space="preserve"> </w:t>
      </w:r>
      <w:r>
        <w:t>analyses.</w:t>
      </w:r>
    </w:p>
    <w:p w14:paraId="049C175F" w14:textId="77777777" w:rsidR="00AD1DEE" w:rsidRDefault="00EE3A1B">
      <w:pPr>
        <w:pStyle w:val="ListParagraph"/>
        <w:numPr>
          <w:ilvl w:val="1"/>
          <w:numId w:val="2"/>
        </w:numPr>
        <w:tabs>
          <w:tab w:val="left" w:pos="569"/>
        </w:tabs>
        <w:spacing w:before="244"/>
        <w:rPr>
          <w:i/>
          <w:sz w:val="20"/>
        </w:rPr>
      </w:pPr>
      <w:bookmarkStart w:id="41" w:name="Variable_selection"/>
      <w:bookmarkEnd w:id="41"/>
      <w:r>
        <w:rPr>
          <w:i/>
          <w:sz w:val="20"/>
        </w:rPr>
        <w:t>Variable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selection</w:t>
      </w:r>
    </w:p>
    <w:p w14:paraId="73394896" w14:textId="77777777" w:rsidR="00AD1DEE" w:rsidRDefault="00EE3A1B">
      <w:pPr>
        <w:pStyle w:val="BodyText"/>
        <w:spacing w:before="231" w:line="420" w:lineRule="auto"/>
        <w:ind w:left="140" w:right="1692" w:firstLine="298"/>
        <w:jc w:val="both"/>
      </w:pPr>
      <w:r>
        <w:t xml:space="preserve">The outcome variable, life expectancy at birth in a specific year, was assessed for each </w:t>
      </w:r>
      <w:r>
        <w:rPr>
          <w:spacing w:val="-4"/>
        </w:rPr>
        <w:t xml:space="preserve">country. </w:t>
      </w:r>
      <w:r>
        <w:t xml:space="preserve">It reflected the overall mortality rate of all age groups in a given year </w:t>
      </w:r>
      <w:r>
        <w:rPr>
          <w:spacing w:val="-3"/>
        </w:rPr>
        <w:t xml:space="preserve">by </w:t>
      </w:r>
      <w:r>
        <w:rPr>
          <w:spacing w:val="-4"/>
        </w:rPr>
        <w:t xml:space="preserve">country. </w:t>
      </w:r>
      <w:r>
        <w:t>Life expectancy is one 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widely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measures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mortality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burden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disease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previous</w:t>
      </w:r>
      <w:r>
        <w:rPr>
          <w:spacing w:val="-9"/>
        </w:rPr>
        <w:t xml:space="preserve"> </w:t>
      </w:r>
      <w:r>
        <w:t>literature</w:t>
      </w:r>
      <w:r>
        <w:rPr>
          <w:spacing w:val="-9"/>
        </w:rPr>
        <w:t xml:space="preserve"> </w:t>
      </w:r>
      <w:r>
        <w:t>[</w:t>
      </w:r>
      <w:hyperlink w:anchor="_bookmark6" w:history="1">
        <w:r>
          <w:rPr>
            <w:color w:val="0000FF"/>
          </w:rPr>
          <w:t>3</w:t>
        </w:r>
      </w:hyperlink>
      <w:r>
        <w:t>,</w:t>
      </w:r>
      <w:hyperlink w:anchor="_bookmark22" w:history="1">
        <w:r>
          <w:rPr>
            <w:color w:val="0000FF"/>
          </w:rPr>
          <w:t>27</w:t>
        </w:r>
        <w:r>
          <w:t>–</w:t>
        </w:r>
      </w:hyperlink>
      <w:hyperlink w:anchor="_bookmark23" w:history="1">
        <w:r>
          <w:rPr>
            <w:color w:val="0000FF"/>
          </w:rPr>
          <w:t>29</w:t>
        </w:r>
        <w:r>
          <w:t>].</w:t>
        </w:r>
      </w:hyperlink>
    </w:p>
    <w:p w14:paraId="77A2A1B8" w14:textId="77777777" w:rsidR="00AD1DEE" w:rsidRDefault="00EE3A1B">
      <w:pPr>
        <w:pStyle w:val="BodyText"/>
        <w:spacing w:before="3" w:line="420" w:lineRule="auto"/>
        <w:ind w:left="117" w:right="1660" w:firstLine="322"/>
        <w:jc w:val="both"/>
      </w:pPr>
      <w:r>
        <w:rPr>
          <w:spacing w:val="-9"/>
        </w:rPr>
        <w:t xml:space="preserve">We </w:t>
      </w:r>
      <w:r>
        <w:t xml:space="preserve">included three key sets of explanatory variables to predict life expectancy in the 184 countries </w:t>
      </w:r>
      <w:r>
        <w:rPr>
          <w:spacing w:val="-3"/>
        </w:rPr>
        <w:t>over</w:t>
      </w:r>
      <w:r>
        <w:rPr>
          <w:spacing w:val="-13"/>
        </w:rPr>
        <w:t xml:space="preserve"> </w:t>
      </w:r>
      <w:r>
        <w:t>time. Country</w:t>
      </w:r>
      <w:r>
        <w:rPr>
          <w:spacing w:val="-12"/>
        </w:rPr>
        <w:t xml:space="preserve"> </w:t>
      </w:r>
      <w:r>
        <w:t>level</w:t>
      </w:r>
      <w:r>
        <w:rPr>
          <w:spacing w:val="-12"/>
        </w:rPr>
        <w:t xml:space="preserve"> </w:t>
      </w:r>
      <w:r>
        <w:t>general</w:t>
      </w:r>
      <w:r>
        <w:rPr>
          <w:spacing w:val="-13"/>
        </w:rPr>
        <w:t xml:space="preserve"> </w:t>
      </w:r>
      <w:r>
        <w:t>characteristics</w:t>
      </w:r>
      <w:r>
        <w:rPr>
          <w:spacing w:val="-12"/>
        </w:rPr>
        <w:t xml:space="preserve"> </w:t>
      </w:r>
      <w:r>
        <w:t>included</w:t>
      </w:r>
      <w:r>
        <w:rPr>
          <w:spacing w:val="-12"/>
        </w:rPr>
        <w:t xml:space="preserve"> </w:t>
      </w:r>
      <w:r>
        <w:t>population</w:t>
      </w:r>
      <w:r>
        <w:rPr>
          <w:spacing w:val="-12"/>
        </w:rPr>
        <w:t xml:space="preserve"> </w:t>
      </w:r>
      <w:r>
        <w:t>(in</w:t>
      </w:r>
      <w:r>
        <w:rPr>
          <w:spacing w:val="-13"/>
        </w:rPr>
        <w:t xml:space="preserve"> </w:t>
      </w:r>
      <w:r>
        <w:t>millions),</w:t>
      </w:r>
      <w:r>
        <w:rPr>
          <w:spacing w:val="-12"/>
        </w:rPr>
        <w:t xml:space="preserve"> </w:t>
      </w:r>
      <w:r>
        <w:t>year</w:t>
      </w:r>
      <w:r>
        <w:rPr>
          <w:spacing w:val="-12"/>
        </w:rPr>
        <w:t xml:space="preserve"> </w:t>
      </w:r>
      <w:r>
        <w:t>(2000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2015), and GDP (in billions). The GDP data were reported in constant 2010 prices, which were adjusted for the</w:t>
      </w:r>
      <w:r>
        <w:rPr>
          <w:spacing w:val="-26"/>
        </w:rPr>
        <w:t xml:space="preserve"> </w:t>
      </w:r>
      <w:r>
        <w:t>effects</w:t>
      </w:r>
      <w:r>
        <w:rPr>
          <w:spacing w:val="-27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price</w:t>
      </w:r>
      <w:r>
        <w:rPr>
          <w:spacing w:val="-26"/>
        </w:rPr>
        <w:t xml:space="preserve"> </w:t>
      </w:r>
      <w:r>
        <w:t>inflation</w:t>
      </w:r>
      <w:r>
        <w:rPr>
          <w:spacing w:val="-26"/>
        </w:rPr>
        <w:t xml:space="preserve"> </w:t>
      </w:r>
      <w:r>
        <w:t>[</w:t>
      </w:r>
      <w:hyperlink w:anchor="_bookmark24" w:history="1">
        <w:r>
          <w:rPr>
            <w:color w:val="0000FF"/>
          </w:rPr>
          <w:t>30</w:t>
        </w:r>
      </w:hyperlink>
      <w:r>
        <w:t>].</w:t>
      </w:r>
      <w:r>
        <w:rPr>
          <w:spacing w:val="-15"/>
        </w:rPr>
        <w:t xml:space="preserve"> </w:t>
      </w:r>
      <w:r>
        <w:t>Current</w:t>
      </w:r>
      <w:r>
        <w:rPr>
          <w:spacing w:val="-26"/>
        </w:rPr>
        <w:t xml:space="preserve"> </w:t>
      </w:r>
      <w:r>
        <w:t>health</w:t>
      </w:r>
      <w:r>
        <w:rPr>
          <w:spacing w:val="-26"/>
        </w:rPr>
        <w:t xml:space="preserve"> </w:t>
      </w:r>
      <w:r>
        <w:t>expenditure</w:t>
      </w:r>
      <w:r>
        <w:rPr>
          <w:spacing w:val="-26"/>
        </w:rPr>
        <w:t xml:space="preserve"> </w:t>
      </w:r>
      <w:r>
        <w:t>(CHE)</w:t>
      </w:r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government</w:t>
      </w:r>
      <w:r>
        <w:rPr>
          <w:spacing w:val="-26"/>
        </w:rPr>
        <w:t xml:space="preserve"> </w:t>
      </w:r>
      <w:r>
        <w:t>health</w:t>
      </w:r>
      <w:r>
        <w:rPr>
          <w:spacing w:val="-26"/>
        </w:rPr>
        <w:t xml:space="preserve"> </w:t>
      </w:r>
      <w:r>
        <w:t xml:space="preserve">expenditure (GGHE-D) as percent of GDP were used to account for investment in healthcare for a given </w:t>
      </w:r>
      <w:r>
        <w:rPr>
          <w:spacing w:val="-4"/>
        </w:rPr>
        <w:t xml:space="preserve">country. </w:t>
      </w:r>
      <w:r>
        <w:t>Compulsory</w:t>
      </w:r>
      <w:r>
        <w:rPr>
          <w:spacing w:val="13"/>
        </w:rPr>
        <w:t xml:space="preserve"> </w:t>
      </w:r>
      <w:r>
        <w:t>financing</w:t>
      </w:r>
      <w:r>
        <w:rPr>
          <w:spacing w:val="14"/>
        </w:rPr>
        <w:t xml:space="preserve"> </w:t>
      </w:r>
      <w:r>
        <w:t>arrangements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compulsory</w:t>
      </w:r>
      <w:r>
        <w:rPr>
          <w:spacing w:val="14"/>
        </w:rPr>
        <w:t xml:space="preserve"> </w:t>
      </w:r>
      <w:r>
        <w:t>health</w:t>
      </w:r>
      <w:r>
        <w:rPr>
          <w:spacing w:val="14"/>
        </w:rPr>
        <w:t xml:space="preserve"> </w:t>
      </w:r>
      <w:r>
        <w:t>insurance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percent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CHE</w:t>
      </w:r>
      <w:r>
        <w:rPr>
          <w:spacing w:val="14"/>
        </w:rPr>
        <w:t xml:space="preserve"> </w:t>
      </w:r>
      <w:r>
        <w:t>were</w:t>
      </w:r>
    </w:p>
    <w:p w14:paraId="3522FA2B" w14:textId="77777777" w:rsidR="00AD1DEE" w:rsidRDefault="00AD1DEE">
      <w:pPr>
        <w:spacing w:line="420" w:lineRule="auto"/>
        <w:jc w:val="both"/>
        <w:sectPr w:rsidR="00AD1DEE">
          <w:pgSz w:w="12240" w:h="15840"/>
          <w:pgMar w:top="1500" w:right="0" w:bottom="1320" w:left="1560" w:header="0" w:footer="1128" w:gutter="0"/>
          <w:cols w:space="720"/>
        </w:sectPr>
      </w:pPr>
    </w:p>
    <w:p w14:paraId="19E413DF" w14:textId="77777777" w:rsidR="00AD1DEE" w:rsidRDefault="00EE3A1B">
      <w:pPr>
        <w:pStyle w:val="BodyText"/>
        <w:spacing w:before="216" w:line="420" w:lineRule="auto"/>
        <w:ind w:left="133" w:right="1657" w:firstLine="7"/>
        <w:jc w:val="both"/>
      </w:pPr>
      <w:r>
        <w:lastRenderedPageBreak/>
        <w:t xml:space="preserve">also included to account for any differences in the source of financing arrangements. </w:t>
      </w:r>
      <w:r>
        <w:rPr>
          <w:spacing w:val="-3"/>
        </w:rPr>
        <w:t xml:space="preserve">Private </w:t>
      </w:r>
      <w:r>
        <w:t xml:space="preserve">health expenditure and OOP </w:t>
      </w:r>
      <w:r>
        <w:rPr>
          <w:spacing w:val="-3"/>
        </w:rPr>
        <w:t xml:space="preserve">payment </w:t>
      </w:r>
      <w:r>
        <w:t xml:space="preserve">as percent of the CHE were </w:t>
      </w:r>
      <w:r>
        <w:rPr>
          <w:spacing w:val="-4"/>
        </w:rPr>
        <w:t xml:space="preserve">two </w:t>
      </w:r>
      <w:r>
        <w:t>sources of healthcare expenditure. These</w:t>
      </w:r>
      <w:r>
        <w:rPr>
          <w:spacing w:val="-12"/>
        </w:rPr>
        <w:t xml:space="preserve"> </w:t>
      </w:r>
      <w:r>
        <w:t>percent</w:t>
      </w:r>
      <w:del w:id="42" w:author="Thembekile Shato" w:date="2019-04-13T20:20:00Z">
        <w:r w:rsidDel="00E45CC9">
          <w:delText>s</w:delText>
        </w:r>
      </w:del>
      <w:r>
        <w:rPr>
          <w:spacing w:val="-11"/>
        </w:rPr>
        <w:t xml:space="preserve"> </w:t>
      </w:r>
      <w:r>
        <w:t>fell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range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100.</w:t>
      </w:r>
      <w:r>
        <w:rPr>
          <w:spacing w:val="2"/>
        </w:rPr>
        <w:t xml:space="preserve"> </w:t>
      </w:r>
      <w:r>
        <w:rPr>
          <w:spacing w:val="-9"/>
        </w:rPr>
        <w:t>We</w:t>
      </w:r>
      <w:r>
        <w:rPr>
          <w:spacing w:val="-11"/>
        </w:rPr>
        <w:t xml:space="preserve"> </w:t>
      </w:r>
      <w:r>
        <w:t>excluded</w:t>
      </w:r>
      <w:r>
        <w:rPr>
          <w:spacing w:val="-11"/>
        </w:rPr>
        <w:t xml:space="preserve"> </w:t>
      </w:r>
      <w:r>
        <w:t>variables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cause</w:t>
      </w:r>
      <w:r>
        <w:rPr>
          <w:spacing w:val="-11"/>
        </w:rPr>
        <w:t xml:space="preserve"> </w:t>
      </w:r>
      <w:r>
        <w:t>multicollinearity</w:t>
      </w:r>
      <w:r>
        <w:rPr>
          <w:spacing w:val="-11"/>
        </w:rPr>
        <w:t xml:space="preserve"> </w:t>
      </w:r>
      <w:r>
        <w:t>in our</w:t>
      </w:r>
      <w:r>
        <w:rPr>
          <w:spacing w:val="12"/>
        </w:rPr>
        <w:t xml:space="preserve"> </w:t>
      </w:r>
      <w:r>
        <w:t>statistical</w:t>
      </w:r>
      <w:r>
        <w:rPr>
          <w:spacing w:val="12"/>
        </w:rPr>
        <w:t xml:space="preserve"> </w:t>
      </w:r>
      <w:r>
        <w:t>models,</w:t>
      </w:r>
      <w:r>
        <w:rPr>
          <w:spacing w:val="12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determined</w:t>
      </w:r>
      <w:r>
        <w:rPr>
          <w:spacing w:val="13"/>
        </w:rPr>
        <w:t xml:space="preserve"> </w:t>
      </w:r>
      <w:r>
        <w:rPr>
          <w:spacing w:val="-3"/>
        </w:rPr>
        <w:t>by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variance</w:t>
      </w:r>
      <w:r>
        <w:rPr>
          <w:spacing w:val="12"/>
        </w:rPr>
        <w:t xml:space="preserve"> </w:t>
      </w:r>
      <w:r>
        <w:t>inflation</w:t>
      </w:r>
      <w:r>
        <w:rPr>
          <w:spacing w:val="12"/>
        </w:rPr>
        <w:t xml:space="preserve"> </w:t>
      </w:r>
      <w:r>
        <w:t>factor.</w:t>
      </w:r>
    </w:p>
    <w:p w14:paraId="5DDB1A17" w14:textId="77777777" w:rsidR="00AD1DEE" w:rsidRDefault="00EE3A1B">
      <w:pPr>
        <w:pStyle w:val="BodyText"/>
        <w:spacing w:before="4" w:line="420" w:lineRule="auto"/>
        <w:ind w:left="135" w:right="1670" w:firstLine="304"/>
        <w:jc w:val="both"/>
      </w:pPr>
      <w:r>
        <w:t>The</w:t>
      </w:r>
      <w:r>
        <w:rPr>
          <w:spacing w:val="-29"/>
        </w:rPr>
        <w:t xml:space="preserve"> </w:t>
      </w:r>
      <w:r>
        <w:t>income</w:t>
      </w:r>
      <w:r>
        <w:rPr>
          <w:spacing w:val="-29"/>
        </w:rPr>
        <w:t xml:space="preserve"> </w:t>
      </w:r>
      <w:r>
        <w:t>group</w:t>
      </w:r>
      <w:r>
        <w:rPr>
          <w:spacing w:val="-29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country</w:t>
      </w:r>
      <w:r>
        <w:rPr>
          <w:spacing w:val="-29"/>
        </w:rPr>
        <w:t xml:space="preserve"> </w:t>
      </w:r>
      <w:r>
        <w:t>was</w:t>
      </w:r>
      <w:r>
        <w:rPr>
          <w:spacing w:val="-29"/>
        </w:rPr>
        <w:t xml:space="preserve"> </w:t>
      </w:r>
      <w:r>
        <w:t>classified</w:t>
      </w:r>
      <w:r>
        <w:rPr>
          <w:spacing w:val="-28"/>
        </w:rPr>
        <w:t xml:space="preserve"> </w:t>
      </w:r>
      <w:r>
        <w:t>into</w:t>
      </w:r>
      <w:r>
        <w:rPr>
          <w:spacing w:val="-29"/>
        </w:rPr>
        <w:t xml:space="preserve"> </w:t>
      </w:r>
      <w:r>
        <w:t>four</w:t>
      </w:r>
      <w:r>
        <w:rPr>
          <w:spacing w:val="-29"/>
        </w:rPr>
        <w:t xml:space="preserve"> </w:t>
      </w:r>
      <w:r>
        <w:t>groups</w:t>
      </w:r>
      <w:r>
        <w:rPr>
          <w:spacing w:val="-29"/>
        </w:rPr>
        <w:t xml:space="preserve"> </w:t>
      </w:r>
      <w:r>
        <w:t>based</w:t>
      </w:r>
      <w:r>
        <w:rPr>
          <w:spacing w:val="-28"/>
        </w:rPr>
        <w:t xml:space="preserve"> </w:t>
      </w:r>
      <w:r>
        <w:t>on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rPr>
          <w:spacing w:val="-4"/>
        </w:rPr>
        <w:t>World</w:t>
      </w:r>
      <w:r>
        <w:rPr>
          <w:spacing w:val="-29"/>
        </w:rPr>
        <w:t xml:space="preserve"> </w:t>
      </w:r>
      <w:r>
        <w:t>Bank’s</w:t>
      </w:r>
      <w:r>
        <w:rPr>
          <w:spacing w:val="-28"/>
        </w:rPr>
        <w:t xml:space="preserve"> </w:t>
      </w:r>
      <w:r>
        <w:t>classification criterion for that fiscal year: low, low-mid, up-mid, and high [</w:t>
      </w:r>
      <w:hyperlink w:anchor="_bookmark25" w:history="1">
        <w:r>
          <w:rPr>
            <w:color w:val="0000FF"/>
          </w:rPr>
          <w:t>31</w:t>
        </w:r>
      </w:hyperlink>
      <w:r>
        <w:t xml:space="preserve">]. This income classification for each country is based on the national income per person in a year and can </w:t>
      </w:r>
      <w:r>
        <w:rPr>
          <w:spacing w:val="-3"/>
        </w:rPr>
        <w:t xml:space="preserve">vary by </w:t>
      </w:r>
      <w:r>
        <w:t>year [</w:t>
      </w:r>
      <w:hyperlink w:anchor="_bookmark25" w:history="1">
        <w:r>
          <w:rPr>
            <w:color w:val="0000FF"/>
          </w:rPr>
          <w:t>31</w:t>
        </w:r>
      </w:hyperlink>
      <w:r>
        <w:t xml:space="preserve">]. The year variable was not converted into dummy variables for </w:t>
      </w:r>
      <w:r>
        <w:rPr>
          <w:spacing w:val="-4"/>
        </w:rPr>
        <w:t xml:space="preserve">two </w:t>
      </w:r>
      <w:r>
        <w:t xml:space="preserve">reasons: </w:t>
      </w:r>
      <w:r>
        <w:rPr>
          <w:spacing w:val="-3"/>
        </w:rPr>
        <w:t xml:space="preserve">firstly,  </w:t>
      </w:r>
      <w:r>
        <w:t>since there were 16 years  of data, creating 15 dummy variables may exhaust the degrees of freedom in our statistical models, especially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stratified</w:t>
      </w:r>
      <w:r>
        <w:rPr>
          <w:spacing w:val="-26"/>
        </w:rPr>
        <w:t xml:space="preserve"> </w:t>
      </w:r>
      <w:r>
        <w:t>analyses;</w:t>
      </w:r>
      <w:r>
        <w:rPr>
          <w:spacing w:val="-25"/>
        </w:rPr>
        <w:t xml:space="preserve"> </w:t>
      </w:r>
      <w:r>
        <w:rPr>
          <w:spacing w:val="-3"/>
        </w:rPr>
        <w:t>secondly,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life</w:t>
      </w:r>
      <w:r>
        <w:rPr>
          <w:spacing w:val="-26"/>
        </w:rPr>
        <w:t xml:space="preserve"> </w:t>
      </w:r>
      <w:r>
        <w:t>expectancy</w:t>
      </w:r>
      <w:r>
        <w:rPr>
          <w:spacing w:val="-26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different</w:t>
      </w:r>
      <w:r>
        <w:rPr>
          <w:spacing w:val="-26"/>
        </w:rPr>
        <w:t xml:space="preserve"> </w:t>
      </w:r>
      <w:r>
        <w:t>countries</w:t>
      </w:r>
      <w:r>
        <w:rPr>
          <w:spacing w:val="-26"/>
        </w:rPr>
        <w:t xml:space="preserve"> </w:t>
      </w:r>
      <w:r>
        <w:t>was</w:t>
      </w:r>
      <w:r>
        <w:rPr>
          <w:spacing w:val="-26"/>
        </w:rPr>
        <w:t xml:space="preserve"> </w:t>
      </w:r>
      <w:r>
        <w:t>generally</w:t>
      </w:r>
      <w:r>
        <w:rPr>
          <w:spacing w:val="-26"/>
        </w:rPr>
        <w:t xml:space="preserve"> </w:t>
      </w:r>
      <w:r>
        <w:t>linearly correlated</w:t>
      </w:r>
      <w:r>
        <w:rPr>
          <w:spacing w:val="16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year,</w:t>
      </w:r>
      <w:r>
        <w:rPr>
          <w:spacing w:val="17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shown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Figure</w:t>
      </w:r>
      <w:r>
        <w:rPr>
          <w:color w:val="0000FF"/>
        </w:rPr>
        <w:t>1</w:t>
      </w:r>
      <w:hyperlink w:anchor="_bookmark0" w:history="1">
        <w:r>
          <w:t>.</w:t>
        </w:r>
      </w:hyperlink>
    </w:p>
    <w:p w14:paraId="3984DA85" w14:textId="77777777" w:rsidR="00AD1DEE" w:rsidRDefault="00EE3A1B">
      <w:pPr>
        <w:pStyle w:val="ListParagraph"/>
        <w:numPr>
          <w:ilvl w:val="1"/>
          <w:numId w:val="2"/>
        </w:numPr>
        <w:tabs>
          <w:tab w:val="left" w:pos="569"/>
        </w:tabs>
        <w:spacing w:before="245"/>
        <w:rPr>
          <w:i/>
          <w:sz w:val="20"/>
        </w:rPr>
      </w:pPr>
      <w:bookmarkStart w:id="43" w:name="Statistical_Analyses"/>
      <w:bookmarkEnd w:id="43"/>
      <w:r>
        <w:rPr>
          <w:i/>
          <w:sz w:val="20"/>
        </w:rPr>
        <w:t>Statistical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Analyses</w:t>
      </w:r>
    </w:p>
    <w:p w14:paraId="38BFE4F4" w14:textId="77777777" w:rsidR="00AD1DEE" w:rsidRDefault="00EE3A1B">
      <w:pPr>
        <w:pStyle w:val="BodyText"/>
        <w:spacing w:before="232" w:line="420" w:lineRule="auto"/>
        <w:ind w:left="130" w:right="1694" w:firstLine="308"/>
        <w:jc w:val="both"/>
      </w:pPr>
      <w:r>
        <w:t>Observations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missing</w:t>
      </w:r>
      <w:r>
        <w:rPr>
          <w:spacing w:val="-15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either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dependent</w:t>
      </w:r>
      <w:r>
        <w:rPr>
          <w:spacing w:val="-14"/>
        </w:rPr>
        <w:t xml:space="preserve"> </w:t>
      </w:r>
      <w:r>
        <w:t>variable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explanatory</w:t>
      </w:r>
      <w:r>
        <w:rPr>
          <w:spacing w:val="-15"/>
        </w:rPr>
        <w:t xml:space="preserve"> </w:t>
      </w:r>
      <w:r>
        <w:t>variables were excluded, resulting in a total of 2,975 complete observations (91% of the original data) from 184 countries. Since only 166 of the 184 countries (90.2%) had complete data in the seventeen-year period (2000 to 2016), our empirical analysis relied on unbalanced country-level panel data. Among the 184 sample countries, there were 49 in the African Region, 35 in the American Region, 19 in the South-East</w:t>
      </w:r>
      <w:r>
        <w:rPr>
          <w:spacing w:val="-4"/>
        </w:rPr>
        <w:t xml:space="preserve"> </w:t>
      </w:r>
      <w:r>
        <w:t>Asia</w:t>
      </w:r>
      <w:r>
        <w:rPr>
          <w:spacing w:val="-3"/>
        </w:rPr>
        <w:t xml:space="preserve"> </w:t>
      </w:r>
      <w:r>
        <w:t>Region,</w:t>
      </w:r>
      <w:r>
        <w:rPr>
          <w:spacing w:val="-3"/>
        </w:rPr>
        <w:t xml:space="preserve"> </w:t>
      </w:r>
      <w:r>
        <w:t>51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European</w:t>
      </w:r>
      <w:r>
        <w:rPr>
          <w:spacing w:val="-2"/>
        </w:rPr>
        <w:t xml:space="preserve"> </w:t>
      </w:r>
      <w:r>
        <w:t>Region,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Eastern</w:t>
      </w:r>
      <w:r>
        <w:rPr>
          <w:spacing w:val="-4"/>
        </w:rPr>
        <w:t xml:space="preserve"> </w:t>
      </w:r>
      <w:r>
        <w:t>Mediterranean</w:t>
      </w:r>
      <w:r>
        <w:rPr>
          <w:spacing w:val="-3"/>
        </w:rPr>
        <w:t xml:space="preserve"> </w:t>
      </w:r>
      <w:r>
        <w:t>Region,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23 in the </w:t>
      </w:r>
      <w:r>
        <w:rPr>
          <w:spacing w:val="-3"/>
        </w:rPr>
        <w:t xml:space="preserve">Western </w:t>
      </w:r>
      <w:r>
        <w:t>Pacific Region</w:t>
      </w:r>
      <w:r>
        <w:rPr>
          <w:spacing w:val="40"/>
        </w:rPr>
        <w:t xml:space="preserve"> </w:t>
      </w:r>
      <w:r>
        <w:t>[</w:t>
      </w:r>
      <w:hyperlink w:anchor="_bookmark26" w:history="1">
        <w:r>
          <w:rPr>
            <w:color w:val="0000FF"/>
          </w:rPr>
          <w:t>32</w:t>
        </w:r>
      </w:hyperlink>
      <w:r>
        <w:t>].</w:t>
      </w:r>
    </w:p>
    <w:p w14:paraId="34BF26CE" w14:textId="77777777" w:rsidR="00AD1DEE" w:rsidRDefault="00EE3A1B">
      <w:pPr>
        <w:pStyle w:val="BodyText"/>
        <w:spacing w:before="6" w:line="420" w:lineRule="auto"/>
        <w:ind w:left="130" w:right="1689" w:firstLine="308"/>
        <w:jc w:val="both"/>
      </w:pPr>
      <w:r>
        <w:rPr>
          <w:spacing w:val="-9"/>
        </w:rPr>
        <w:t>We</w:t>
      </w:r>
      <w:r>
        <w:rPr>
          <w:spacing w:val="-11"/>
        </w:rPr>
        <w:t xml:space="preserve"> </w:t>
      </w:r>
      <w:r>
        <w:t>estimated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association</w:t>
      </w:r>
      <w:r>
        <w:rPr>
          <w:spacing w:val="-10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compulsory</w:t>
      </w:r>
      <w:r>
        <w:rPr>
          <w:spacing w:val="-10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insurance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life</w:t>
      </w:r>
      <w:r>
        <w:rPr>
          <w:spacing w:val="-11"/>
        </w:rPr>
        <w:t xml:space="preserve"> </w:t>
      </w:r>
      <w:r>
        <w:t>expectancy</w:t>
      </w:r>
      <w:r>
        <w:rPr>
          <w:spacing w:val="-10"/>
        </w:rPr>
        <w:t xml:space="preserve"> </w:t>
      </w:r>
      <w:r>
        <w:t>among</w:t>
      </w:r>
      <w:r>
        <w:rPr>
          <w:spacing w:val="-10"/>
        </w:rPr>
        <w:t xml:space="preserve"> </w:t>
      </w:r>
      <w:r>
        <w:t>the 184</w:t>
      </w:r>
      <w:r>
        <w:rPr>
          <w:spacing w:val="-14"/>
        </w:rPr>
        <w:t xml:space="preserve"> </w:t>
      </w:r>
      <w:r>
        <w:t>countries</w:t>
      </w:r>
      <w:r>
        <w:rPr>
          <w:spacing w:val="-14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ordinary</w:t>
      </w:r>
      <w:r>
        <w:rPr>
          <w:spacing w:val="-13"/>
        </w:rPr>
        <w:t xml:space="preserve"> </w:t>
      </w:r>
      <w:r>
        <w:t>least</w:t>
      </w:r>
      <w:r>
        <w:rPr>
          <w:spacing w:val="-14"/>
        </w:rPr>
        <w:t xml:space="preserve"> </w:t>
      </w:r>
      <w:r>
        <w:t>square</w:t>
      </w:r>
      <w:r>
        <w:rPr>
          <w:spacing w:val="-13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accounted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covariates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 xml:space="preserve">trend fixed-effects. Since high- and low-income countries can </w:t>
      </w:r>
      <w:r>
        <w:rPr>
          <w:spacing w:val="2"/>
        </w:rPr>
        <w:t xml:space="preserve">be </w:t>
      </w:r>
      <w:r>
        <w:t xml:space="preserve">characterized </w:t>
      </w:r>
      <w:r>
        <w:rPr>
          <w:spacing w:val="-3"/>
        </w:rPr>
        <w:t xml:space="preserve">by </w:t>
      </w:r>
      <w:r>
        <w:t xml:space="preserve">different patterns of life expectancy and health financing schemes, </w:t>
      </w:r>
      <w:r>
        <w:rPr>
          <w:spacing w:val="-3"/>
        </w:rPr>
        <w:t xml:space="preserve">we </w:t>
      </w:r>
      <w:r>
        <w:t>conducted stratified analyses among the four income category</w:t>
      </w:r>
      <w:r>
        <w:rPr>
          <w:spacing w:val="-14"/>
        </w:rPr>
        <w:t xml:space="preserve"> </w:t>
      </w:r>
      <w:r>
        <w:t>countries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allow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potentially</w:t>
      </w:r>
      <w:r>
        <w:rPr>
          <w:spacing w:val="-13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patterns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association</w:t>
      </w:r>
      <w:r>
        <w:rPr>
          <w:spacing w:val="-13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compulsory</w:t>
      </w:r>
      <w:r>
        <w:rPr>
          <w:spacing w:val="-13"/>
        </w:rPr>
        <w:t xml:space="preserve"> </w:t>
      </w:r>
      <w:r>
        <w:t>health insurance and life expectancy among the 184 countries. Our main hypothesis was that compulsory health</w:t>
      </w:r>
      <w:r>
        <w:rPr>
          <w:spacing w:val="14"/>
        </w:rPr>
        <w:t xml:space="preserve"> </w:t>
      </w:r>
      <w:r>
        <w:t>insurance</w:t>
      </w:r>
      <w:r>
        <w:rPr>
          <w:spacing w:val="15"/>
        </w:rPr>
        <w:t xml:space="preserve"> </w:t>
      </w:r>
      <w:r>
        <w:t>was</w:t>
      </w:r>
      <w:r>
        <w:rPr>
          <w:spacing w:val="15"/>
        </w:rPr>
        <w:t xml:space="preserve"> </w:t>
      </w:r>
      <w:r>
        <w:t>positively</w:t>
      </w:r>
      <w:r>
        <w:rPr>
          <w:spacing w:val="14"/>
        </w:rPr>
        <w:t xml:space="preserve"> </w:t>
      </w:r>
      <w:r>
        <w:t>associated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life</w:t>
      </w:r>
      <w:r>
        <w:rPr>
          <w:spacing w:val="14"/>
        </w:rPr>
        <w:t xml:space="preserve"> </w:t>
      </w:r>
      <w:r>
        <w:t>expectancy.</w:t>
      </w:r>
    </w:p>
    <w:p w14:paraId="24406F39" w14:textId="77777777" w:rsidR="00AD1DEE" w:rsidRDefault="00EE3A1B">
      <w:pPr>
        <w:pStyle w:val="BodyText"/>
        <w:spacing w:before="6" w:line="420" w:lineRule="auto"/>
        <w:ind w:left="133" w:right="1656" w:firstLine="306"/>
        <w:jc w:val="both"/>
      </w:pPr>
      <w:r>
        <w:rPr>
          <w:spacing w:val="-9"/>
        </w:rPr>
        <w:t xml:space="preserve">We </w:t>
      </w:r>
      <w:r>
        <w:t xml:space="preserve">reported point and </w:t>
      </w:r>
      <w:r>
        <w:rPr>
          <w:spacing w:val="-3"/>
        </w:rPr>
        <w:t xml:space="preserve">interval </w:t>
      </w:r>
      <w:r>
        <w:t xml:space="preserve">estimates </w:t>
      </w:r>
      <w:commentRangeStart w:id="44"/>
      <w:commentRangeStart w:id="45"/>
      <w:r>
        <w:t xml:space="preserve">(95% confidence </w:t>
      </w:r>
      <w:r>
        <w:rPr>
          <w:spacing w:val="-3"/>
        </w:rPr>
        <w:t xml:space="preserve">intervals, </w:t>
      </w:r>
      <w:r>
        <w:t xml:space="preserve">95% CI), </w:t>
      </w:r>
      <w:commentRangeEnd w:id="44"/>
      <w:r w:rsidR="00E45CC9">
        <w:rPr>
          <w:rStyle w:val="CommentReference"/>
        </w:rPr>
        <w:commentReference w:id="44"/>
      </w:r>
      <w:commentRangeEnd w:id="45"/>
      <w:r w:rsidR="00BA7F6F">
        <w:rPr>
          <w:rStyle w:val="CommentReference"/>
        </w:rPr>
        <w:commentReference w:id="45"/>
      </w:r>
      <w:r>
        <w:t>as well as the significance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all</w:t>
      </w:r>
      <w:r>
        <w:rPr>
          <w:spacing w:val="-18"/>
        </w:rPr>
        <w:t xml:space="preserve"> </w:t>
      </w:r>
      <w:r>
        <w:t>independent</w:t>
      </w:r>
      <w:r>
        <w:rPr>
          <w:spacing w:val="-18"/>
        </w:rPr>
        <w:t xml:space="preserve"> </w:t>
      </w:r>
      <w:r>
        <w:t>variables.</w:t>
      </w:r>
      <w:r>
        <w:rPr>
          <w:spacing w:val="-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p-value</w:t>
      </w:r>
      <w:r>
        <w:rPr>
          <w:spacing w:val="-18"/>
        </w:rPr>
        <w:t xml:space="preserve"> </w:t>
      </w:r>
      <w:r>
        <w:t>less</w:t>
      </w:r>
      <w:r>
        <w:rPr>
          <w:spacing w:val="-18"/>
        </w:rPr>
        <w:t xml:space="preserve"> </w:t>
      </w:r>
      <w:r>
        <w:t>than</w:t>
      </w:r>
      <w:r>
        <w:rPr>
          <w:spacing w:val="-18"/>
        </w:rPr>
        <w:t xml:space="preserve"> </w:t>
      </w:r>
      <w:r>
        <w:t>0.05</w:t>
      </w:r>
      <w:r>
        <w:rPr>
          <w:spacing w:val="-18"/>
        </w:rPr>
        <w:t xml:space="preserve"> </w:t>
      </w:r>
      <w:r>
        <w:t>was</w:t>
      </w:r>
      <w:r>
        <w:rPr>
          <w:spacing w:val="-19"/>
        </w:rPr>
        <w:t xml:space="preserve"> </w:t>
      </w:r>
      <w:r>
        <w:t>viewed</w:t>
      </w:r>
      <w:r>
        <w:rPr>
          <w:spacing w:val="-18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statistically</w:t>
      </w:r>
      <w:r>
        <w:rPr>
          <w:spacing w:val="-18"/>
        </w:rPr>
        <w:t xml:space="preserve"> </w:t>
      </w:r>
      <w:r>
        <w:t>significant. All data cleaning, visualization, statistical modelling, and reporting were performed with the use of  R</w:t>
      </w:r>
      <w:r>
        <w:rPr>
          <w:spacing w:val="25"/>
        </w:rPr>
        <w:t xml:space="preserve"> </w:t>
      </w:r>
      <w:r>
        <w:t>software,</w:t>
      </w:r>
      <w:r>
        <w:rPr>
          <w:spacing w:val="30"/>
        </w:rPr>
        <w:t xml:space="preserve"> </w:t>
      </w:r>
      <w:r>
        <w:t>version</w:t>
      </w:r>
      <w:r>
        <w:rPr>
          <w:spacing w:val="26"/>
        </w:rPr>
        <w:t xml:space="preserve"> </w:t>
      </w:r>
      <w:r>
        <w:t>3.5.3</w:t>
      </w:r>
      <w:r>
        <w:rPr>
          <w:spacing w:val="25"/>
        </w:rPr>
        <w:t xml:space="preserve"> </w:t>
      </w:r>
      <w:r>
        <w:t>(R</w:t>
      </w:r>
      <w:r>
        <w:rPr>
          <w:spacing w:val="26"/>
        </w:rPr>
        <w:t xml:space="preserve"> </w:t>
      </w:r>
      <w:r>
        <w:t>Foundation</w:t>
      </w:r>
      <w:r>
        <w:rPr>
          <w:spacing w:val="25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Statistical</w:t>
      </w:r>
      <w:r>
        <w:rPr>
          <w:spacing w:val="25"/>
        </w:rPr>
        <w:t xml:space="preserve"> </w:t>
      </w:r>
      <w:r>
        <w:t>Computing)</w:t>
      </w:r>
      <w:r>
        <w:rPr>
          <w:spacing w:val="26"/>
        </w:rPr>
        <w:t xml:space="preserve"> </w:t>
      </w:r>
      <w:r>
        <w:t>[</w:t>
      </w:r>
      <w:hyperlink w:anchor="_bookmark27" w:history="1">
        <w:r>
          <w:rPr>
            <w:color w:val="0000FF"/>
          </w:rPr>
          <w:t>33</w:t>
        </w:r>
      </w:hyperlink>
      <w:r>
        <w:t>].</w:t>
      </w:r>
      <w:r>
        <w:rPr>
          <w:spacing w:val="30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effort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promote</w:t>
      </w:r>
    </w:p>
    <w:p w14:paraId="56F7B4FF" w14:textId="77777777" w:rsidR="00AD1DEE" w:rsidRDefault="00AD1DEE">
      <w:pPr>
        <w:spacing w:line="420" w:lineRule="auto"/>
        <w:jc w:val="both"/>
        <w:sectPr w:rsidR="00AD1DEE">
          <w:pgSz w:w="12240" w:h="15840"/>
          <w:pgMar w:top="1500" w:right="0" w:bottom="1320" w:left="1560" w:header="0" w:footer="1128" w:gutter="0"/>
          <w:cols w:space="720"/>
        </w:sectPr>
      </w:pPr>
    </w:p>
    <w:p w14:paraId="77E78BED" w14:textId="77777777" w:rsidR="00AD1DEE" w:rsidRDefault="00AD1DEE">
      <w:pPr>
        <w:pStyle w:val="BodyText"/>
      </w:pPr>
    </w:p>
    <w:p w14:paraId="08EFF584" w14:textId="77777777" w:rsidR="00AD1DEE" w:rsidRDefault="00AD1DEE">
      <w:pPr>
        <w:pStyle w:val="BodyText"/>
      </w:pPr>
    </w:p>
    <w:p w14:paraId="78AA8A83" w14:textId="77777777" w:rsidR="00AD1DEE" w:rsidRDefault="00AD1DEE">
      <w:pPr>
        <w:pStyle w:val="BodyText"/>
      </w:pPr>
    </w:p>
    <w:p w14:paraId="4190C152" w14:textId="77777777" w:rsidR="00AD1DEE" w:rsidRDefault="00AD1DEE">
      <w:pPr>
        <w:pStyle w:val="BodyText"/>
        <w:rPr>
          <w:sz w:val="12"/>
        </w:rPr>
      </w:pPr>
    </w:p>
    <w:p w14:paraId="695538D5" w14:textId="77777777" w:rsidR="00AD1DEE" w:rsidRDefault="00AD1DEE">
      <w:pPr>
        <w:pStyle w:val="BodyText"/>
        <w:spacing w:before="2"/>
        <w:rPr>
          <w:sz w:val="11"/>
        </w:rPr>
      </w:pPr>
    </w:p>
    <w:p w14:paraId="05723F9D" w14:textId="77777777" w:rsidR="00AD1DEE" w:rsidRDefault="008A4581">
      <w:pPr>
        <w:ind w:left="363"/>
        <w:rPr>
          <w:rFonts w:ascii="Times New Roman"/>
          <w:sz w:val="11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7EDEF784" wp14:editId="4ACA8E05">
                <wp:simplePos x="0" y="0"/>
                <wp:positionH relativeFrom="page">
                  <wp:posOffset>1308735</wp:posOffset>
                </wp:positionH>
                <wp:positionV relativeFrom="paragraph">
                  <wp:posOffset>-441960</wp:posOffset>
                </wp:positionV>
                <wp:extent cx="5345430" cy="3204845"/>
                <wp:effectExtent l="13335" t="5715" r="3810" b="8890"/>
                <wp:wrapNone/>
                <wp:docPr id="2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5430" cy="3204845"/>
                          <a:chOff x="2061" y="-696"/>
                          <a:chExt cx="8418" cy="5047"/>
                        </a:xfrm>
                      </wpg:grpSpPr>
                      <wps:wsp>
                        <wps:cNvPr id="26" name="AutoShape 170"/>
                        <wps:cNvSpPr>
                          <a:spLocks/>
                        </wps:cNvSpPr>
                        <wps:spPr bwMode="auto">
                          <a:xfrm>
                            <a:off x="641" y="4604"/>
                            <a:ext cx="13649" cy="8157"/>
                          </a:xfrm>
                          <a:custGeom>
                            <a:avLst/>
                            <a:gdLst>
                              <a:gd name="T0" fmla="+- 0 2094 641"/>
                              <a:gd name="T1" fmla="*/ T0 w 13649"/>
                              <a:gd name="T2" fmla="+- 0 3476 4605"/>
                              <a:gd name="T3" fmla="*/ 3476 h 8157"/>
                              <a:gd name="T4" fmla="+- 0 10472 641"/>
                              <a:gd name="T5" fmla="*/ T4 w 13649"/>
                              <a:gd name="T6" fmla="+- 0 3476 4605"/>
                              <a:gd name="T7" fmla="*/ 3476 h 8157"/>
                              <a:gd name="T8" fmla="+- 0 2094 641"/>
                              <a:gd name="T9" fmla="*/ T8 w 13649"/>
                              <a:gd name="T10" fmla="+- 0 2502 4605"/>
                              <a:gd name="T11" fmla="*/ 2502 h 8157"/>
                              <a:gd name="T12" fmla="+- 0 10472 641"/>
                              <a:gd name="T13" fmla="*/ T12 w 13649"/>
                              <a:gd name="T14" fmla="+- 0 2502 4605"/>
                              <a:gd name="T15" fmla="*/ 2502 h 8157"/>
                              <a:gd name="T16" fmla="+- 0 2094 641"/>
                              <a:gd name="T17" fmla="*/ T16 w 13649"/>
                              <a:gd name="T18" fmla="+- 0 1527 4605"/>
                              <a:gd name="T19" fmla="*/ 1527 h 8157"/>
                              <a:gd name="T20" fmla="+- 0 10472 641"/>
                              <a:gd name="T21" fmla="*/ T20 w 13649"/>
                              <a:gd name="T22" fmla="+- 0 1527 4605"/>
                              <a:gd name="T23" fmla="*/ 1527 h 8157"/>
                              <a:gd name="T24" fmla="+- 0 2094 641"/>
                              <a:gd name="T25" fmla="*/ T24 w 13649"/>
                              <a:gd name="T26" fmla="+- 0 553 4605"/>
                              <a:gd name="T27" fmla="*/ 553 h 8157"/>
                              <a:gd name="T28" fmla="+- 0 10472 641"/>
                              <a:gd name="T29" fmla="*/ T28 w 13649"/>
                              <a:gd name="T30" fmla="+- 0 553 4605"/>
                              <a:gd name="T31" fmla="*/ 553 h 8157"/>
                              <a:gd name="T32" fmla="+- 0 2094 641"/>
                              <a:gd name="T33" fmla="*/ T32 w 13649"/>
                              <a:gd name="T34" fmla="+- 0 -421 4605"/>
                              <a:gd name="T35" fmla="*/ -421 h 8157"/>
                              <a:gd name="T36" fmla="+- 0 10472 641"/>
                              <a:gd name="T37" fmla="*/ T36 w 13649"/>
                              <a:gd name="T38" fmla="+- 0 -421 4605"/>
                              <a:gd name="T39" fmla="*/ -421 h 8157"/>
                              <a:gd name="T40" fmla="+- 0 2237 641"/>
                              <a:gd name="T41" fmla="*/ T40 w 13649"/>
                              <a:gd name="T42" fmla="+- 0 4317 4605"/>
                              <a:gd name="T43" fmla="*/ 4317 h 8157"/>
                              <a:gd name="T44" fmla="+- 0 2237 641"/>
                              <a:gd name="T45" fmla="*/ T44 w 13649"/>
                              <a:gd name="T46" fmla="+- 0 -689 4605"/>
                              <a:gd name="T47" fmla="*/ -689 h 8157"/>
                              <a:gd name="T48" fmla="+- 0 2713 641"/>
                              <a:gd name="T49" fmla="*/ T48 w 13649"/>
                              <a:gd name="T50" fmla="+- 0 4317 4605"/>
                              <a:gd name="T51" fmla="*/ 4317 h 8157"/>
                              <a:gd name="T52" fmla="+- 0 2713 641"/>
                              <a:gd name="T53" fmla="*/ T52 w 13649"/>
                              <a:gd name="T54" fmla="+- 0 -689 4605"/>
                              <a:gd name="T55" fmla="*/ -689 h 8157"/>
                              <a:gd name="T56" fmla="+- 0 3189 641"/>
                              <a:gd name="T57" fmla="*/ T56 w 13649"/>
                              <a:gd name="T58" fmla="+- 0 4317 4605"/>
                              <a:gd name="T59" fmla="*/ 4317 h 8157"/>
                              <a:gd name="T60" fmla="+- 0 3189 641"/>
                              <a:gd name="T61" fmla="*/ T60 w 13649"/>
                              <a:gd name="T62" fmla="+- 0 -689 4605"/>
                              <a:gd name="T63" fmla="*/ -689 h 8157"/>
                              <a:gd name="T64" fmla="+- 0 3665 641"/>
                              <a:gd name="T65" fmla="*/ T64 w 13649"/>
                              <a:gd name="T66" fmla="+- 0 4317 4605"/>
                              <a:gd name="T67" fmla="*/ 4317 h 8157"/>
                              <a:gd name="T68" fmla="+- 0 3665 641"/>
                              <a:gd name="T69" fmla="*/ T68 w 13649"/>
                              <a:gd name="T70" fmla="+- 0 -689 4605"/>
                              <a:gd name="T71" fmla="*/ -689 h 8157"/>
                              <a:gd name="T72" fmla="+- 0 4141 641"/>
                              <a:gd name="T73" fmla="*/ T72 w 13649"/>
                              <a:gd name="T74" fmla="+- 0 4317 4605"/>
                              <a:gd name="T75" fmla="*/ 4317 h 8157"/>
                              <a:gd name="T76" fmla="+- 0 4141 641"/>
                              <a:gd name="T77" fmla="*/ T76 w 13649"/>
                              <a:gd name="T78" fmla="+- 0 -689 4605"/>
                              <a:gd name="T79" fmla="*/ -689 h 8157"/>
                              <a:gd name="T80" fmla="+- 0 4617 641"/>
                              <a:gd name="T81" fmla="*/ T80 w 13649"/>
                              <a:gd name="T82" fmla="+- 0 4317 4605"/>
                              <a:gd name="T83" fmla="*/ 4317 h 8157"/>
                              <a:gd name="T84" fmla="+- 0 4617 641"/>
                              <a:gd name="T85" fmla="*/ T84 w 13649"/>
                              <a:gd name="T86" fmla="+- 0 -689 4605"/>
                              <a:gd name="T87" fmla="*/ -689 h 8157"/>
                              <a:gd name="T88" fmla="+- 0 5093 641"/>
                              <a:gd name="T89" fmla="*/ T88 w 13649"/>
                              <a:gd name="T90" fmla="+- 0 4317 4605"/>
                              <a:gd name="T91" fmla="*/ 4317 h 8157"/>
                              <a:gd name="T92" fmla="+- 0 5093 641"/>
                              <a:gd name="T93" fmla="*/ T92 w 13649"/>
                              <a:gd name="T94" fmla="+- 0 -689 4605"/>
                              <a:gd name="T95" fmla="*/ -689 h 8157"/>
                              <a:gd name="T96" fmla="+- 0 5569 641"/>
                              <a:gd name="T97" fmla="*/ T96 w 13649"/>
                              <a:gd name="T98" fmla="+- 0 4317 4605"/>
                              <a:gd name="T99" fmla="*/ 4317 h 8157"/>
                              <a:gd name="T100" fmla="+- 0 5569 641"/>
                              <a:gd name="T101" fmla="*/ T100 w 13649"/>
                              <a:gd name="T102" fmla="+- 0 -689 4605"/>
                              <a:gd name="T103" fmla="*/ -689 h 8157"/>
                              <a:gd name="T104" fmla="+- 0 6045 641"/>
                              <a:gd name="T105" fmla="*/ T104 w 13649"/>
                              <a:gd name="T106" fmla="+- 0 4317 4605"/>
                              <a:gd name="T107" fmla="*/ 4317 h 8157"/>
                              <a:gd name="T108" fmla="+- 0 6045 641"/>
                              <a:gd name="T109" fmla="*/ T108 w 13649"/>
                              <a:gd name="T110" fmla="+- 0 -689 4605"/>
                              <a:gd name="T111" fmla="*/ -689 h 8157"/>
                              <a:gd name="T112" fmla="+- 0 6521 641"/>
                              <a:gd name="T113" fmla="*/ T112 w 13649"/>
                              <a:gd name="T114" fmla="+- 0 4317 4605"/>
                              <a:gd name="T115" fmla="*/ 4317 h 8157"/>
                              <a:gd name="T116" fmla="+- 0 6521 641"/>
                              <a:gd name="T117" fmla="*/ T116 w 13649"/>
                              <a:gd name="T118" fmla="+- 0 -689 4605"/>
                              <a:gd name="T119" fmla="*/ -689 h 8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3649" h="8157">
                                <a:moveTo>
                                  <a:pt x="1453" y="-1129"/>
                                </a:moveTo>
                                <a:lnTo>
                                  <a:pt x="9831" y="-1129"/>
                                </a:lnTo>
                                <a:moveTo>
                                  <a:pt x="1453" y="-2103"/>
                                </a:moveTo>
                                <a:lnTo>
                                  <a:pt x="9831" y="-2103"/>
                                </a:lnTo>
                                <a:moveTo>
                                  <a:pt x="1453" y="-3078"/>
                                </a:moveTo>
                                <a:lnTo>
                                  <a:pt x="9831" y="-3078"/>
                                </a:lnTo>
                                <a:moveTo>
                                  <a:pt x="1453" y="-4052"/>
                                </a:moveTo>
                                <a:lnTo>
                                  <a:pt x="9831" y="-4052"/>
                                </a:lnTo>
                                <a:moveTo>
                                  <a:pt x="1453" y="-5026"/>
                                </a:moveTo>
                                <a:lnTo>
                                  <a:pt x="9831" y="-5026"/>
                                </a:lnTo>
                                <a:moveTo>
                                  <a:pt x="1596" y="-288"/>
                                </a:moveTo>
                                <a:lnTo>
                                  <a:pt x="1596" y="-5294"/>
                                </a:lnTo>
                                <a:moveTo>
                                  <a:pt x="2072" y="-288"/>
                                </a:moveTo>
                                <a:lnTo>
                                  <a:pt x="2072" y="-5294"/>
                                </a:lnTo>
                                <a:moveTo>
                                  <a:pt x="2548" y="-288"/>
                                </a:moveTo>
                                <a:lnTo>
                                  <a:pt x="2548" y="-5294"/>
                                </a:lnTo>
                                <a:moveTo>
                                  <a:pt x="3024" y="-288"/>
                                </a:moveTo>
                                <a:lnTo>
                                  <a:pt x="3024" y="-5294"/>
                                </a:lnTo>
                                <a:moveTo>
                                  <a:pt x="3500" y="-288"/>
                                </a:moveTo>
                                <a:lnTo>
                                  <a:pt x="3500" y="-5294"/>
                                </a:lnTo>
                                <a:moveTo>
                                  <a:pt x="3976" y="-288"/>
                                </a:moveTo>
                                <a:lnTo>
                                  <a:pt x="3976" y="-5294"/>
                                </a:lnTo>
                                <a:moveTo>
                                  <a:pt x="4452" y="-288"/>
                                </a:moveTo>
                                <a:lnTo>
                                  <a:pt x="4452" y="-5294"/>
                                </a:lnTo>
                                <a:moveTo>
                                  <a:pt x="4928" y="-288"/>
                                </a:moveTo>
                                <a:lnTo>
                                  <a:pt x="4928" y="-5294"/>
                                </a:lnTo>
                                <a:moveTo>
                                  <a:pt x="5404" y="-288"/>
                                </a:moveTo>
                                <a:lnTo>
                                  <a:pt x="5404" y="-5294"/>
                                </a:lnTo>
                                <a:moveTo>
                                  <a:pt x="5880" y="-288"/>
                                </a:moveTo>
                                <a:lnTo>
                                  <a:pt x="5880" y="-5294"/>
                                </a:lnTo>
                              </a:path>
                            </a:pathLst>
                          </a:custGeom>
                          <a:noFill/>
                          <a:ln w="4131">
                            <a:solidFill>
                              <a:srgbClr val="EBEBE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69"/>
                        <wps:cNvSpPr>
                          <a:spLocks/>
                        </wps:cNvSpPr>
                        <wps:spPr bwMode="auto">
                          <a:xfrm>
                            <a:off x="6997" y="-690"/>
                            <a:ext cx="2856" cy="5007"/>
                          </a:xfrm>
                          <a:custGeom>
                            <a:avLst/>
                            <a:gdLst>
                              <a:gd name="T0" fmla="+- 0 6997 6997"/>
                              <a:gd name="T1" fmla="*/ T0 w 2856"/>
                              <a:gd name="T2" fmla="+- 0 -689 -689"/>
                              <a:gd name="T3" fmla="*/ -689 h 5007"/>
                              <a:gd name="T4" fmla="+- 0 6997 6997"/>
                              <a:gd name="T5" fmla="*/ T4 w 2856"/>
                              <a:gd name="T6" fmla="+- 0 3816 -689"/>
                              <a:gd name="T7" fmla="*/ 3816 h 5007"/>
                              <a:gd name="T8" fmla="+- 0 6997 6997"/>
                              <a:gd name="T9" fmla="*/ T8 w 2856"/>
                              <a:gd name="T10" fmla="+- 0 4163 -689"/>
                              <a:gd name="T11" fmla="*/ 4163 h 5007"/>
                              <a:gd name="T12" fmla="+- 0 6997 6997"/>
                              <a:gd name="T13" fmla="*/ T12 w 2856"/>
                              <a:gd name="T14" fmla="+- 0 4317 -689"/>
                              <a:gd name="T15" fmla="*/ 4317 h 5007"/>
                              <a:gd name="T16" fmla="+- 0 7473 6997"/>
                              <a:gd name="T17" fmla="*/ T16 w 2856"/>
                              <a:gd name="T18" fmla="+- 0 -689 -689"/>
                              <a:gd name="T19" fmla="*/ -689 h 5007"/>
                              <a:gd name="T20" fmla="+- 0 7473 6997"/>
                              <a:gd name="T21" fmla="*/ T20 w 2856"/>
                              <a:gd name="T22" fmla="+- 0 3816 -689"/>
                              <a:gd name="T23" fmla="*/ 3816 h 5007"/>
                              <a:gd name="T24" fmla="+- 0 7473 6997"/>
                              <a:gd name="T25" fmla="*/ T24 w 2856"/>
                              <a:gd name="T26" fmla="+- 0 4163 -689"/>
                              <a:gd name="T27" fmla="*/ 4163 h 5007"/>
                              <a:gd name="T28" fmla="+- 0 7473 6997"/>
                              <a:gd name="T29" fmla="*/ T28 w 2856"/>
                              <a:gd name="T30" fmla="+- 0 4317 -689"/>
                              <a:gd name="T31" fmla="*/ 4317 h 5007"/>
                              <a:gd name="T32" fmla="+- 0 7949 6997"/>
                              <a:gd name="T33" fmla="*/ T32 w 2856"/>
                              <a:gd name="T34" fmla="+- 0 -689 -689"/>
                              <a:gd name="T35" fmla="*/ -689 h 5007"/>
                              <a:gd name="T36" fmla="+- 0 7949 6997"/>
                              <a:gd name="T37" fmla="*/ T36 w 2856"/>
                              <a:gd name="T38" fmla="+- 0 3816 -689"/>
                              <a:gd name="T39" fmla="*/ 3816 h 5007"/>
                              <a:gd name="T40" fmla="+- 0 7949 6997"/>
                              <a:gd name="T41" fmla="*/ T40 w 2856"/>
                              <a:gd name="T42" fmla="+- 0 4163 -689"/>
                              <a:gd name="T43" fmla="*/ 4163 h 5007"/>
                              <a:gd name="T44" fmla="+- 0 7949 6997"/>
                              <a:gd name="T45" fmla="*/ T44 w 2856"/>
                              <a:gd name="T46" fmla="+- 0 4317 -689"/>
                              <a:gd name="T47" fmla="*/ 4317 h 5007"/>
                              <a:gd name="T48" fmla="+- 0 8425 6997"/>
                              <a:gd name="T49" fmla="*/ T48 w 2856"/>
                              <a:gd name="T50" fmla="+- 0 -689 -689"/>
                              <a:gd name="T51" fmla="*/ -689 h 5007"/>
                              <a:gd name="T52" fmla="+- 0 8425 6997"/>
                              <a:gd name="T53" fmla="*/ T52 w 2856"/>
                              <a:gd name="T54" fmla="+- 0 3816 -689"/>
                              <a:gd name="T55" fmla="*/ 3816 h 5007"/>
                              <a:gd name="T56" fmla="+- 0 8425 6997"/>
                              <a:gd name="T57" fmla="*/ T56 w 2856"/>
                              <a:gd name="T58" fmla="+- 0 4163 -689"/>
                              <a:gd name="T59" fmla="*/ 4163 h 5007"/>
                              <a:gd name="T60" fmla="+- 0 8425 6997"/>
                              <a:gd name="T61" fmla="*/ T60 w 2856"/>
                              <a:gd name="T62" fmla="+- 0 4317 -689"/>
                              <a:gd name="T63" fmla="*/ 4317 h 5007"/>
                              <a:gd name="T64" fmla="+- 0 8901 6997"/>
                              <a:gd name="T65" fmla="*/ T64 w 2856"/>
                              <a:gd name="T66" fmla="+- 0 -689 -689"/>
                              <a:gd name="T67" fmla="*/ -689 h 5007"/>
                              <a:gd name="T68" fmla="+- 0 8901 6997"/>
                              <a:gd name="T69" fmla="*/ T68 w 2856"/>
                              <a:gd name="T70" fmla="+- 0 3816 -689"/>
                              <a:gd name="T71" fmla="*/ 3816 h 5007"/>
                              <a:gd name="T72" fmla="+- 0 8901 6997"/>
                              <a:gd name="T73" fmla="*/ T72 w 2856"/>
                              <a:gd name="T74" fmla="+- 0 4163 -689"/>
                              <a:gd name="T75" fmla="*/ 4163 h 5007"/>
                              <a:gd name="T76" fmla="+- 0 8901 6997"/>
                              <a:gd name="T77" fmla="*/ T76 w 2856"/>
                              <a:gd name="T78" fmla="+- 0 4317 -689"/>
                              <a:gd name="T79" fmla="*/ 4317 h 5007"/>
                              <a:gd name="T80" fmla="+- 0 9377 6997"/>
                              <a:gd name="T81" fmla="*/ T80 w 2856"/>
                              <a:gd name="T82" fmla="+- 0 -689 -689"/>
                              <a:gd name="T83" fmla="*/ -689 h 5007"/>
                              <a:gd name="T84" fmla="+- 0 9377 6997"/>
                              <a:gd name="T85" fmla="*/ T84 w 2856"/>
                              <a:gd name="T86" fmla="+- 0 3816 -689"/>
                              <a:gd name="T87" fmla="*/ 3816 h 5007"/>
                              <a:gd name="T88" fmla="+- 0 9377 6997"/>
                              <a:gd name="T89" fmla="*/ T88 w 2856"/>
                              <a:gd name="T90" fmla="+- 0 4163 -689"/>
                              <a:gd name="T91" fmla="*/ 4163 h 5007"/>
                              <a:gd name="T92" fmla="+- 0 9377 6997"/>
                              <a:gd name="T93" fmla="*/ T92 w 2856"/>
                              <a:gd name="T94" fmla="+- 0 4317 -689"/>
                              <a:gd name="T95" fmla="*/ 4317 h 5007"/>
                              <a:gd name="T96" fmla="+- 0 9853 6997"/>
                              <a:gd name="T97" fmla="*/ T96 w 2856"/>
                              <a:gd name="T98" fmla="+- 0 -689 -689"/>
                              <a:gd name="T99" fmla="*/ -689 h 5007"/>
                              <a:gd name="T100" fmla="+- 0 9853 6997"/>
                              <a:gd name="T101" fmla="*/ T100 w 2856"/>
                              <a:gd name="T102" fmla="+- 0 3816 -689"/>
                              <a:gd name="T103" fmla="*/ 3816 h 5007"/>
                              <a:gd name="T104" fmla="+- 0 9853 6997"/>
                              <a:gd name="T105" fmla="*/ T104 w 2856"/>
                              <a:gd name="T106" fmla="+- 0 4163 -689"/>
                              <a:gd name="T107" fmla="*/ 4163 h 5007"/>
                              <a:gd name="T108" fmla="+- 0 9853 6997"/>
                              <a:gd name="T109" fmla="*/ T108 w 2856"/>
                              <a:gd name="T110" fmla="+- 0 4317 -689"/>
                              <a:gd name="T111" fmla="*/ 4317 h 50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2856" h="5007">
                                <a:moveTo>
                                  <a:pt x="0" y="0"/>
                                </a:moveTo>
                                <a:lnTo>
                                  <a:pt x="0" y="4505"/>
                                </a:lnTo>
                                <a:moveTo>
                                  <a:pt x="0" y="4852"/>
                                </a:moveTo>
                                <a:lnTo>
                                  <a:pt x="0" y="5006"/>
                                </a:lnTo>
                                <a:moveTo>
                                  <a:pt x="476" y="0"/>
                                </a:moveTo>
                                <a:lnTo>
                                  <a:pt x="476" y="4505"/>
                                </a:lnTo>
                                <a:moveTo>
                                  <a:pt x="476" y="4852"/>
                                </a:moveTo>
                                <a:lnTo>
                                  <a:pt x="476" y="5006"/>
                                </a:lnTo>
                                <a:moveTo>
                                  <a:pt x="952" y="0"/>
                                </a:moveTo>
                                <a:lnTo>
                                  <a:pt x="952" y="4505"/>
                                </a:lnTo>
                                <a:moveTo>
                                  <a:pt x="952" y="4852"/>
                                </a:moveTo>
                                <a:lnTo>
                                  <a:pt x="952" y="5006"/>
                                </a:lnTo>
                                <a:moveTo>
                                  <a:pt x="1428" y="0"/>
                                </a:moveTo>
                                <a:lnTo>
                                  <a:pt x="1428" y="4505"/>
                                </a:lnTo>
                                <a:moveTo>
                                  <a:pt x="1428" y="4852"/>
                                </a:moveTo>
                                <a:lnTo>
                                  <a:pt x="1428" y="5006"/>
                                </a:lnTo>
                                <a:moveTo>
                                  <a:pt x="1904" y="0"/>
                                </a:moveTo>
                                <a:lnTo>
                                  <a:pt x="1904" y="4505"/>
                                </a:lnTo>
                                <a:moveTo>
                                  <a:pt x="1904" y="4852"/>
                                </a:moveTo>
                                <a:lnTo>
                                  <a:pt x="1904" y="5006"/>
                                </a:lnTo>
                                <a:moveTo>
                                  <a:pt x="2380" y="0"/>
                                </a:moveTo>
                                <a:lnTo>
                                  <a:pt x="2380" y="4505"/>
                                </a:lnTo>
                                <a:moveTo>
                                  <a:pt x="2380" y="4852"/>
                                </a:moveTo>
                                <a:lnTo>
                                  <a:pt x="2380" y="5006"/>
                                </a:lnTo>
                                <a:moveTo>
                                  <a:pt x="2856" y="0"/>
                                </a:moveTo>
                                <a:lnTo>
                                  <a:pt x="2856" y="4505"/>
                                </a:lnTo>
                                <a:moveTo>
                                  <a:pt x="2856" y="4852"/>
                                </a:moveTo>
                                <a:lnTo>
                                  <a:pt x="2856" y="5006"/>
                                </a:lnTo>
                              </a:path>
                            </a:pathLst>
                          </a:custGeom>
                          <a:noFill/>
                          <a:ln w="4131">
                            <a:solidFill>
                              <a:srgbClr val="EBEBE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0329" y="431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131">
                            <a:solidFill>
                              <a:srgbClr val="EBEBE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67"/>
                        <wps:cNvSpPr>
                          <a:spLocks/>
                        </wps:cNvSpPr>
                        <wps:spPr bwMode="auto">
                          <a:xfrm>
                            <a:off x="2094" y="3962"/>
                            <a:ext cx="8378" cy="2"/>
                          </a:xfrm>
                          <a:custGeom>
                            <a:avLst/>
                            <a:gdLst>
                              <a:gd name="T0" fmla="+- 0 10053 2094"/>
                              <a:gd name="T1" fmla="*/ T0 w 8378"/>
                              <a:gd name="T2" fmla="+- 0 10472 2094"/>
                              <a:gd name="T3" fmla="*/ T2 w 8378"/>
                              <a:gd name="T4" fmla="+- 0 2094 2094"/>
                              <a:gd name="T5" fmla="*/ T4 w 8378"/>
                              <a:gd name="T6" fmla="+- 0 6530 2094"/>
                              <a:gd name="T7" fmla="*/ T6 w 837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8378">
                                <a:moveTo>
                                  <a:pt x="7959" y="0"/>
                                </a:moveTo>
                                <a:lnTo>
                                  <a:pt x="8378" y="0"/>
                                </a:lnTo>
                                <a:moveTo>
                                  <a:pt x="0" y="0"/>
                                </a:moveTo>
                                <a:lnTo>
                                  <a:pt x="4436" y="0"/>
                                </a:lnTo>
                              </a:path>
                            </a:pathLst>
                          </a:custGeom>
                          <a:noFill/>
                          <a:ln w="8341">
                            <a:solidFill>
                              <a:srgbClr val="EBEBE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66"/>
                        <wps:cNvSpPr>
                          <a:spLocks/>
                        </wps:cNvSpPr>
                        <wps:spPr bwMode="auto">
                          <a:xfrm>
                            <a:off x="641" y="4604"/>
                            <a:ext cx="13649" cy="8157"/>
                          </a:xfrm>
                          <a:custGeom>
                            <a:avLst/>
                            <a:gdLst>
                              <a:gd name="T0" fmla="+- 0 2094 641"/>
                              <a:gd name="T1" fmla="*/ T0 w 13649"/>
                              <a:gd name="T2" fmla="+- 0 2989 4605"/>
                              <a:gd name="T3" fmla="*/ 2989 h 8157"/>
                              <a:gd name="T4" fmla="+- 0 10472 641"/>
                              <a:gd name="T5" fmla="*/ T4 w 13649"/>
                              <a:gd name="T6" fmla="+- 0 2989 4605"/>
                              <a:gd name="T7" fmla="*/ 2989 h 8157"/>
                              <a:gd name="T8" fmla="+- 0 2094 641"/>
                              <a:gd name="T9" fmla="*/ T8 w 13649"/>
                              <a:gd name="T10" fmla="+- 0 2014 4605"/>
                              <a:gd name="T11" fmla="*/ 2014 h 8157"/>
                              <a:gd name="T12" fmla="+- 0 10472 641"/>
                              <a:gd name="T13" fmla="*/ T12 w 13649"/>
                              <a:gd name="T14" fmla="+- 0 2014 4605"/>
                              <a:gd name="T15" fmla="*/ 2014 h 8157"/>
                              <a:gd name="T16" fmla="+- 0 2094 641"/>
                              <a:gd name="T17" fmla="*/ T16 w 13649"/>
                              <a:gd name="T18" fmla="+- 0 1040 4605"/>
                              <a:gd name="T19" fmla="*/ 1040 h 8157"/>
                              <a:gd name="T20" fmla="+- 0 10472 641"/>
                              <a:gd name="T21" fmla="*/ T20 w 13649"/>
                              <a:gd name="T22" fmla="+- 0 1040 4605"/>
                              <a:gd name="T23" fmla="*/ 1040 h 8157"/>
                              <a:gd name="T24" fmla="+- 0 2094 641"/>
                              <a:gd name="T25" fmla="*/ T24 w 13649"/>
                              <a:gd name="T26" fmla="+- 0 66 4605"/>
                              <a:gd name="T27" fmla="*/ 66 h 8157"/>
                              <a:gd name="T28" fmla="+- 0 10472 641"/>
                              <a:gd name="T29" fmla="*/ T28 w 13649"/>
                              <a:gd name="T30" fmla="+- 0 66 4605"/>
                              <a:gd name="T31" fmla="*/ 66 h 8157"/>
                              <a:gd name="T32" fmla="+- 0 2475 641"/>
                              <a:gd name="T33" fmla="*/ T32 w 13649"/>
                              <a:gd name="T34" fmla="+- 0 4317 4605"/>
                              <a:gd name="T35" fmla="*/ 4317 h 8157"/>
                              <a:gd name="T36" fmla="+- 0 2475 641"/>
                              <a:gd name="T37" fmla="*/ T36 w 13649"/>
                              <a:gd name="T38" fmla="+- 0 -689 4605"/>
                              <a:gd name="T39" fmla="*/ -689 h 8157"/>
                              <a:gd name="T40" fmla="+- 0 2951 641"/>
                              <a:gd name="T41" fmla="*/ T40 w 13649"/>
                              <a:gd name="T42" fmla="+- 0 4317 4605"/>
                              <a:gd name="T43" fmla="*/ 4317 h 8157"/>
                              <a:gd name="T44" fmla="+- 0 2951 641"/>
                              <a:gd name="T45" fmla="*/ T44 w 13649"/>
                              <a:gd name="T46" fmla="+- 0 -689 4605"/>
                              <a:gd name="T47" fmla="*/ -689 h 8157"/>
                              <a:gd name="T48" fmla="+- 0 3427 641"/>
                              <a:gd name="T49" fmla="*/ T48 w 13649"/>
                              <a:gd name="T50" fmla="+- 0 4317 4605"/>
                              <a:gd name="T51" fmla="*/ 4317 h 8157"/>
                              <a:gd name="T52" fmla="+- 0 3427 641"/>
                              <a:gd name="T53" fmla="*/ T52 w 13649"/>
                              <a:gd name="T54" fmla="+- 0 -689 4605"/>
                              <a:gd name="T55" fmla="*/ -689 h 8157"/>
                              <a:gd name="T56" fmla="+- 0 3903 641"/>
                              <a:gd name="T57" fmla="*/ T56 w 13649"/>
                              <a:gd name="T58" fmla="+- 0 4317 4605"/>
                              <a:gd name="T59" fmla="*/ 4317 h 8157"/>
                              <a:gd name="T60" fmla="+- 0 3903 641"/>
                              <a:gd name="T61" fmla="*/ T60 w 13649"/>
                              <a:gd name="T62" fmla="+- 0 -689 4605"/>
                              <a:gd name="T63" fmla="*/ -689 h 8157"/>
                              <a:gd name="T64" fmla="+- 0 4379 641"/>
                              <a:gd name="T65" fmla="*/ T64 w 13649"/>
                              <a:gd name="T66" fmla="+- 0 4317 4605"/>
                              <a:gd name="T67" fmla="*/ 4317 h 8157"/>
                              <a:gd name="T68" fmla="+- 0 4379 641"/>
                              <a:gd name="T69" fmla="*/ T68 w 13649"/>
                              <a:gd name="T70" fmla="+- 0 -689 4605"/>
                              <a:gd name="T71" fmla="*/ -689 h 8157"/>
                              <a:gd name="T72" fmla="+- 0 4855 641"/>
                              <a:gd name="T73" fmla="*/ T72 w 13649"/>
                              <a:gd name="T74" fmla="+- 0 4317 4605"/>
                              <a:gd name="T75" fmla="*/ 4317 h 8157"/>
                              <a:gd name="T76" fmla="+- 0 4855 641"/>
                              <a:gd name="T77" fmla="*/ T76 w 13649"/>
                              <a:gd name="T78" fmla="+- 0 -689 4605"/>
                              <a:gd name="T79" fmla="*/ -689 h 8157"/>
                              <a:gd name="T80" fmla="+- 0 5331 641"/>
                              <a:gd name="T81" fmla="*/ T80 w 13649"/>
                              <a:gd name="T82" fmla="+- 0 4317 4605"/>
                              <a:gd name="T83" fmla="*/ 4317 h 8157"/>
                              <a:gd name="T84" fmla="+- 0 5331 641"/>
                              <a:gd name="T85" fmla="*/ T84 w 13649"/>
                              <a:gd name="T86" fmla="+- 0 -689 4605"/>
                              <a:gd name="T87" fmla="*/ -689 h 8157"/>
                              <a:gd name="T88" fmla="+- 0 5807 641"/>
                              <a:gd name="T89" fmla="*/ T88 w 13649"/>
                              <a:gd name="T90" fmla="+- 0 4317 4605"/>
                              <a:gd name="T91" fmla="*/ 4317 h 8157"/>
                              <a:gd name="T92" fmla="+- 0 5807 641"/>
                              <a:gd name="T93" fmla="*/ T92 w 13649"/>
                              <a:gd name="T94" fmla="+- 0 -689 4605"/>
                              <a:gd name="T95" fmla="*/ -689 h 8157"/>
                              <a:gd name="T96" fmla="+- 0 6283 641"/>
                              <a:gd name="T97" fmla="*/ T96 w 13649"/>
                              <a:gd name="T98" fmla="+- 0 4317 4605"/>
                              <a:gd name="T99" fmla="*/ 4317 h 8157"/>
                              <a:gd name="T100" fmla="+- 0 6283 641"/>
                              <a:gd name="T101" fmla="*/ T100 w 13649"/>
                              <a:gd name="T102" fmla="+- 0 -689 4605"/>
                              <a:gd name="T103" fmla="*/ -689 h 8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3649" h="8157">
                                <a:moveTo>
                                  <a:pt x="1453" y="-1616"/>
                                </a:moveTo>
                                <a:lnTo>
                                  <a:pt x="9831" y="-1616"/>
                                </a:lnTo>
                                <a:moveTo>
                                  <a:pt x="1453" y="-2591"/>
                                </a:moveTo>
                                <a:lnTo>
                                  <a:pt x="9831" y="-2591"/>
                                </a:lnTo>
                                <a:moveTo>
                                  <a:pt x="1453" y="-3565"/>
                                </a:moveTo>
                                <a:lnTo>
                                  <a:pt x="9831" y="-3565"/>
                                </a:lnTo>
                                <a:moveTo>
                                  <a:pt x="1453" y="-4539"/>
                                </a:moveTo>
                                <a:lnTo>
                                  <a:pt x="9831" y="-4539"/>
                                </a:lnTo>
                                <a:moveTo>
                                  <a:pt x="1834" y="-288"/>
                                </a:moveTo>
                                <a:lnTo>
                                  <a:pt x="1834" y="-5294"/>
                                </a:lnTo>
                                <a:moveTo>
                                  <a:pt x="2310" y="-288"/>
                                </a:moveTo>
                                <a:lnTo>
                                  <a:pt x="2310" y="-5294"/>
                                </a:lnTo>
                                <a:moveTo>
                                  <a:pt x="2786" y="-288"/>
                                </a:moveTo>
                                <a:lnTo>
                                  <a:pt x="2786" y="-5294"/>
                                </a:lnTo>
                                <a:moveTo>
                                  <a:pt x="3262" y="-288"/>
                                </a:moveTo>
                                <a:lnTo>
                                  <a:pt x="3262" y="-5294"/>
                                </a:lnTo>
                                <a:moveTo>
                                  <a:pt x="3738" y="-288"/>
                                </a:moveTo>
                                <a:lnTo>
                                  <a:pt x="3738" y="-5294"/>
                                </a:lnTo>
                                <a:moveTo>
                                  <a:pt x="4214" y="-288"/>
                                </a:moveTo>
                                <a:lnTo>
                                  <a:pt x="4214" y="-5294"/>
                                </a:lnTo>
                                <a:moveTo>
                                  <a:pt x="4690" y="-288"/>
                                </a:moveTo>
                                <a:lnTo>
                                  <a:pt x="4690" y="-5294"/>
                                </a:lnTo>
                                <a:moveTo>
                                  <a:pt x="5166" y="-288"/>
                                </a:moveTo>
                                <a:lnTo>
                                  <a:pt x="5166" y="-5294"/>
                                </a:lnTo>
                                <a:moveTo>
                                  <a:pt x="5642" y="-288"/>
                                </a:moveTo>
                                <a:lnTo>
                                  <a:pt x="5642" y="-5294"/>
                                </a:lnTo>
                              </a:path>
                            </a:pathLst>
                          </a:custGeom>
                          <a:noFill/>
                          <a:ln w="8341">
                            <a:solidFill>
                              <a:srgbClr val="EBEBE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65"/>
                        <wps:cNvSpPr>
                          <a:spLocks/>
                        </wps:cNvSpPr>
                        <wps:spPr bwMode="auto">
                          <a:xfrm>
                            <a:off x="6759" y="-690"/>
                            <a:ext cx="2856" cy="5007"/>
                          </a:xfrm>
                          <a:custGeom>
                            <a:avLst/>
                            <a:gdLst>
                              <a:gd name="T0" fmla="+- 0 6759 6759"/>
                              <a:gd name="T1" fmla="*/ T0 w 2856"/>
                              <a:gd name="T2" fmla="+- 0 -689 -689"/>
                              <a:gd name="T3" fmla="*/ -689 h 5007"/>
                              <a:gd name="T4" fmla="+- 0 6759 6759"/>
                              <a:gd name="T5" fmla="*/ T4 w 2856"/>
                              <a:gd name="T6" fmla="+- 0 3816 -689"/>
                              <a:gd name="T7" fmla="*/ 3816 h 5007"/>
                              <a:gd name="T8" fmla="+- 0 6759 6759"/>
                              <a:gd name="T9" fmla="*/ T8 w 2856"/>
                              <a:gd name="T10" fmla="+- 0 4163 -689"/>
                              <a:gd name="T11" fmla="*/ 4163 h 5007"/>
                              <a:gd name="T12" fmla="+- 0 6759 6759"/>
                              <a:gd name="T13" fmla="*/ T12 w 2856"/>
                              <a:gd name="T14" fmla="+- 0 4317 -689"/>
                              <a:gd name="T15" fmla="*/ 4317 h 5007"/>
                              <a:gd name="T16" fmla="+- 0 7235 6759"/>
                              <a:gd name="T17" fmla="*/ T16 w 2856"/>
                              <a:gd name="T18" fmla="+- 0 -689 -689"/>
                              <a:gd name="T19" fmla="*/ -689 h 5007"/>
                              <a:gd name="T20" fmla="+- 0 7235 6759"/>
                              <a:gd name="T21" fmla="*/ T20 w 2856"/>
                              <a:gd name="T22" fmla="+- 0 3816 -689"/>
                              <a:gd name="T23" fmla="*/ 3816 h 5007"/>
                              <a:gd name="T24" fmla="+- 0 7235 6759"/>
                              <a:gd name="T25" fmla="*/ T24 w 2856"/>
                              <a:gd name="T26" fmla="+- 0 4163 -689"/>
                              <a:gd name="T27" fmla="*/ 4163 h 5007"/>
                              <a:gd name="T28" fmla="+- 0 7235 6759"/>
                              <a:gd name="T29" fmla="*/ T28 w 2856"/>
                              <a:gd name="T30" fmla="+- 0 4317 -689"/>
                              <a:gd name="T31" fmla="*/ 4317 h 5007"/>
                              <a:gd name="T32" fmla="+- 0 7711 6759"/>
                              <a:gd name="T33" fmla="*/ T32 w 2856"/>
                              <a:gd name="T34" fmla="+- 0 -689 -689"/>
                              <a:gd name="T35" fmla="*/ -689 h 5007"/>
                              <a:gd name="T36" fmla="+- 0 7711 6759"/>
                              <a:gd name="T37" fmla="*/ T36 w 2856"/>
                              <a:gd name="T38" fmla="+- 0 3816 -689"/>
                              <a:gd name="T39" fmla="*/ 3816 h 5007"/>
                              <a:gd name="T40" fmla="+- 0 7711 6759"/>
                              <a:gd name="T41" fmla="*/ T40 w 2856"/>
                              <a:gd name="T42" fmla="+- 0 4163 -689"/>
                              <a:gd name="T43" fmla="*/ 4163 h 5007"/>
                              <a:gd name="T44" fmla="+- 0 7711 6759"/>
                              <a:gd name="T45" fmla="*/ T44 w 2856"/>
                              <a:gd name="T46" fmla="+- 0 4317 -689"/>
                              <a:gd name="T47" fmla="*/ 4317 h 5007"/>
                              <a:gd name="T48" fmla="+- 0 8187 6759"/>
                              <a:gd name="T49" fmla="*/ T48 w 2856"/>
                              <a:gd name="T50" fmla="+- 0 -689 -689"/>
                              <a:gd name="T51" fmla="*/ -689 h 5007"/>
                              <a:gd name="T52" fmla="+- 0 8187 6759"/>
                              <a:gd name="T53" fmla="*/ T52 w 2856"/>
                              <a:gd name="T54" fmla="+- 0 3816 -689"/>
                              <a:gd name="T55" fmla="*/ 3816 h 5007"/>
                              <a:gd name="T56" fmla="+- 0 8187 6759"/>
                              <a:gd name="T57" fmla="*/ T56 w 2856"/>
                              <a:gd name="T58" fmla="+- 0 4163 -689"/>
                              <a:gd name="T59" fmla="*/ 4163 h 5007"/>
                              <a:gd name="T60" fmla="+- 0 8187 6759"/>
                              <a:gd name="T61" fmla="*/ T60 w 2856"/>
                              <a:gd name="T62" fmla="+- 0 4317 -689"/>
                              <a:gd name="T63" fmla="*/ 4317 h 5007"/>
                              <a:gd name="T64" fmla="+- 0 8663 6759"/>
                              <a:gd name="T65" fmla="*/ T64 w 2856"/>
                              <a:gd name="T66" fmla="+- 0 -689 -689"/>
                              <a:gd name="T67" fmla="*/ -689 h 5007"/>
                              <a:gd name="T68" fmla="+- 0 8663 6759"/>
                              <a:gd name="T69" fmla="*/ T68 w 2856"/>
                              <a:gd name="T70" fmla="+- 0 3816 -689"/>
                              <a:gd name="T71" fmla="*/ 3816 h 5007"/>
                              <a:gd name="T72" fmla="+- 0 8663 6759"/>
                              <a:gd name="T73" fmla="*/ T72 w 2856"/>
                              <a:gd name="T74" fmla="+- 0 4163 -689"/>
                              <a:gd name="T75" fmla="*/ 4163 h 5007"/>
                              <a:gd name="T76" fmla="+- 0 8663 6759"/>
                              <a:gd name="T77" fmla="*/ T76 w 2856"/>
                              <a:gd name="T78" fmla="+- 0 4317 -689"/>
                              <a:gd name="T79" fmla="*/ 4317 h 5007"/>
                              <a:gd name="T80" fmla="+- 0 9139 6759"/>
                              <a:gd name="T81" fmla="*/ T80 w 2856"/>
                              <a:gd name="T82" fmla="+- 0 -689 -689"/>
                              <a:gd name="T83" fmla="*/ -689 h 5007"/>
                              <a:gd name="T84" fmla="+- 0 9139 6759"/>
                              <a:gd name="T85" fmla="*/ T84 w 2856"/>
                              <a:gd name="T86" fmla="+- 0 3816 -689"/>
                              <a:gd name="T87" fmla="*/ 3816 h 5007"/>
                              <a:gd name="T88" fmla="+- 0 9139 6759"/>
                              <a:gd name="T89" fmla="*/ T88 w 2856"/>
                              <a:gd name="T90" fmla="+- 0 4163 -689"/>
                              <a:gd name="T91" fmla="*/ 4163 h 5007"/>
                              <a:gd name="T92" fmla="+- 0 9139 6759"/>
                              <a:gd name="T93" fmla="*/ T92 w 2856"/>
                              <a:gd name="T94" fmla="+- 0 4317 -689"/>
                              <a:gd name="T95" fmla="*/ 4317 h 5007"/>
                              <a:gd name="T96" fmla="+- 0 9615 6759"/>
                              <a:gd name="T97" fmla="*/ T96 w 2856"/>
                              <a:gd name="T98" fmla="+- 0 -689 -689"/>
                              <a:gd name="T99" fmla="*/ -689 h 5007"/>
                              <a:gd name="T100" fmla="+- 0 9615 6759"/>
                              <a:gd name="T101" fmla="*/ T100 w 2856"/>
                              <a:gd name="T102" fmla="+- 0 3816 -689"/>
                              <a:gd name="T103" fmla="*/ 3816 h 5007"/>
                              <a:gd name="T104" fmla="+- 0 9615 6759"/>
                              <a:gd name="T105" fmla="*/ T104 w 2856"/>
                              <a:gd name="T106" fmla="+- 0 4163 -689"/>
                              <a:gd name="T107" fmla="*/ 4163 h 5007"/>
                              <a:gd name="T108" fmla="+- 0 9615 6759"/>
                              <a:gd name="T109" fmla="*/ T108 w 2856"/>
                              <a:gd name="T110" fmla="+- 0 4317 -689"/>
                              <a:gd name="T111" fmla="*/ 4317 h 50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2856" h="5007">
                                <a:moveTo>
                                  <a:pt x="0" y="0"/>
                                </a:moveTo>
                                <a:lnTo>
                                  <a:pt x="0" y="4505"/>
                                </a:lnTo>
                                <a:moveTo>
                                  <a:pt x="0" y="4852"/>
                                </a:moveTo>
                                <a:lnTo>
                                  <a:pt x="0" y="5006"/>
                                </a:lnTo>
                                <a:moveTo>
                                  <a:pt x="476" y="0"/>
                                </a:moveTo>
                                <a:lnTo>
                                  <a:pt x="476" y="4505"/>
                                </a:lnTo>
                                <a:moveTo>
                                  <a:pt x="476" y="4852"/>
                                </a:moveTo>
                                <a:lnTo>
                                  <a:pt x="476" y="5006"/>
                                </a:lnTo>
                                <a:moveTo>
                                  <a:pt x="952" y="0"/>
                                </a:moveTo>
                                <a:lnTo>
                                  <a:pt x="952" y="4505"/>
                                </a:lnTo>
                                <a:moveTo>
                                  <a:pt x="952" y="4852"/>
                                </a:moveTo>
                                <a:lnTo>
                                  <a:pt x="952" y="5006"/>
                                </a:lnTo>
                                <a:moveTo>
                                  <a:pt x="1428" y="0"/>
                                </a:moveTo>
                                <a:lnTo>
                                  <a:pt x="1428" y="4505"/>
                                </a:lnTo>
                                <a:moveTo>
                                  <a:pt x="1428" y="4852"/>
                                </a:moveTo>
                                <a:lnTo>
                                  <a:pt x="1428" y="5006"/>
                                </a:lnTo>
                                <a:moveTo>
                                  <a:pt x="1904" y="0"/>
                                </a:moveTo>
                                <a:lnTo>
                                  <a:pt x="1904" y="4505"/>
                                </a:lnTo>
                                <a:moveTo>
                                  <a:pt x="1904" y="4852"/>
                                </a:moveTo>
                                <a:lnTo>
                                  <a:pt x="1904" y="5006"/>
                                </a:lnTo>
                                <a:moveTo>
                                  <a:pt x="2380" y="0"/>
                                </a:moveTo>
                                <a:lnTo>
                                  <a:pt x="2380" y="4505"/>
                                </a:lnTo>
                                <a:moveTo>
                                  <a:pt x="2380" y="4852"/>
                                </a:moveTo>
                                <a:lnTo>
                                  <a:pt x="2380" y="5006"/>
                                </a:lnTo>
                                <a:moveTo>
                                  <a:pt x="2856" y="0"/>
                                </a:moveTo>
                                <a:lnTo>
                                  <a:pt x="2856" y="4505"/>
                                </a:lnTo>
                                <a:moveTo>
                                  <a:pt x="2856" y="4852"/>
                                </a:moveTo>
                                <a:lnTo>
                                  <a:pt x="2856" y="5006"/>
                                </a:lnTo>
                              </a:path>
                            </a:pathLst>
                          </a:custGeom>
                          <a:noFill/>
                          <a:ln w="8341">
                            <a:solidFill>
                              <a:srgbClr val="EBEBE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091" y="431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341">
                            <a:solidFill>
                              <a:srgbClr val="EBEBE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Freeform 163"/>
                        <wps:cNvSpPr>
                          <a:spLocks/>
                        </wps:cNvSpPr>
                        <wps:spPr bwMode="auto">
                          <a:xfrm>
                            <a:off x="3427" y="1656"/>
                            <a:ext cx="6664" cy="686"/>
                          </a:xfrm>
                          <a:custGeom>
                            <a:avLst/>
                            <a:gdLst>
                              <a:gd name="T0" fmla="+- 0 3427 3427"/>
                              <a:gd name="T1" fmla="*/ T0 w 6664"/>
                              <a:gd name="T2" fmla="+- 0 2342 1657"/>
                              <a:gd name="T3" fmla="*/ 2342 h 686"/>
                              <a:gd name="T4" fmla="+- 0 3903 3427"/>
                              <a:gd name="T5" fmla="*/ T4 w 6664"/>
                              <a:gd name="T6" fmla="+- 0 2282 1657"/>
                              <a:gd name="T7" fmla="*/ 2282 h 686"/>
                              <a:gd name="T8" fmla="+- 0 4379 3427"/>
                              <a:gd name="T9" fmla="*/ T8 w 6664"/>
                              <a:gd name="T10" fmla="+- 0 2221 1657"/>
                              <a:gd name="T11" fmla="*/ 2221 h 686"/>
                              <a:gd name="T12" fmla="+- 0 4855 3427"/>
                              <a:gd name="T13" fmla="*/ T12 w 6664"/>
                              <a:gd name="T14" fmla="+- 0 2161 1657"/>
                              <a:gd name="T15" fmla="*/ 2161 h 686"/>
                              <a:gd name="T16" fmla="+- 0 5331 3427"/>
                              <a:gd name="T17" fmla="*/ T16 w 6664"/>
                              <a:gd name="T18" fmla="+- 0 2101 1657"/>
                              <a:gd name="T19" fmla="*/ 2101 h 686"/>
                              <a:gd name="T20" fmla="+- 0 5807 3427"/>
                              <a:gd name="T21" fmla="*/ T20 w 6664"/>
                              <a:gd name="T22" fmla="+- 0 2044 1657"/>
                              <a:gd name="T23" fmla="*/ 2044 h 686"/>
                              <a:gd name="T24" fmla="+- 0 6283 3427"/>
                              <a:gd name="T25" fmla="*/ T24 w 6664"/>
                              <a:gd name="T26" fmla="+- 0 1991 1657"/>
                              <a:gd name="T27" fmla="*/ 1991 h 686"/>
                              <a:gd name="T28" fmla="+- 0 6759 3427"/>
                              <a:gd name="T29" fmla="*/ T28 w 6664"/>
                              <a:gd name="T30" fmla="+- 0 1941 1657"/>
                              <a:gd name="T31" fmla="*/ 1941 h 686"/>
                              <a:gd name="T32" fmla="+- 0 7235 3427"/>
                              <a:gd name="T33" fmla="*/ T32 w 6664"/>
                              <a:gd name="T34" fmla="+- 0 1895 1657"/>
                              <a:gd name="T35" fmla="*/ 1895 h 686"/>
                              <a:gd name="T36" fmla="+- 0 7711 3427"/>
                              <a:gd name="T37" fmla="*/ T36 w 6664"/>
                              <a:gd name="T38" fmla="+- 0 1852 1657"/>
                              <a:gd name="T39" fmla="*/ 1852 h 686"/>
                              <a:gd name="T40" fmla="+- 0 8187 3427"/>
                              <a:gd name="T41" fmla="*/ T40 w 6664"/>
                              <a:gd name="T42" fmla="+- 0 1811 1657"/>
                              <a:gd name="T43" fmla="*/ 1811 h 686"/>
                              <a:gd name="T44" fmla="+- 0 8663 3427"/>
                              <a:gd name="T45" fmla="*/ T44 w 6664"/>
                              <a:gd name="T46" fmla="+- 0 1772 1657"/>
                              <a:gd name="T47" fmla="*/ 1772 h 686"/>
                              <a:gd name="T48" fmla="+- 0 9139 3427"/>
                              <a:gd name="T49" fmla="*/ T48 w 6664"/>
                              <a:gd name="T50" fmla="+- 0 1732 1657"/>
                              <a:gd name="T51" fmla="*/ 1732 h 686"/>
                              <a:gd name="T52" fmla="+- 0 9615 3427"/>
                              <a:gd name="T53" fmla="*/ T52 w 6664"/>
                              <a:gd name="T54" fmla="+- 0 1694 1657"/>
                              <a:gd name="T55" fmla="*/ 1694 h 686"/>
                              <a:gd name="T56" fmla="+- 0 10091 3427"/>
                              <a:gd name="T57" fmla="*/ T56 w 6664"/>
                              <a:gd name="T58" fmla="+- 0 1657 1657"/>
                              <a:gd name="T59" fmla="*/ 1657 h 6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64" h="686">
                                <a:moveTo>
                                  <a:pt x="0" y="685"/>
                                </a:moveTo>
                                <a:lnTo>
                                  <a:pt x="476" y="625"/>
                                </a:lnTo>
                                <a:lnTo>
                                  <a:pt x="952" y="564"/>
                                </a:lnTo>
                                <a:lnTo>
                                  <a:pt x="1428" y="504"/>
                                </a:lnTo>
                                <a:lnTo>
                                  <a:pt x="1904" y="444"/>
                                </a:lnTo>
                                <a:lnTo>
                                  <a:pt x="2380" y="387"/>
                                </a:lnTo>
                                <a:lnTo>
                                  <a:pt x="2856" y="334"/>
                                </a:lnTo>
                                <a:lnTo>
                                  <a:pt x="3332" y="284"/>
                                </a:lnTo>
                                <a:lnTo>
                                  <a:pt x="3808" y="238"/>
                                </a:lnTo>
                                <a:lnTo>
                                  <a:pt x="4284" y="195"/>
                                </a:lnTo>
                                <a:lnTo>
                                  <a:pt x="4760" y="154"/>
                                </a:lnTo>
                                <a:lnTo>
                                  <a:pt x="5236" y="115"/>
                                </a:lnTo>
                                <a:lnTo>
                                  <a:pt x="5712" y="75"/>
                                </a:lnTo>
                                <a:lnTo>
                                  <a:pt x="6188" y="37"/>
                                </a:lnTo>
                                <a:lnTo>
                                  <a:pt x="6664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162"/>
                        <wps:cNvSpPr>
                          <a:spLocks/>
                        </wps:cNvSpPr>
                        <wps:spPr bwMode="auto">
                          <a:xfrm>
                            <a:off x="1261" y="6098"/>
                            <a:ext cx="12409" cy="1279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655 6098"/>
                              <a:gd name="T3" fmla="*/ 655 h 1279"/>
                              <a:gd name="T4" fmla="+- 0 2951 1262"/>
                              <a:gd name="T5" fmla="*/ T4 w 12409"/>
                              <a:gd name="T6" fmla="+- 0 623 6098"/>
                              <a:gd name="T7" fmla="*/ 623 h 1279"/>
                              <a:gd name="T8" fmla="+- 0 3427 1262"/>
                              <a:gd name="T9" fmla="*/ T8 w 12409"/>
                              <a:gd name="T10" fmla="+- 0 595 6098"/>
                              <a:gd name="T11" fmla="*/ 595 h 1279"/>
                              <a:gd name="T12" fmla="+- 0 3903 1262"/>
                              <a:gd name="T13" fmla="*/ T12 w 12409"/>
                              <a:gd name="T14" fmla="+- 0 571 6098"/>
                              <a:gd name="T15" fmla="*/ 571 h 1279"/>
                              <a:gd name="T16" fmla="+- 0 4379 1262"/>
                              <a:gd name="T17" fmla="*/ T16 w 12409"/>
                              <a:gd name="T18" fmla="+- 0 551 6098"/>
                              <a:gd name="T19" fmla="*/ 551 h 1279"/>
                              <a:gd name="T20" fmla="+- 0 4855 1262"/>
                              <a:gd name="T21" fmla="*/ T20 w 12409"/>
                              <a:gd name="T22" fmla="+- 0 532 6098"/>
                              <a:gd name="T23" fmla="*/ 532 h 1279"/>
                              <a:gd name="T24" fmla="+- 0 5331 1262"/>
                              <a:gd name="T25" fmla="*/ T24 w 12409"/>
                              <a:gd name="T26" fmla="+- 0 512 6098"/>
                              <a:gd name="T27" fmla="*/ 512 h 1279"/>
                              <a:gd name="T28" fmla="+- 0 5807 1262"/>
                              <a:gd name="T29" fmla="*/ T28 w 12409"/>
                              <a:gd name="T30" fmla="+- 0 489 6098"/>
                              <a:gd name="T31" fmla="*/ 489 h 1279"/>
                              <a:gd name="T32" fmla="+- 0 6283 1262"/>
                              <a:gd name="T33" fmla="*/ T32 w 12409"/>
                              <a:gd name="T34" fmla="+- 0 461 6098"/>
                              <a:gd name="T35" fmla="*/ 461 h 1279"/>
                              <a:gd name="T36" fmla="+- 0 6759 1262"/>
                              <a:gd name="T37" fmla="*/ T36 w 12409"/>
                              <a:gd name="T38" fmla="+- 0 428 6098"/>
                              <a:gd name="T39" fmla="*/ 428 h 1279"/>
                              <a:gd name="T40" fmla="+- 0 7235 1262"/>
                              <a:gd name="T41" fmla="*/ T40 w 12409"/>
                              <a:gd name="T42" fmla="+- 0 392 6098"/>
                              <a:gd name="T43" fmla="*/ 392 h 1279"/>
                              <a:gd name="T44" fmla="+- 0 7711 1262"/>
                              <a:gd name="T45" fmla="*/ T44 w 12409"/>
                              <a:gd name="T46" fmla="+- 0 355 6098"/>
                              <a:gd name="T47" fmla="*/ 355 h 1279"/>
                              <a:gd name="T48" fmla="+- 0 8187 1262"/>
                              <a:gd name="T49" fmla="*/ T48 w 12409"/>
                              <a:gd name="T50" fmla="+- 0 320 6098"/>
                              <a:gd name="T51" fmla="*/ 320 h 1279"/>
                              <a:gd name="T52" fmla="+- 0 8663 1262"/>
                              <a:gd name="T53" fmla="*/ T52 w 12409"/>
                              <a:gd name="T54" fmla="+- 0 290 6098"/>
                              <a:gd name="T55" fmla="*/ 290 h 1279"/>
                              <a:gd name="T56" fmla="+- 0 9139 1262"/>
                              <a:gd name="T57" fmla="*/ T56 w 12409"/>
                              <a:gd name="T58" fmla="+- 0 264 6098"/>
                              <a:gd name="T59" fmla="*/ 264 h 1279"/>
                              <a:gd name="T60" fmla="+- 0 9615 1262"/>
                              <a:gd name="T61" fmla="*/ T60 w 12409"/>
                              <a:gd name="T62" fmla="+- 0 244 6098"/>
                              <a:gd name="T63" fmla="*/ 244 h 1279"/>
                              <a:gd name="T64" fmla="+- 0 10091 1262"/>
                              <a:gd name="T65" fmla="*/ T64 w 12409"/>
                              <a:gd name="T66" fmla="+- 0 227 6098"/>
                              <a:gd name="T67" fmla="*/ 227 h 1279"/>
                              <a:gd name="T68" fmla="+- 0 2475 1262"/>
                              <a:gd name="T69" fmla="*/ T68 w 12409"/>
                              <a:gd name="T70" fmla="+- 0 1012 6098"/>
                              <a:gd name="T71" fmla="*/ 1012 h 1279"/>
                              <a:gd name="T72" fmla="+- 0 2951 1262"/>
                              <a:gd name="T73" fmla="*/ T72 w 12409"/>
                              <a:gd name="T74" fmla="+- 0 964 6098"/>
                              <a:gd name="T75" fmla="*/ 964 h 1279"/>
                              <a:gd name="T76" fmla="+- 0 3427 1262"/>
                              <a:gd name="T77" fmla="*/ T76 w 12409"/>
                              <a:gd name="T78" fmla="+- 0 916 6098"/>
                              <a:gd name="T79" fmla="*/ 916 h 1279"/>
                              <a:gd name="T80" fmla="+- 0 3903 1262"/>
                              <a:gd name="T81" fmla="*/ T80 w 12409"/>
                              <a:gd name="T82" fmla="+- 0 867 6098"/>
                              <a:gd name="T83" fmla="*/ 867 h 1279"/>
                              <a:gd name="T84" fmla="+- 0 4379 1262"/>
                              <a:gd name="T85" fmla="*/ T84 w 12409"/>
                              <a:gd name="T86" fmla="+- 0 818 6098"/>
                              <a:gd name="T87" fmla="*/ 818 h 1279"/>
                              <a:gd name="T88" fmla="+- 0 4855 1262"/>
                              <a:gd name="T89" fmla="*/ T88 w 12409"/>
                              <a:gd name="T90" fmla="+- 0 771 6098"/>
                              <a:gd name="T91" fmla="*/ 771 h 1279"/>
                              <a:gd name="T92" fmla="+- 0 5331 1262"/>
                              <a:gd name="T93" fmla="*/ T92 w 12409"/>
                              <a:gd name="T94" fmla="+- 0 726 6098"/>
                              <a:gd name="T95" fmla="*/ 726 h 1279"/>
                              <a:gd name="T96" fmla="+- 0 5807 1262"/>
                              <a:gd name="T97" fmla="*/ T96 w 12409"/>
                              <a:gd name="T98" fmla="+- 0 685 6098"/>
                              <a:gd name="T99" fmla="*/ 685 h 1279"/>
                              <a:gd name="T100" fmla="+- 0 6283 1262"/>
                              <a:gd name="T101" fmla="*/ T100 w 12409"/>
                              <a:gd name="T102" fmla="+- 0 647 6098"/>
                              <a:gd name="T103" fmla="*/ 647 h 1279"/>
                              <a:gd name="T104" fmla="+- 0 6759 1262"/>
                              <a:gd name="T105" fmla="*/ T104 w 12409"/>
                              <a:gd name="T106" fmla="+- 0 614 6098"/>
                              <a:gd name="T107" fmla="*/ 614 h 1279"/>
                              <a:gd name="T108" fmla="+- 0 7235 1262"/>
                              <a:gd name="T109" fmla="*/ T108 w 12409"/>
                              <a:gd name="T110" fmla="+- 0 585 6098"/>
                              <a:gd name="T111" fmla="*/ 585 h 1279"/>
                              <a:gd name="T112" fmla="+- 0 7711 1262"/>
                              <a:gd name="T113" fmla="*/ T112 w 12409"/>
                              <a:gd name="T114" fmla="+- 0 559 6098"/>
                              <a:gd name="T115" fmla="*/ 559 h 1279"/>
                              <a:gd name="T116" fmla="+- 0 8187 1262"/>
                              <a:gd name="T117" fmla="*/ T116 w 12409"/>
                              <a:gd name="T118" fmla="+- 0 535 6098"/>
                              <a:gd name="T119" fmla="*/ 535 h 1279"/>
                              <a:gd name="T120" fmla="+- 0 8663 1262"/>
                              <a:gd name="T121" fmla="*/ T120 w 12409"/>
                              <a:gd name="T122" fmla="+- 0 512 6098"/>
                              <a:gd name="T123" fmla="*/ 512 h 1279"/>
                              <a:gd name="T124" fmla="+- 0 9139 1262"/>
                              <a:gd name="T125" fmla="*/ T124 w 12409"/>
                              <a:gd name="T126" fmla="+- 0 491 6098"/>
                              <a:gd name="T127" fmla="*/ 491 h 1279"/>
                              <a:gd name="T128" fmla="+- 0 9615 1262"/>
                              <a:gd name="T129" fmla="*/ T128 w 12409"/>
                              <a:gd name="T130" fmla="+- 0 469 6098"/>
                              <a:gd name="T131" fmla="*/ 469 h 1279"/>
                              <a:gd name="T132" fmla="+- 0 10091 1262"/>
                              <a:gd name="T133" fmla="*/ T132 w 12409"/>
                              <a:gd name="T134" fmla="+- 0 448 6098"/>
                              <a:gd name="T135" fmla="*/ 448 h 1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1279">
                                <a:moveTo>
                                  <a:pt x="1213" y="-5443"/>
                                </a:moveTo>
                                <a:lnTo>
                                  <a:pt x="1689" y="-5475"/>
                                </a:lnTo>
                                <a:lnTo>
                                  <a:pt x="2165" y="-5503"/>
                                </a:lnTo>
                                <a:lnTo>
                                  <a:pt x="2641" y="-5527"/>
                                </a:lnTo>
                                <a:lnTo>
                                  <a:pt x="3117" y="-5547"/>
                                </a:lnTo>
                                <a:lnTo>
                                  <a:pt x="3593" y="-5566"/>
                                </a:lnTo>
                                <a:lnTo>
                                  <a:pt x="4069" y="-5586"/>
                                </a:lnTo>
                                <a:lnTo>
                                  <a:pt x="4545" y="-5609"/>
                                </a:lnTo>
                                <a:lnTo>
                                  <a:pt x="5021" y="-5637"/>
                                </a:lnTo>
                                <a:lnTo>
                                  <a:pt x="5497" y="-5670"/>
                                </a:lnTo>
                                <a:lnTo>
                                  <a:pt x="5973" y="-5706"/>
                                </a:lnTo>
                                <a:lnTo>
                                  <a:pt x="6449" y="-5743"/>
                                </a:lnTo>
                                <a:lnTo>
                                  <a:pt x="6925" y="-5778"/>
                                </a:lnTo>
                                <a:lnTo>
                                  <a:pt x="7401" y="-5808"/>
                                </a:lnTo>
                                <a:lnTo>
                                  <a:pt x="7877" y="-5834"/>
                                </a:lnTo>
                                <a:lnTo>
                                  <a:pt x="8353" y="-5854"/>
                                </a:lnTo>
                                <a:lnTo>
                                  <a:pt x="8829" y="-5871"/>
                                </a:lnTo>
                                <a:moveTo>
                                  <a:pt x="1213" y="-5086"/>
                                </a:moveTo>
                                <a:lnTo>
                                  <a:pt x="1689" y="-5134"/>
                                </a:lnTo>
                                <a:lnTo>
                                  <a:pt x="2165" y="-5182"/>
                                </a:lnTo>
                                <a:lnTo>
                                  <a:pt x="2641" y="-5231"/>
                                </a:lnTo>
                                <a:lnTo>
                                  <a:pt x="3117" y="-5280"/>
                                </a:lnTo>
                                <a:lnTo>
                                  <a:pt x="3593" y="-5327"/>
                                </a:lnTo>
                                <a:lnTo>
                                  <a:pt x="4069" y="-5372"/>
                                </a:lnTo>
                                <a:lnTo>
                                  <a:pt x="4545" y="-5413"/>
                                </a:lnTo>
                                <a:lnTo>
                                  <a:pt x="5021" y="-5451"/>
                                </a:lnTo>
                                <a:lnTo>
                                  <a:pt x="5497" y="-5484"/>
                                </a:lnTo>
                                <a:lnTo>
                                  <a:pt x="5973" y="-5513"/>
                                </a:lnTo>
                                <a:lnTo>
                                  <a:pt x="6449" y="-5539"/>
                                </a:lnTo>
                                <a:lnTo>
                                  <a:pt x="6925" y="-5563"/>
                                </a:lnTo>
                                <a:lnTo>
                                  <a:pt x="7401" y="-5586"/>
                                </a:lnTo>
                                <a:lnTo>
                                  <a:pt x="7877" y="-5607"/>
                                </a:lnTo>
                                <a:lnTo>
                                  <a:pt x="8353" y="-5629"/>
                                </a:lnTo>
                                <a:lnTo>
                                  <a:pt x="8829" y="-565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61"/>
                        <wps:cNvSpPr>
                          <a:spLocks/>
                        </wps:cNvSpPr>
                        <wps:spPr bwMode="auto">
                          <a:xfrm>
                            <a:off x="2475" y="1863"/>
                            <a:ext cx="7616" cy="1407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3270 1864"/>
                              <a:gd name="T3" fmla="*/ 3270 h 1407"/>
                              <a:gd name="T4" fmla="+- 0 2951 2475"/>
                              <a:gd name="T5" fmla="*/ T4 w 7616"/>
                              <a:gd name="T6" fmla="+- 0 3164 1864"/>
                              <a:gd name="T7" fmla="*/ 3164 h 1407"/>
                              <a:gd name="T8" fmla="+- 0 3427 2475"/>
                              <a:gd name="T9" fmla="*/ T8 w 7616"/>
                              <a:gd name="T10" fmla="+- 0 3053 1864"/>
                              <a:gd name="T11" fmla="*/ 3053 h 1407"/>
                              <a:gd name="T12" fmla="+- 0 3903 2475"/>
                              <a:gd name="T13" fmla="*/ T12 w 7616"/>
                              <a:gd name="T14" fmla="+- 0 2939 1864"/>
                              <a:gd name="T15" fmla="*/ 2939 h 1407"/>
                              <a:gd name="T16" fmla="+- 0 4379 2475"/>
                              <a:gd name="T17" fmla="*/ T16 w 7616"/>
                              <a:gd name="T18" fmla="+- 0 2825 1864"/>
                              <a:gd name="T19" fmla="*/ 2825 h 1407"/>
                              <a:gd name="T20" fmla="+- 0 4855 2475"/>
                              <a:gd name="T21" fmla="*/ T20 w 7616"/>
                              <a:gd name="T22" fmla="+- 0 2713 1864"/>
                              <a:gd name="T23" fmla="*/ 2713 h 1407"/>
                              <a:gd name="T24" fmla="+- 0 5331 2475"/>
                              <a:gd name="T25" fmla="*/ T24 w 7616"/>
                              <a:gd name="T26" fmla="+- 0 2602 1864"/>
                              <a:gd name="T27" fmla="*/ 2602 h 1407"/>
                              <a:gd name="T28" fmla="+- 0 5807 2475"/>
                              <a:gd name="T29" fmla="*/ T28 w 7616"/>
                              <a:gd name="T30" fmla="+- 0 2492 1864"/>
                              <a:gd name="T31" fmla="*/ 2492 h 1407"/>
                              <a:gd name="T32" fmla="+- 0 6283 2475"/>
                              <a:gd name="T33" fmla="*/ T32 w 7616"/>
                              <a:gd name="T34" fmla="+- 0 2386 1864"/>
                              <a:gd name="T35" fmla="*/ 2386 h 1407"/>
                              <a:gd name="T36" fmla="+- 0 6759 2475"/>
                              <a:gd name="T37" fmla="*/ T36 w 7616"/>
                              <a:gd name="T38" fmla="+- 0 2284 1864"/>
                              <a:gd name="T39" fmla="*/ 2284 h 1407"/>
                              <a:gd name="T40" fmla="+- 0 7235 2475"/>
                              <a:gd name="T41" fmla="*/ T40 w 7616"/>
                              <a:gd name="T42" fmla="+- 0 2191 1864"/>
                              <a:gd name="T43" fmla="*/ 2191 h 1407"/>
                              <a:gd name="T44" fmla="+- 0 7711 2475"/>
                              <a:gd name="T45" fmla="*/ T44 w 7616"/>
                              <a:gd name="T46" fmla="+- 0 2108 1864"/>
                              <a:gd name="T47" fmla="*/ 2108 h 1407"/>
                              <a:gd name="T48" fmla="+- 0 8187 2475"/>
                              <a:gd name="T49" fmla="*/ T48 w 7616"/>
                              <a:gd name="T50" fmla="+- 0 2037 1864"/>
                              <a:gd name="T51" fmla="*/ 2037 h 1407"/>
                              <a:gd name="T52" fmla="+- 0 8663 2475"/>
                              <a:gd name="T53" fmla="*/ T52 w 7616"/>
                              <a:gd name="T54" fmla="+- 0 1978 1864"/>
                              <a:gd name="T55" fmla="*/ 1978 h 1407"/>
                              <a:gd name="T56" fmla="+- 0 9139 2475"/>
                              <a:gd name="T57" fmla="*/ T56 w 7616"/>
                              <a:gd name="T58" fmla="+- 0 1931 1864"/>
                              <a:gd name="T59" fmla="*/ 1931 h 1407"/>
                              <a:gd name="T60" fmla="+- 0 9615 2475"/>
                              <a:gd name="T61" fmla="*/ T60 w 7616"/>
                              <a:gd name="T62" fmla="+- 0 1894 1864"/>
                              <a:gd name="T63" fmla="*/ 1894 h 1407"/>
                              <a:gd name="T64" fmla="+- 0 10091 2475"/>
                              <a:gd name="T65" fmla="*/ T64 w 7616"/>
                              <a:gd name="T66" fmla="+- 0 1864 1864"/>
                              <a:gd name="T67" fmla="*/ 1864 h 14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1407">
                                <a:moveTo>
                                  <a:pt x="0" y="1406"/>
                                </a:moveTo>
                                <a:lnTo>
                                  <a:pt x="476" y="1300"/>
                                </a:lnTo>
                                <a:lnTo>
                                  <a:pt x="952" y="1189"/>
                                </a:lnTo>
                                <a:lnTo>
                                  <a:pt x="1428" y="1075"/>
                                </a:lnTo>
                                <a:lnTo>
                                  <a:pt x="1904" y="961"/>
                                </a:lnTo>
                                <a:lnTo>
                                  <a:pt x="2380" y="849"/>
                                </a:lnTo>
                                <a:lnTo>
                                  <a:pt x="2856" y="738"/>
                                </a:lnTo>
                                <a:lnTo>
                                  <a:pt x="3332" y="628"/>
                                </a:lnTo>
                                <a:lnTo>
                                  <a:pt x="3808" y="522"/>
                                </a:lnTo>
                                <a:lnTo>
                                  <a:pt x="4284" y="420"/>
                                </a:lnTo>
                                <a:lnTo>
                                  <a:pt x="4760" y="327"/>
                                </a:lnTo>
                                <a:lnTo>
                                  <a:pt x="5236" y="244"/>
                                </a:lnTo>
                                <a:lnTo>
                                  <a:pt x="5712" y="173"/>
                                </a:lnTo>
                                <a:lnTo>
                                  <a:pt x="6188" y="114"/>
                                </a:lnTo>
                                <a:lnTo>
                                  <a:pt x="6664" y="67"/>
                                </a:lnTo>
                                <a:lnTo>
                                  <a:pt x="7140" y="30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160"/>
                        <wps:cNvSpPr>
                          <a:spLocks/>
                        </wps:cNvSpPr>
                        <wps:spPr bwMode="auto">
                          <a:xfrm>
                            <a:off x="1261" y="6378"/>
                            <a:ext cx="12409" cy="482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695 6379"/>
                              <a:gd name="T3" fmla="*/ 695 h 482"/>
                              <a:gd name="T4" fmla="+- 0 2951 1262"/>
                              <a:gd name="T5" fmla="*/ T4 w 12409"/>
                              <a:gd name="T6" fmla="+- 0 675 6379"/>
                              <a:gd name="T7" fmla="*/ 675 h 482"/>
                              <a:gd name="T8" fmla="+- 0 3427 1262"/>
                              <a:gd name="T9" fmla="*/ T8 w 12409"/>
                              <a:gd name="T10" fmla="+- 0 655 6379"/>
                              <a:gd name="T11" fmla="*/ 655 h 482"/>
                              <a:gd name="T12" fmla="+- 0 3903 1262"/>
                              <a:gd name="T13" fmla="*/ T12 w 12409"/>
                              <a:gd name="T14" fmla="+- 0 635 6379"/>
                              <a:gd name="T15" fmla="*/ 635 h 482"/>
                              <a:gd name="T16" fmla="+- 0 4379 1262"/>
                              <a:gd name="T17" fmla="*/ T16 w 12409"/>
                              <a:gd name="T18" fmla="+- 0 616 6379"/>
                              <a:gd name="T19" fmla="*/ 616 h 482"/>
                              <a:gd name="T20" fmla="+- 0 4855 1262"/>
                              <a:gd name="T21" fmla="*/ T20 w 12409"/>
                              <a:gd name="T22" fmla="+- 0 598 6379"/>
                              <a:gd name="T23" fmla="*/ 598 h 482"/>
                              <a:gd name="T24" fmla="+- 0 5331 1262"/>
                              <a:gd name="T25" fmla="*/ T24 w 12409"/>
                              <a:gd name="T26" fmla="+- 0 580 6379"/>
                              <a:gd name="T27" fmla="*/ 580 h 482"/>
                              <a:gd name="T28" fmla="+- 0 5807 1262"/>
                              <a:gd name="T29" fmla="*/ T28 w 12409"/>
                              <a:gd name="T30" fmla="+- 0 562 6379"/>
                              <a:gd name="T31" fmla="*/ 562 h 482"/>
                              <a:gd name="T32" fmla="+- 0 6283 1262"/>
                              <a:gd name="T33" fmla="*/ T32 w 12409"/>
                              <a:gd name="T34" fmla="+- 0 546 6379"/>
                              <a:gd name="T35" fmla="*/ 546 h 482"/>
                              <a:gd name="T36" fmla="+- 0 6759 1262"/>
                              <a:gd name="T37" fmla="*/ T36 w 12409"/>
                              <a:gd name="T38" fmla="+- 0 529 6379"/>
                              <a:gd name="T39" fmla="*/ 529 h 482"/>
                              <a:gd name="T40" fmla="+- 0 7235 1262"/>
                              <a:gd name="T41" fmla="*/ T40 w 12409"/>
                              <a:gd name="T42" fmla="+- 0 513 6379"/>
                              <a:gd name="T43" fmla="*/ 513 h 482"/>
                              <a:gd name="T44" fmla="+- 0 7711 1262"/>
                              <a:gd name="T45" fmla="*/ T44 w 12409"/>
                              <a:gd name="T46" fmla="+- 0 497 6379"/>
                              <a:gd name="T47" fmla="*/ 497 h 482"/>
                              <a:gd name="T48" fmla="+- 0 8187 1262"/>
                              <a:gd name="T49" fmla="*/ T48 w 12409"/>
                              <a:gd name="T50" fmla="+- 0 482 6379"/>
                              <a:gd name="T51" fmla="*/ 482 h 482"/>
                              <a:gd name="T52" fmla="+- 0 8663 1262"/>
                              <a:gd name="T53" fmla="*/ T52 w 12409"/>
                              <a:gd name="T54" fmla="+- 0 466 6379"/>
                              <a:gd name="T55" fmla="*/ 466 h 482"/>
                              <a:gd name="T56" fmla="+- 0 9139 1262"/>
                              <a:gd name="T57" fmla="*/ T56 w 12409"/>
                              <a:gd name="T58" fmla="+- 0 451 6379"/>
                              <a:gd name="T59" fmla="*/ 451 h 482"/>
                              <a:gd name="T60" fmla="+- 0 9615 1262"/>
                              <a:gd name="T61" fmla="*/ T60 w 12409"/>
                              <a:gd name="T62" fmla="+- 0 436 6379"/>
                              <a:gd name="T63" fmla="*/ 436 h 482"/>
                              <a:gd name="T64" fmla="+- 0 10091 1262"/>
                              <a:gd name="T65" fmla="*/ T64 w 12409"/>
                              <a:gd name="T66" fmla="+- 0 420 6379"/>
                              <a:gd name="T67" fmla="*/ 420 h 482"/>
                              <a:gd name="T68" fmla="+- 0 2475 1262"/>
                              <a:gd name="T69" fmla="*/ T68 w 12409"/>
                              <a:gd name="T70" fmla="+- 0 667 6379"/>
                              <a:gd name="T71" fmla="*/ 667 h 482"/>
                              <a:gd name="T72" fmla="+- 0 2951 1262"/>
                              <a:gd name="T73" fmla="*/ T72 w 12409"/>
                              <a:gd name="T74" fmla="+- 0 647 6379"/>
                              <a:gd name="T75" fmla="*/ 647 h 482"/>
                              <a:gd name="T76" fmla="+- 0 3427 1262"/>
                              <a:gd name="T77" fmla="*/ T76 w 12409"/>
                              <a:gd name="T78" fmla="+- 0 628 6379"/>
                              <a:gd name="T79" fmla="*/ 628 h 482"/>
                              <a:gd name="T80" fmla="+- 0 3903 1262"/>
                              <a:gd name="T81" fmla="*/ T80 w 12409"/>
                              <a:gd name="T82" fmla="+- 0 609 6379"/>
                              <a:gd name="T83" fmla="*/ 609 h 482"/>
                              <a:gd name="T84" fmla="+- 0 4379 1262"/>
                              <a:gd name="T85" fmla="*/ T84 w 12409"/>
                              <a:gd name="T86" fmla="+- 0 592 6379"/>
                              <a:gd name="T87" fmla="*/ 592 h 482"/>
                              <a:gd name="T88" fmla="+- 0 4855 1262"/>
                              <a:gd name="T89" fmla="*/ T88 w 12409"/>
                              <a:gd name="T90" fmla="+- 0 575 6379"/>
                              <a:gd name="T91" fmla="*/ 575 h 482"/>
                              <a:gd name="T92" fmla="+- 0 5331 1262"/>
                              <a:gd name="T93" fmla="*/ T92 w 12409"/>
                              <a:gd name="T94" fmla="+- 0 559 6379"/>
                              <a:gd name="T95" fmla="*/ 559 h 482"/>
                              <a:gd name="T96" fmla="+- 0 5807 1262"/>
                              <a:gd name="T97" fmla="*/ T96 w 12409"/>
                              <a:gd name="T98" fmla="+- 0 543 6379"/>
                              <a:gd name="T99" fmla="*/ 543 h 482"/>
                              <a:gd name="T100" fmla="+- 0 6283 1262"/>
                              <a:gd name="T101" fmla="*/ T100 w 12409"/>
                              <a:gd name="T102" fmla="+- 0 527 6379"/>
                              <a:gd name="T103" fmla="*/ 527 h 482"/>
                              <a:gd name="T104" fmla="+- 0 6759 1262"/>
                              <a:gd name="T105" fmla="*/ T104 w 12409"/>
                              <a:gd name="T106" fmla="+- 0 511 6379"/>
                              <a:gd name="T107" fmla="*/ 511 h 482"/>
                              <a:gd name="T108" fmla="+- 0 7235 1262"/>
                              <a:gd name="T109" fmla="*/ T108 w 12409"/>
                              <a:gd name="T110" fmla="+- 0 495 6379"/>
                              <a:gd name="T111" fmla="*/ 495 h 482"/>
                              <a:gd name="T112" fmla="+- 0 7711 1262"/>
                              <a:gd name="T113" fmla="*/ T112 w 12409"/>
                              <a:gd name="T114" fmla="+- 0 479 6379"/>
                              <a:gd name="T115" fmla="*/ 479 h 482"/>
                              <a:gd name="T116" fmla="+- 0 8187 1262"/>
                              <a:gd name="T117" fmla="*/ T116 w 12409"/>
                              <a:gd name="T118" fmla="+- 0 463 6379"/>
                              <a:gd name="T119" fmla="*/ 463 h 482"/>
                              <a:gd name="T120" fmla="+- 0 8663 1262"/>
                              <a:gd name="T121" fmla="*/ T120 w 12409"/>
                              <a:gd name="T122" fmla="+- 0 447 6379"/>
                              <a:gd name="T123" fmla="*/ 447 h 482"/>
                              <a:gd name="T124" fmla="+- 0 9139 1262"/>
                              <a:gd name="T125" fmla="*/ T124 w 12409"/>
                              <a:gd name="T126" fmla="+- 0 431 6379"/>
                              <a:gd name="T127" fmla="*/ 431 h 482"/>
                              <a:gd name="T128" fmla="+- 0 9615 1262"/>
                              <a:gd name="T129" fmla="*/ T128 w 12409"/>
                              <a:gd name="T130" fmla="+- 0 415 6379"/>
                              <a:gd name="T131" fmla="*/ 415 h 482"/>
                              <a:gd name="T132" fmla="+- 0 10091 1262"/>
                              <a:gd name="T133" fmla="*/ T132 w 12409"/>
                              <a:gd name="T134" fmla="+- 0 400 6379"/>
                              <a:gd name="T135" fmla="*/ 400 h 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482">
                                <a:moveTo>
                                  <a:pt x="1213" y="-5684"/>
                                </a:moveTo>
                                <a:lnTo>
                                  <a:pt x="1689" y="-5704"/>
                                </a:lnTo>
                                <a:lnTo>
                                  <a:pt x="2165" y="-5724"/>
                                </a:lnTo>
                                <a:lnTo>
                                  <a:pt x="2641" y="-5744"/>
                                </a:lnTo>
                                <a:lnTo>
                                  <a:pt x="3117" y="-5763"/>
                                </a:lnTo>
                                <a:lnTo>
                                  <a:pt x="3593" y="-5781"/>
                                </a:lnTo>
                                <a:lnTo>
                                  <a:pt x="4069" y="-5799"/>
                                </a:lnTo>
                                <a:lnTo>
                                  <a:pt x="4545" y="-5817"/>
                                </a:lnTo>
                                <a:lnTo>
                                  <a:pt x="5021" y="-5833"/>
                                </a:lnTo>
                                <a:lnTo>
                                  <a:pt x="5497" y="-5850"/>
                                </a:lnTo>
                                <a:lnTo>
                                  <a:pt x="5973" y="-5866"/>
                                </a:lnTo>
                                <a:lnTo>
                                  <a:pt x="6449" y="-5882"/>
                                </a:lnTo>
                                <a:lnTo>
                                  <a:pt x="6925" y="-5897"/>
                                </a:lnTo>
                                <a:lnTo>
                                  <a:pt x="7401" y="-5913"/>
                                </a:lnTo>
                                <a:lnTo>
                                  <a:pt x="7877" y="-5928"/>
                                </a:lnTo>
                                <a:lnTo>
                                  <a:pt x="8353" y="-5943"/>
                                </a:lnTo>
                                <a:lnTo>
                                  <a:pt x="8829" y="-5959"/>
                                </a:lnTo>
                                <a:moveTo>
                                  <a:pt x="1213" y="-5712"/>
                                </a:moveTo>
                                <a:lnTo>
                                  <a:pt x="1689" y="-5732"/>
                                </a:lnTo>
                                <a:lnTo>
                                  <a:pt x="2165" y="-5751"/>
                                </a:lnTo>
                                <a:lnTo>
                                  <a:pt x="2641" y="-5770"/>
                                </a:lnTo>
                                <a:lnTo>
                                  <a:pt x="3117" y="-5787"/>
                                </a:lnTo>
                                <a:lnTo>
                                  <a:pt x="3593" y="-5804"/>
                                </a:lnTo>
                                <a:lnTo>
                                  <a:pt x="4069" y="-5820"/>
                                </a:lnTo>
                                <a:lnTo>
                                  <a:pt x="4545" y="-5836"/>
                                </a:lnTo>
                                <a:lnTo>
                                  <a:pt x="5021" y="-5852"/>
                                </a:lnTo>
                                <a:lnTo>
                                  <a:pt x="5497" y="-5868"/>
                                </a:lnTo>
                                <a:lnTo>
                                  <a:pt x="5973" y="-5884"/>
                                </a:lnTo>
                                <a:lnTo>
                                  <a:pt x="6449" y="-5900"/>
                                </a:lnTo>
                                <a:lnTo>
                                  <a:pt x="6925" y="-5916"/>
                                </a:lnTo>
                                <a:lnTo>
                                  <a:pt x="7401" y="-5932"/>
                                </a:lnTo>
                                <a:lnTo>
                                  <a:pt x="7877" y="-5948"/>
                                </a:lnTo>
                                <a:lnTo>
                                  <a:pt x="8353" y="-5964"/>
                                </a:lnTo>
                                <a:lnTo>
                                  <a:pt x="8829" y="-5979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59"/>
                        <wps:cNvSpPr>
                          <a:spLocks/>
                        </wps:cNvSpPr>
                        <wps:spPr bwMode="auto">
                          <a:xfrm>
                            <a:off x="2475" y="590"/>
                            <a:ext cx="7616" cy="313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903 590"/>
                              <a:gd name="T3" fmla="*/ 903 h 313"/>
                              <a:gd name="T4" fmla="+- 0 2951 2475"/>
                              <a:gd name="T5" fmla="*/ T4 w 7616"/>
                              <a:gd name="T6" fmla="+- 0 865 590"/>
                              <a:gd name="T7" fmla="*/ 865 h 313"/>
                              <a:gd name="T8" fmla="+- 0 3427 2475"/>
                              <a:gd name="T9" fmla="*/ T8 w 7616"/>
                              <a:gd name="T10" fmla="+- 0 835 590"/>
                              <a:gd name="T11" fmla="*/ 835 h 313"/>
                              <a:gd name="T12" fmla="+- 0 3903 2475"/>
                              <a:gd name="T13" fmla="*/ T12 w 7616"/>
                              <a:gd name="T14" fmla="+- 0 812 590"/>
                              <a:gd name="T15" fmla="*/ 812 h 313"/>
                              <a:gd name="T16" fmla="+- 0 4379 2475"/>
                              <a:gd name="T17" fmla="*/ T16 w 7616"/>
                              <a:gd name="T18" fmla="+- 0 796 590"/>
                              <a:gd name="T19" fmla="*/ 796 h 313"/>
                              <a:gd name="T20" fmla="+- 0 4855 2475"/>
                              <a:gd name="T21" fmla="*/ T20 w 7616"/>
                              <a:gd name="T22" fmla="+- 0 785 590"/>
                              <a:gd name="T23" fmla="*/ 785 h 313"/>
                              <a:gd name="T24" fmla="+- 0 5331 2475"/>
                              <a:gd name="T25" fmla="*/ T24 w 7616"/>
                              <a:gd name="T26" fmla="+- 0 776 590"/>
                              <a:gd name="T27" fmla="*/ 776 h 313"/>
                              <a:gd name="T28" fmla="+- 0 5807 2475"/>
                              <a:gd name="T29" fmla="*/ T28 w 7616"/>
                              <a:gd name="T30" fmla="+- 0 766 590"/>
                              <a:gd name="T31" fmla="*/ 766 h 313"/>
                              <a:gd name="T32" fmla="+- 0 6283 2475"/>
                              <a:gd name="T33" fmla="*/ T32 w 7616"/>
                              <a:gd name="T34" fmla="+- 0 753 590"/>
                              <a:gd name="T35" fmla="*/ 753 h 313"/>
                              <a:gd name="T36" fmla="+- 0 6759 2475"/>
                              <a:gd name="T37" fmla="*/ T36 w 7616"/>
                              <a:gd name="T38" fmla="+- 0 736 590"/>
                              <a:gd name="T39" fmla="*/ 736 h 313"/>
                              <a:gd name="T40" fmla="+- 0 7235 2475"/>
                              <a:gd name="T41" fmla="*/ T40 w 7616"/>
                              <a:gd name="T42" fmla="+- 0 716 590"/>
                              <a:gd name="T43" fmla="*/ 716 h 313"/>
                              <a:gd name="T44" fmla="+- 0 7711 2475"/>
                              <a:gd name="T45" fmla="*/ T44 w 7616"/>
                              <a:gd name="T46" fmla="+- 0 692 590"/>
                              <a:gd name="T47" fmla="*/ 692 h 313"/>
                              <a:gd name="T48" fmla="+- 0 8187 2475"/>
                              <a:gd name="T49" fmla="*/ T48 w 7616"/>
                              <a:gd name="T50" fmla="+- 0 669 590"/>
                              <a:gd name="T51" fmla="*/ 669 h 313"/>
                              <a:gd name="T52" fmla="+- 0 8663 2475"/>
                              <a:gd name="T53" fmla="*/ T52 w 7616"/>
                              <a:gd name="T54" fmla="+- 0 646 590"/>
                              <a:gd name="T55" fmla="*/ 646 h 313"/>
                              <a:gd name="T56" fmla="+- 0 9139 2475"/>
                              <a:gd name="T57" fmla="*/ T56 w 7616"/>
                              <a:gd name="T58" fmla="+- 0 626 590"/>
                              <a:gd name="T59" fmla="*/ 626 h 313"/>
                              <a:gd name="T60" fmla="+- 0 9615 2475"/>
                              <a:gd name="T61" fmla="*/ T60 w 7616"/>
                              <a:gd name="T62" fmla="+- 0 607 590"/>
                              <a:gd name="T63" fmla="*/ 607 h 313"/>
                              <a:gd name="T64" fmla="+- 0 10091 2475"/>
                              <a:gd name="T65" fmla="*/ T64 w 7616"/>
                              <a:gd name="T66" fmla="+- 0 590 590"/>
                              <a:gd name="T67" fmla="*/ 590 h 3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313">
                                <a:moveTo>
                                  <a:pt x="0" y="313"/>
                                </a:moveTo>
                                <a:lnTo>
                                  <a:pt x="476" y="275"/>
                                </a:lnTo>
                                <a:lnTo>
                                  <a:pt x="952" y="245"/>
                                </a:lnTo>
                                <a:lnTo>
                                  <a:pt x="1428" y="222"/>
                                </a:lnTo>
                                <a:lnTo>
                                  <a:pt x="1904" y="206"/>
                                </a:lnTo>
                                <a:lnTo>
                                  <a:pt x="2380" y="195"/>
                                </a:lnTo>
                                <a:lnTo>
                                  <a:pt x="2856" y="186"/>
                                </a:lnTo>
                                <a:lnTo>
                                  <a:pt x="3332" y="176"/>
                                </a:lnTo>
                                <a:lnTo>
                                  <a:pt x="3808" y="163"/>
                                </a:lnTo>
                                <a:lnTo>
                                  <a:pt x="4284" y="146"/>
                                </a:lnTo>
                                <a:lnTo>
                                  <a:pt x="4760" y="126"/>
                                </a:lnTo>
                                <a:lnTo>
                                  <a:pt x="5236" y="102"/>
                                </a:lnTo>
                                <a:lnTo>
                                  <a:pt x="5712" y="79"/>
                                </a:lnTo>
                                <a:lnTo>
                                  <a:pt x="6188" y="56"/>
                                </a:lnTo>
                                <a:lnTo>
                                  <a:pt x="6664" y="36"/>
                                </a:lnTo>
                                <a:lnTo>
                                  <a:pt x="7140" y="17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158"/>
                        <wps:cNvSpPr>
                          <a:spLocks/>
                        </wps:cNvSpPr>
                        <wps:spPr bwMode="auto">
                          <a:xfrm>
                            <a:off x="1261" y="5438"/>
                            <a:ext cx="12409" cy="694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141 5439"/>
                              <a:gd name="T3" fmla="*/ 141 h 694"/>
                              <a:gd name="T4" fmla="+- 0 2951 1262"/>
                              <a:gd name="T5" fmla="*/ T4 w 12409"/>
                              <a:gd name="T6" fmla="+- 0 102 5439"/>
                              <a:gd name="T7" fmla="*/ 102 h 694"/>
                              <a:gd name="T8" fmla="+- 0 3427 1262"/>
                              <a:gd name="T9" fmla="*/ T8 w 12409"/>
                              <a:gd name="T10" fmla="+- 0 72 5439"/>
                              <a:gd name="T11" fmla="*/ 72 h 694"/>
                              <a:gd name="T12" fmla="+- 0 3903 1262"/>
                              <a:gd name="T13" fmla="*/ T12 w 12409"/>
                              <a:gd name="T14" fmla="+- 0 43 5439"/>
                              <a:gd name="T15" fmla="*/ 43 h 694"/>
                              <a:gd name="T16" fmla="+- 0 4379 1262"/>
                              <a:gd name="T17" fmla="*/ T16 w 12409"/>
                              <a:gd name="T18" fmla="+- 0 18 5439"/>
                              <a:gd name="T19" fmla="*/ 18 h 694"/>
                              <a:gd name="T20" fmla="+- 0 4855 1262"/>
                              <a:gd name="T21" fmla="*/ T20 w 12409"/>
                              <a:gd name="T22" fmla="+- 0 -16 5439"/>
                              <a:gd name="T23" fmla="*/ -16 h 694"/>
                              <a:gd name="T24" fmla="+- 0 5331 1262"/>
                              <a:gd name="T25" fmla="*/ T24 w 12409"/>
                              <a:gd name="T26" fmla="+- 0 -35 5439"/>
                              <a:gd name="T27" fmla="*/ -35 h 694"/>
                              <a:gd name="T28" fmla="+- 0 5807 1262"/>
                              <a:gd name="T29" fmla="*/ T28 w 12409"/>
                              <a:gd name="T30" fmla="+- 0 -60 5439"/>
                              <a:gd name="T31" fmla="*/ -60 h 694"/>
                              <a:gd name="T32" fmla="+- 0 6283 1262"/>
                              <a:gd name="T33" fmla="*/ T32 w 12409"/>
                              <a:gd name="T34" fmla="+- 0 -70 5439"/>
                              <a:gd name="T35" fmla="*/ -70 h 694"/>
                              <a:gd name="T36" fmla="+- 0 6759 1262"/>
                              <a:gd name="T37" fmla="*/ T36 w 12409"/>
                              <a:gd name="T38" fmla="+- 0 -84 5439"/>
                              <a:gd name="T39" fmla="*/ -84 h 694"/>
                              <a:gd name="T40" fmla="+- 0 7235 1262"/>
                              <a:gd name="T41" fmla="*/ T40 w 12409"/>
                              <a:gd name="T42" fmla="+- 0 -99 5439"/>
                              <a:gd name="T43" fmla="*/ -99 h 694"/>
                              <a:gd name="T44" fmla="+- 0 7711 1262"/>
                              <a:gd name="T45" fmla="*/ T44 w 12409"/>
                              <a:gd name="T46" fmla="+- 0 -119 5439"/>
                              <a:gd name="T47" fmla="*/ -119 h 694"/>
                              <a:gd name="T48" fmla="+- 0 8187 1262"/>
                              <a:gd name="T49" fmla="*/ T48 w 12409"/>
                              <a:gd name="T50" fmla="+- 0 -133 5439"/>
                              <a:gd name="T51" fmla="*/ -133 h 694"/>
                              <a:gd name="T52" fmla="+- 0 8663 1262"/>
                              <a:gd name="T53" fmla="*/ T52 w 12409"/>
                              <a:gd name="T54" fmla="+- 0 -143 5439"/>
                              <a:gd name="T55" fmla="*/ -143 h 694"/>
                              <a:gd name="T56" fmla="+- 0 9139 1262"/>
                              <a:gd name="T57" fmla="*/ T56 w 12409"/>
                              <a:gd name="T58" fmla="+- 0 -158 5439"/>
                              <a:gd name="T59" fmla="*/ -158 h 694"/>
                              <a:gd name="T60" fmla="+- 0 9615 1262"/>
                              <a:gd name="T61" fmla="*/ T60 w 12409"/>
                              <a:gd name="T62" fmla="+- 0 -168 5439"/>
                              <a:gd name="T63" fmla="*/ -168 h 694"/>
                              <a:gd name="T64" fmla="+- 0 10091 1262"/>
                              <a:gd name="T65" fmla="*/ T64 w 12409"/>
                              <a:gd name="T66" fmla="+- 0 -177 5439"/>
                              <a:gd name="T67" fmla="*/ -177 h 694"/>
                              <a:gd name="T68" fmla="+- 0 2475 1262"/>
                              <a:gd name="T69" fmla="*/ T68 w 12409"/>
                              <a:gd name="T70" fmla="+- 0 249 5439"/>
                              <a:gd name="T71" fmla="*/ 249 h 694"/>
                              <a:gd name="T72" fmla="+- 0 2951 1262"/>
                              <a:gd name="T73" fmla="*/ T72 w 12409"/>
                              <a:gd name="T74" fmla="+- 0 205 5439"/>
                              <a:gd name="T75" fmla="*/ 205 h 694"/>
                              <a:gd name="T76" fmla="+- 0 3427 1262"/>
                              <a:gd name="T77" fmla="*/ T76 w 12409"/>
                              <a:gd name="T78" fmla="+- 0 195 5439"/>
                              <a:gd name="T79" fmla="*/ 195 h 694"/>
                              <a:gd name="T80" fmla="+- 0 3903 1262"/>
                              <a:gd name="T81" fmla="*/ T80 w 12409"/>
                              <a:gd name="T82" fmla="+- 0 199 5439"/>
                              <a:gd name="T83" fmla="*/ 199 h 694"/>
                              <a:gd name="T84" fmla="+- 0 4379 1262"/>
                              <a:gd name="T85" fmla="*/ T84 w 12409"/>
                              <a:gd name="T86" fmla="+- 0 146 5439"/>
                              <a:gd name="T87" fmla="*/ 146 h 694"/>
                              <a:gd name="T88" fmla="+- 0 4855 1262"/>
                              <a:gd name="T89" fmla="*/ T88 w 12409"/>
                              <a:gd name="T90" fmla="+- 0 131 5439"/>
                              <a:gd name="T91" fmla="*/ 131 h 694"/>
                              <a:gd name="T92" fmla="+- 0 5331 1262"/>
                              <a:gd name="T93" fmla="*/ T92 w 12409"/>
                              <a:gd name="T94" fmla="+- 0 78 5439"/>
                              <a:gd name="T95" fmla="*/ 78 h 694"/>
                              <a:gd name="T96" fmla="+- 0 5807 1262"/>
                              <a:gd name="T97" fmla="*/ T96 w 12409"/>
                              <a:gd name="T98" fmla="+- 0 48 5439"/>
                              <a:gd name="T99" fmla="*/ 48 h 694"/>
                              <a:gd name="T100" fmla="+- 0 6283 1262"/>
                              <a:gd name="T101" fmla="*/ T100 w 12409"/>
                              <a:gd name="T102" fmla="+- 0 24 5439"/>
                              <a:gd name="T103" fmla="*/ 24 h 694"/>
                              <a:gd name="T104" fmla="+- 0 6759 1262"/>
                              <a:gd name="T105" fmla="*/ T104 w 12409"/>
                              <a:gd name="T106" fmla="+- 0 34 5439"/>
                              <a:gd name="T107" fmla="*/ 34 h 694"/>
                              <a:gd name="T108" fmla="+- 0 7235 1262"/>
                              <a:gd name="T109" fmla="*/ T108 w 12409"/>
                              <a:gd name="T110" fmla="+- 0 10 5439"/>
                              <a:gd name="T111" fmla="*/ 10 h 694"/>
                              <a:gd name="T112" fmla="+- 0 7711 1262"/>
                              <a:gd name="T113" fmla="*/ T112 w 12409"/>
                              <a:gd name="T114" fmla="+- 0 -30 5439"/>
                              <a:gd name="T115" fmla="*/ -30 h 694"/>
                              <a:gd name="T116" fmla="+- 0 8187 1262"/>
                              <a:gd name="T117" fmla="*/ T116 w 12409"/>
                              <a:gd name="T118" fmla="+- 0 -25 5439"/>
                              <a:gd name="T119" fmla="*/ -25 h 694"/>
                              <a:gd name="T120" fmla="+- 0 8663 1262"/>
                              <a:gd name="T121" fmla="*/ T120 w 12409"/>
                              <a:gd name="T122" fmla="+- 0 -45 5439"/>
                              <a:gd name="T123" fmla="*/ -45 h 694"/>
                              <a:gd name="T124" fmla="+- 0 9139 1262"/>
                              <a:gd name="T125" fmla="*/ T124 w 12409"/>
                              <a:gd name="T126" fmla="+- 0 -79 5439"/>
                              <a:gd name="T127" fmla="*/ -79 h 694"/>
                              <a:gd name="T128" fmla="+- 0 9615 1262"/>
                              <a:gd name="T129" fmla="*/ T128 w 12409"/>
                              <a:gd name="T130" fmla="+- 0 -50 5439"/>
                              <a:gd name="T131" fmla="*/ -50 h 694"/>
                              <a:gd name="T132" fmla="+- 0 10091 1262"/>
                              <a:gd name="T133" fmla="*/ T132 w 12409"/>
                              <a:gd name="T134" fmla="+- 0 -21 5439"/>
                              <a:gd name="T135" fmla="*/ -21 h 6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694">
                                <a:moveTo>
                                  <a:pt x="1213" y="-5298"/>
                                </a:moveTo>
                                <a:lnTo>
                                  <a:pt x="1689" y="-5337"/>
                                </a:lnTo>
                                <a:lnTo>
                                  <a:pt x="2165" y="-5367"/>
                                </a:lnTo>
                                <a:lnTo>
                                  <a:pt x="2641" y="-5396"/>
                                </a:lnTo>
                                <a:lnTo>
                                  <a:pt x="3117" y="-5421"/>
                                </a:lnTo>
                                <a:lnTo>
                                  <a:pt x="3593" y="-5455"/>
                                </a:lnTo>
                                <a:lnTo>
                                  <a:pt x="4069" y="-5474"/>
                                </a:lnTo>
                                <a:lnTo>
                                  <a:pt x="4545" y="-5499"/>
                                </a:lnTo>
                                <a:lnTo>
                                  <a:pt x="5021" y="-5509"/>
                                </a:lnTo>
                                <a:lnTo>
                                  <a:pt x="5497" y="-5523"/>
                                </a:lnTo>
                                <a:lnTo>
                                  <a:pt x="5973" y="-5538"/>
                                </a:lnTo>
                                <a:lnTo>
                                  <a:pt x="6449" y="-5558"/>
                                </a:lnTo>
                                <a:lnTo>
                                  <a:pt x="6925" y="-5572"/>
                                </a:lnTo>
                                <a:lnTo>
                                  <a:pt x="7401" y="-5582"/>
                                </a:lnTo>
                                <a:lnTo>
                                  <a:pt x="7877" y="-5597"/>
                                </a:lnTo>
                                <a:lnTo>
                                  <a:pt x="8353" y="-5607"/>
                                </a:lnTo>
                                <a:lnTo>
                                  <a:pt x="8829" y="-5616"/>
                                </a:lnTo>
                                <a:moveTo>
                                  <a:pt x="1213" y="-5190"/>
                                </a:moveTo>
                                <a:lnTo>
                                  <a:pt x="1689" y="-5234"/>
                                </a:lnTo>
                                <a:lnTo>
                                  <a:pt x="2165" y="-5244"/>
                                </a:lnTo>
                                <a:lnTo>
                                  <a:pt x="2641" y="-5240"/>
                                </a:lnTo>
                                <a:lnTo>
                                  <a:pt x="3117" y="-5293"/>
                                </a:lnTo>
                                <a:lnTo>
                                  <a:pt x="3593" y="-5308"/>
                                </a:lnTo>
                                <a:lnTo>
                                  <a:pt x="4069" y="-5361"/>
                                </a:lnTo>
                                <a:lnTo>
                                  <a:pt x="4545" y="-5391"/>
                                </a:lnTo>
                                <a:lnTo>
                                  <a:pt x="5021" y="-5415"/>
                                </a:lnTo>
                                <a:lnTo>
                                  <a:pt x="5497" y="-5405"/>
                                </a:lnTo>
                                <a:lnTo>
                                  <a:pt x="5973" y="-5429"/>
                                </a:lnTo>
                                <a:lnTo>
                                  <a:pt x="6449" y="-5469"/>
                                </a:lnTo>
                                <a:lnTo>
                                  <a:pt x="6925" y="-5464"/>
                                </a:lnTo>
                                <a:lnTo>
                                  <a:pt x="7401" y="-5484"/>
                                </a:lnTo>
                                <a:lnTo>
                                  <a:pt x="7877" y="-5518"/>
                                </a:lnTo>
                                <a:lnTo>
                                  <a:pt x="8353" y="-5489"/>
                                </a:lnTo>
                                <a:lnTo>
                                  <a:pt x="8829" y="-546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57"/>
                        <wps:cNvSpPr>
                          <a:spLocks/>
                        </wps:cNvSpPr>
                        <wps:spPr bwMode="auto">
                          <a:xfrm>
                            <a:off x="2475" y="842"/>
                            <a:ext cx="7616" cy="513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356 843"/>
                              <a:gd name="T3" fmla="*/ 1356 h 513"/>
                              <a:gd name="T4" fmla="+- 0 2951 2475"/>
                              <a:gd name="T5" fmla="*/ T4 w 7616"/>
                              <a:gd name="T6" fmla="+- 0 1327 843"/>
                              <a:gd name="T7" fmla="*/ 1327 h 513"/>
                              <a:gd name="T8" fmla="+- 0 3427 2475"/>
                              <a:gd name="T9" fmla="*/ T8 w 7616"/>
                              <a:gd name="T10" fmla="+- 0 1294 843"/>
                              <a:gd name="T11" fmla="*/ 1294 h 513"/>
                              <a:gd name="T12" fmla="+- 0 3903 2475"/>
                              <a:gd name="T13" fmla="*/ T12 w 7616"/>
                              <a:gd name="T14" fmla="+- 0 1255 843"/>
                              <a:gd name="T15" fmla="*/ 1255 h 513"/>
                              <a:gd name="T16" fmla="+- 0 4379 2475"/>
                              <a:gd name="T17" fmla="*/ T16 w 7616"/>
                              <a:gd name="T18" fmla="+- 0 1211 843"/>
                              <a:gd name="T19" fmla="*/ 1211 h 513"/>
                              <a:gd name="T20" fmla="+- 0 4855 2475"/>
                              <a:gd name="T21" fmla="*/ T20 w 7616"/>
                              <a:gd name="T22" fmla="+- 0 1162 843"/>
                              <a:gd name="T23" fmla="*/ 1162 h 513"/>
                              <a:gd name="T24" fmla="+- 0 5331 2475"/>
                              <a:gd name="T25" fmla="*/ T24 w 7616"/>
                              <a:gd name="T26" fmla="+- 0 1112 843"/>
                              <a:gd name="T27" fmla="*/ 1112 h 513"/>
                              <a:gd name="T28" fmla="+- 0 5807 2475"/>
                              <a:gd name="T29" fmla="*/ T28 w 7616"/>
                              <a:gd name="T30" fmla="+- 0 1062 843"/>
                              <a:gd name="T31" fmla="*/ 1062 h 513"/>
                              <a:gd name="T32" fmla="+- 0 6283 2475"/>
                              <a:gd name="T33" fmla="*/ T32 w 7616"/>
                              <a:gd name="T34" fmla="+- 0 1017 843"/>
                              <a:gd name="T35" fmla="*/ 1017 h 513"/>
                              <a:gd name="T36" fmla="+- 0 6759 2475"/>
                              <a:gd name="T37" fmla="*/ T36 w 7616"/>
                              <a:gd name="T38" fmla="+- 0 977 843"/>
                              <a:gd name="T39" fmla="*/ 977 h 513"/>
                              <a:gd name="T40" fmla="+- 0 7235 2475"/>
                              <a:gd name="T41" fmla="*/ T40 w 7616"/>
                              <a:gd name="T42" fmla="+- 0 944 843"/>
                              <a:gd name="T43" fmla="*/ 944 h 513"/>
                              <a:gd name="T44" fmla="+- 0 7711 2475"/>
                              <a:gd name="T45" fmla="*/ T44 w 7616"/>
                              <a:gd name="T46" fmla="+- 0 918 843"/>
                              <a:gd name="T47" fmla="*/ 918 h 513"/>
                              <a:gd name="T48" fmla="+- 0 8187 2475"/>
                              <a:gd name="T49" fmla="*/ T48 w 7616"/>
                              <a:gd name="T50" fmla="+- 0 896 843"/>
                              <a:gd name="T51" fmla="*/ 896 h 513"/>
                              <a:gd name="T52" fmla="+- 0 8663 2475"/>
                              <a:gd name="T53" fmla="*/ T52 w 7616"/>
                              <a:gd name="T54" fmla="+- 0 879 843"/>
                              <a:gd name="T55" fmla="*/ 879 h 513"/>
                              <a:gd name="T56" fmla="+- 0 9139 2475"/>
                              <a:gd name="T57" fmla="*/ T56 w 7616"/>
                              <a:gd name="T58" fmla="+- 0 865 843"/>
                              <a:gd name="T59" fmla="*/ 865 h 513"/>
                              <a:gd name="T60" fmla="+- 0 9615 2475"/>
                              <a:gd name="T61" fmla="*/ T60 w 7616"/>
                              <a:gd name="T62" fmla="+- 0 853 843"/>
                              <a:gd name="T63" fmla="*/ 853 h 513"/>
                              <a:gd name="T64" fmla="+- 0 10091 2475"/>
                              <a:gd name="T65" fmla="*/ T64 w 7616"/>
                              <a:gd name="T66" fmla="+- 0 843 843"/>
                              <a:gd name="T67" fmla="*/ 843 h 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513">
                                <a:moveTo>
                                  <a:pt x="0" y="513"/>
                                </a:moveTo>
                                <a:lnTo>
                                  <a:pt x="476" y="484"/>
                                </a:lnTo>
                                <a:lnTo>
                                  <a:pt x="952" y="451"/>
                                </a:lnTo>
                                <a:lnTo>
                                  <a:pt x="1428" y="412"/>
                                </a:lnTo>
                                <a:lnTo>
                                  <a:pt x="1904" y="368"/>
                                </a:lnTo>
                                <a:lnTo>
                                  <a:pt x="2380" y="319"/>
                                </a:lnTo>
                                <a:lnTo>
                                  <a:pt x="2856" y="269"/>
                                </a:lnTo>
                                <a:lnTo>
                                  <a:pt x="3332" y="219"/>
                                </a:lnTo>
                                <a:lnTo>
                                  <a:pt x="3808" y="174"/>
                                </a:lnTo>
                                <a:lnTo>
                                  <a:pt x="4284" y="134"/>
                                </a:lnTo>
                                <a:lnTo>
                                  <a:pt x="4760" y="101"/>
                                </a:lnTo>
                                <a:lnTo>
                                  <a:pt x="5236" y="75"/>
                                </a:lnTo>
                                <a:lnTo>
                                  <a:pt x="5712" y="53"/>
                                </a:lnTo>
                                <a:lnTo>
                                  <a:pt x="6188" y="36"/>
                                </a:lnTo>
                                <a:lnTo>
                                  <a:pt x="6664" y="22"/>
                                </a:lnTo>
                                <a:lnTo>
                                  <a:pt x="7140" y="10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156"/>
                        <wps:cNvSpPr>
                          <a:spLocks/>
                        </wps:cNvSpPr>
                        <wps:spPr bwMode="auto">
                          <a:xfrm>
                            <a:off x="1261" y="6327"/>
                            <a:ext cx="12409" cy="719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809 6327"/>
                              <a:gd name="T3" fmla="*/ 809 h 719"/>
                              <a:gd name="T4" fmla="+- 0 2951 1262"/>
                              <a:gd name="T5" fmla="*/ T4 w 12409"/>
                              <a:gd name="T6" fmla="+- 0 780 6327"/>
                              <a:gd name="T7" fmla="*/ 780 h 719"/>
                              <a:gd name="T8" fmla="+- 0 3427 1262"/>
                              <a:gd name="T9" fmla="*/ T8 w 12409"/>
                              <a:gd name="T10" fmla="+- 0 751 6327"/>
                              <a:gd name="T11" fmla="*/ 751 h 719"/>
                              <a:gd name="T12" fmla="+- 0 3903 1262"/>
                              <a:gd name="T13" fmla="*/ T12 w 12409"/>
                              <a:gd name="T14" fmla="+- 0 722 6327"/>
                              <a:gd name="T15" fmla="*/ 722 h 719"/>
                              <a:gd name="T16" fmla="+- 0 4379 1262"/>
                              <a:gd name="T17" fmla="*/ T16 w 12409"/>
                              <a:gd name="T18" fmla="+- 0 696 6327"/>
                              <a:gd name="T19" fmla="*/ 696 h 719"/>
                              <a:gd name="T20" fmla="+- 0 4855 1262"/>
                              <a:gd name="T21" fmla="*/ T20 w 12409"/>
                              <a:gd name="T22" fmla="+- 0 671 6327"/>
                              <a:gd name="T23" fmla="*/ 671 h 719"/>
                              <a:gd name="T24" fmla="+- 0 5331 1262"/>
                              <a:gd name="T25" fmla="*/ T24 w 12409"/>
                              <a:gd name="T26" fmla="+- 0 649 6327"/>
                              <a:gd name="T27" fmla="*/ 649 h 719"/>
                              <a:gd name="T28" fmla="+- 0 5807 1262"/>
                              <a:gd name="T29" fmla="*/ T28 w 12409"/>
                              <a:gd name="T30" fmla="+- 0 629 6327"/>
                              <a:gd name="T31" fmla="*/ 629 h 719"/>
                              <a:gd name="T32" fmla="+- 0 6283 1262"/>
                              <a:gd name="T33" fmla="*/ T32 w 12409"/>
                              <a:gd name="T34" fmla="+- 0 611 6327"/>
                              <a:gd name="T35" fmla="*/ 611 h 719"/>
                              <a:gd name="T36" fmla="+- 0 6759 1262"/>
                              <a:gd name="T37" fmla="*/ T36 w 12409"/>
                              <a:gd name="T38" fmla="+- 0 593 6327"/>
                              <a:gd name="T39" fmla="*/ 593 h 719"/>
                              <a:gd name="T40" fmla="+- 0 7235 1262"/>
                              <a:gd name="T41" fmla="*/ T40 w 12409"/>
                              <a:gd name="T42" fmla="+- 0 576 6327"/>
                              <a:gd name="T43" fmla="*/ 576 h 719"/>
                              <a:gd name="T44" fmla="+- 0 7711 1262"/>
                              <a:gd name="T45" fmla="*/ T44 w 12409"/>
                              <a:gd name="T46" fmla="+- 0 561 6327"/>
                              <a:gd name="T47" fmla="*/ 561 h 719"/>
                              <a:gd name="T48" fmla="+- 0 8187 1262"/>
                              <a:gd name="T49" fmla="*/ T48 w 12409"/>
                              <a:gd name="T50" fmla="+- 0 545 6327"/>
                              <a:gd name="T51" fmla="*/ 545 h 719"/>
                              <a:gd name="T52" fmla="+- 0 8663 1262"/>
                              <a:gd name="T53" fmla="*/ T52 w 12409"/>
                              <a:gd name="T54" fmla="+- 0 531 6327"/>
                              <a:gd name="T55" fmla="*/ 531 h 719"/>
                              <a:gd name="T56" fmla="+- 0 9139 1262"/>
                              <a:gd name="T57" fmla="*/ T56 w 12409"/>
                              <a:gd name="T58" fmla="+- 0 516 6327"/>
                              <a:gd name="T59" fmla="*/ 516 h 719"/>
                              <a:gd name="T60" fmla="+- 0 9615 1262"/>
                              <a:gd name="T61" fmla="*/ T60 w 12409"/>
                              <a:gd name="T62" fmla="+- 0 502 6327"/>
                              <a:gd name="T63" fmla="*/ 502 h 719"/>
                              <a:gd name="T64" fmla="+- 0 10091 1262"/>
                              <a:gd name="T65" fmla="*/ T64 w 12409"/>
                              <a:gd name="T66" fmla="+- 0 487 6327"/>
                              <a:gd name="T67" fmla="*/ 487 h 719"/>
                              <a:gd name="T68" fmla="+- 0 2475 1262"/>
                              <a:gd name="T69" fmla="*/ T68 w 12409"/>
                              <a:gd name="T70" fmla="+- 0 608 6327"/>
                              <a:gd name="T71" fmla="*/ 608 h 719"/>
                              <a:gd name="T72" fmla="+- 0 2951 1262"/>
                              <a:gd name="T73" fmla="*/ T72 w 12409"/>
                              <a:gd name="T74" fmla="+- 0 589 6327"/>
                              <a:gd name="T75" fmla="*/ 589 h 719"/>
                              <a:gd name="T76" fmla="+- 0 3427 1262"/>
                              <a:gd name="T77" fmla="*/ T76 w 12409"/>
                              <a:gd name="T78" fmla="+- 0 571 6327"/>
                              <a:gd name="T79" fmla="*/ 571 h 719"/>
                              <a:gd name="T80" fmla="+- 0 3903 1262"/>
                              <a:gd name="T81" fmla="*/ T80 w 12409"/>
                              <a:gd name="T82" fmla="+- 0 553 6327"/>
                              <a:gd name="T83" fmla="*/ 553 h 719"/>
                              <a:gd name="T84" fmla="+- 0 4379 1262"/>
                              <a:gd name="T85" fmla="*/ T84 w 12409"/>
                              <a:gd name="T86" fmla="+- 0 537 6327"/>
                              <a:gd name="T87" fmla="*/ 537 h 719"/>
                              <a:gd name="T88" fmla="+- 0 4855 1262"/>
                              <a:gd name="T89" fmla="*/ T88 w 12409"/>
                              <a:gd name="T90" fmla="+- 0 521 6327"/>
                              <a:gd name="T91" fmla="*/ 521 h 719"/>
                              <a:gd name="T92" fmla="+- 0 5331 1262"/>
                              <a:gd name="T93" fmla="*/ T92 w 12409"/>
                              <a:gd name="T94" fmla="+- 0 507 6327"/>
                              <a:gd name="T95" fmla="*/ 507 h 719"/>
                              <a:gd name="T96" fmla="+- 0 5807 1262"/>
                              <a:gd name="T97" fmla="*/ T96 w 12409"/>
                              <a:gd name="T98" fmla="+- 0 492 6327"/>
                              <a:gd name="T99" fmla="*/ 492 h 719"/>
                              <a:gd name="T100" fmla="+- 0 6283 1262"/>
                              <a:gd name="T101" fmla="*/ T100 w 12409"/>
                              <a:gd name="T102" fmla="+- 0 478 6327"/>
                              <a:gd name="T103" fmla="*/ 478 h 719"/>
                              <a:gd name="T104" fmla="+- 0 6759 1262"/>
                              <a:gd name="T105" fmla="*/ T104 w 12409"/>
                              <a:gd name="T106" fmla="+- 0 464 6327"/>
                              <a:gd name="T107" fmla="*/ 464 h 719"/>
                              <a:gd name="T108" fmla="+- 0 7235 1262"/>
                              <a:gd name="T109" fmla="*/ T108 w 12409"/>
                              <a:gd name="T110" fmla="+- 0 450 6327"/>
                              <a:gd name="T111" fmla="*/ 450 h 719"/>
                              <a:gd name="T112" fmla="+- 0 7711 1262"/>
                              <a:gd name="T113" fmla="*/ T112 w 12409"/>
                              <a:gd name="T114" fmla="+- 0 436 6327"/>
                              <a:gd name="T115" fmla="*/ 436 h 719"/>
                              <a:gd name="T116" fmla="+- 0 8187 1262"/>
                              <a:gd name="T117" fmla="*/ T116 w 12409"/>
                              <a:gd name="T118" fmla="+- 0 423 6327"/>
                              <a:gd name="T119" fmla="*/ 423 h 719"/>
                              <a:gd name="T120" fmla="+- 0 8663 1262"/>
                              <a:gd name="T121" fmla="*/ T120 w 12409"/>
                              <a:gd name="T122" fmla="+- 0 409 6327"/>
                              <a:gd name="T123" fmla="*/ 409 h 719"/>
                              <a:gd name="T124" fmla="+- 0 9139 1262"/>
                              <a:gd name="T125" fmla="*/ T124 w 12409"/>
                              <a:gd name="T126" fmla="+- 0 395 6327"/>
                              <a:gd name="T127" fmla="*/ 395 h 719"/>
                              <a:gd name="T128" fmla="+- 0 9615 1262"/>
                              <a:gd name="T129" fmla="*/ T128 w 12409"/>
                              <a:gd name="T130" fmla="+- 0 382 6327"/>
                              <a:gd name="T131" fmla="*/ 382 h 719"/>
                              <a:gd name="T132" fmla="+- 0 10091 1262"/>
                              <a:gd name="T133" fmla="*/ T132 w 12409"/>
                              <a:gd name="T134" fmla="+- 0 368 6327"/>
                              <a:gd name="T135" fmla="*/ 368 h 7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719">
                                <a:moveTo>
                                  <a:pt x="1213" y="-5518"/>
                                </a:moveTo>
                                <a:lnTo>
                                  <a:pt x="1689" y="-5547"/>
                                </a:lnTo>
                                <a:lnTo>
                                  <a:pt x="2165" y="-5576"/>
                                </a:lnTo>
                                <a:lnTo>
                                  <a:pt x="2641" y="-5605"/>
                                </a:lnTo>
                                <a:lnTo>
                                  <a:pt x="3117" y="-5631"/>
                                </a:lnTo>
                                <a:lnTo>
                                  <a:pt x="3593" y="-5656"/>
                                </a:lnTo>
                                <a:lnTo>
                                  <a:pt x="4069" y="-5678"/>
                                </a:lnTo>
                                <a:lnTo>
                                  <a:pt x="4545" y="-5698"/>
                                </a:lnTo>
                                <a:lnTo>
                                  <a:pt x="5021" y="-5716"/>
                                </a:lnTo>
                                <a:lnTo>
                                  <a:pt x="5497" y="-5734"/>
                                </a:lnTo>
                                <a:lnTo>
                                  <a:pt x="5973" y="-5751"/>
                                </a:lnTo>
                                <a:lnTo>
                                  <a:pt x="6449" y="-5766"/>
                                </a:lnTo>
                                <a:lnTo>
                                  <a:pt x="6925" y="-5782"/>
                                </a:lnTo>
                                <a:lnTo>
                                  <a:pt x="7401" y="-5796"/>
                                </a:lnTo>
                                <a:lnTo>
                                  <a:pt x="7877" y="-5811"/>
                                </a:lnTo>
                                <a:lnTo>
                                  <a:pt x="8353" y="-5825"/>
                                </a:lnTo>
                                <a:lnTo>
                                  <a:pt x="8829" y="-5840"/>
                                </a:lnTo>
                                <a:moveTo>
                                  <a:pt x="1213" y="-5719"/>
                                </a:moveTo>
                                <a:lnTo>
                                  <a:pt x="1689" y="-5738"/>
                                </a:lnTo>
                                <a:lnTo>
                                  <a:pt x="2165" y="-5756"/>
                                </a:lnTo>
                                <a:lnTo>
                                  <a:pt x="2641" y="-5774"/>
                                </a:lnTo>
                                <a:lnTo>
                                  <a:pt x="3117" y="-5790"/>
                                </a:lnTo>
                                <a:lnTo>
                                  <a:pt x="3593" y="-5806"/>
                                </a:lnTo>
                                <a:lnTo>
                                  <a:pt x="4069" y="-5820"/>
                                </a:lnTo>
                                <a:lnTo>
                                  <a:pt x="4545" y="-5835"/>
                                </a:lnTo>
                                <a:lnTo>
                                  <a:pt x="5021" y="-5849"/>
                                </a:lnTo>
                                <a:lnTo>
                                  <a:pt x="5497" y="-5863"/>
                                </a:lnTo>
                                <a:lnTo>
                                  <a:pt x="5973" y="-5877"/>
                                </a:lnTo>
                                <a:lnTo>
                                  <a:pt x="6449" y="-5891"/>
                                </a:lnTo>
                                <a:lnTo>
                                  <a:pt x="6925" y="-5904"/>
                                </a:lnTo>
                                <a:lnTo>
                                  <a:pt x="7401" y="-5918"/>
                                </a:lnTo>
                                <a:lnTo>
                                  <a:pt x="7877" y="-5932"/>
                                </a:lnTo>
                                <a:lnTo>
                                  <a:pt x="8353" y="-5945"/>
                                </a:lnTo>
                                <a:lnTo>
                                  <a:pt x="8829" y="-5959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55"/>
                        <wps:cNvSpPr>
                          <a:spLocks/>
                        </wps:cNvSpPr>
                        <wps:spPr bwMode="auto">
                          <a:xfrm>
                            <a:off x="2475" y="797"/>
                            <a:ext cx="7616" cy="699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496 798"/>
                              <a:gd name="T3" fmla="*/ 1496 h 699"/>
                              <a:gd name="T4" fmla="+- 0 2951 2475"/>
                              <a:gd name="T5" fmla="*/ T4 w 7616"/>
                              <a:gd name="T6" fmla="+- 0 1439 798"/>
                              <a:gd name="T7" fmla="*/ 1439 h 699"/>
                              <a:gd name="T8" fmla="+- 0 3427 2475"/>
                              <a:gd name="T9" fmla="*/ T8 w 7616"/>
                              <a:gd name="T10" fmla="+- 0 1386 798"/>
                              <a:gd name="T11" fmla="*/ 1386 h 699"/>
                              <a:gd name="T12" fmla="+- 0 3903 2475"/>
                              <a:gd name="T13" fmla="*/ T12 w 7616"/>
                              <a:gd name="T14" fmla="+- 0 1336 798"/>
                              <a:gd name="T15" fmla="*/ 1336 h 699"/>
                              <a:gd name="T16" fmla="+- 0 4379 2475"/>
                              <a:gd name="T17" fmla="*/ T16 w 7616"/>
                              <a:gd name="T18" fmla="+- 0 1288 798"/>
                              <a:gd name="T19" fmla="*/ 1288 h 699"/>
                              <a:gd name="T20" fmla="+- 0 4855 2475"/>
                              <a:gd name="T21" fmla="*/ T20 w 7616"/>
                              <a:gd name="T22" fmla="+- 0 1241 798"/>
                              <a:gd name="T23" fmla="*/ 1241 h 699"/>
                              <a:gd name="T24" fmla="+- 0 5331 2475"/>
                              <a:gd name="T25" fmla="*/ T24 w 7616"/>
                              <a:gd name="T26" fmla="+- 0 1196 798"/>
                              <a:gd name="T27" fmla="*/ 1196 h 699"/>
                              <a:gd name="T28" fmla="+- 0 5807 2475"/>
                              <a:gd name="T29" fmla="*/ T28 w 7616"/>
                              <a:gd name="T30" fmla="+- 0 1151 798"/>
                              <a:gd name="T31" fmla="*/ 1151 h 699"/>
                              <a:gd name="T32" fmla="+- 0 6283 2475"/>
                              <a:gd name="T33" fmla="*/ T32 w 7616"/>
                              <a:gd name="T34" fmla="+- 0 1107 798"/>
                              <a:gd name="T35" fmla="*/ 1107 h 699"/>
                              <a:gd name="T36" fmla="+- 0 6759 2475"/>
                              <a:gd name="T37" fmla="*/ T36 w 7616"/>
                              <a:gd name="T38" fmla="+- 0 1064 798"/>
                              <a:gd name="T39" fmla="*/ 1064 h 699"/>
                              <a:gd name="T40" fmla="+- 0 7235 2475"/>
                              <a:gd name="T41" fmla="*/ T40 w 7616"/>
                              <a:gd name="T42" fmla="+- 0 1021 798"/>
                              <a:gd name="T43" fmla="*/ 1021 h 699"/>
                              <a:gd name="T44" fmla="+- 0 7711 2475"/>
                              <a:gd name="T45" fmla="*/ T44 w 7616"/>
                              <a:gd name="T46" fmla="+- 0 979 798"/>
                              <a:gd name="T47" fmla="*/ 979 h 699"/>
                              <a:gd name="T48" fmla="+- 0 8187 2475"/>
                              <a:gd name="T49" fmla="*/ T48 w 7616"/>
                              <a:gd name="T50" fmla="+- 0 939 798"/>
                              <a:gd name="T51" fmla="*/ 939 h 699"/>
                              <a:gd name="T52" fmla="+- 0 8663 2475"/>
                              <a:gd name="T53" fmla="*/ T52 w 7616"/>
                              <a:gd name="T54" fmla="+- 0 901 798"/>
                              <a:gd name="T55" fmla="*/ 901 h 699"/>
                              <a:gd name="T56" fmla="+- 0 9139 2475"/>
                              <a:gd name="T57" fmla="*/ T56 w 7616"/>
                              <a:gd name="T58" fmla="+- 0 865 798"/>
                              <a:gd name="T59" fmla="*/ 865 h 699"/>
                              <a:gd name="T60" fmla="+- 0 9615 2475"/>
                              <a:gd name="T61" fmla="*/ T60 w 7616"/>
                              <a:gd name="T62" fmla="+- 0 830 798"/>
                              <a:gd name="T63" fmla="*/ 830 h 699"/>
                              <a:gd name="T64" fmla="+- 0 10091 2475"/>
                              <a:gd name="T65" fmla="*/ T64 w 7616"/>
                              <a:gd name="T66" fmla="+- 0 798 798"/>
                              <a:gd name="T67" fmla="*/ 798 h 6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699">
                                <a:moveTo>
                                  <a:pt x="0" y="698"/>
                                </a:moveTo>
                                <a:lnTo>
                                  <a:pt x="476" y="641"/>
                                </a:lnTo>
                                <a:lnTo>
                                  <a:pt x="952" y="588"/>
                                </a:lnTo>
                                <a:lnTo>
                                  <a:pt x="1428" y="538"/>
                                </a:lnTo>
                                <a:lnTo>
                                  <a:pt x="1904" y="490"/>
                                </a:lnTo>
                                <a:lnTo>
                                  <a:pt x="2380" y="443"/>
                                </a:lnTo>
                                <a:lnTo>
                                  <a:pt x="2856" y="398"/>
                                </a:lnTo>
                                <a:lnTo>
                                  <a:pt x="3332" y="353"/>
                                </a:lnTo>
                                <a:lnTo>
                                  <a:pt x="3808" y="309"/>
                                </a:lnTo>
                                <a:lnTo>
                                  <a:pt x="4284" y="266"/>
                                </a:lnTo>
                                <a:lnTo>
                                  <a:pt x="4760" y="223"/>
                                </a:lnTo>
                                <a:lnTo>
                                  <a:pt x="5236" y="181"/>
                                </a:lnTo>
                                <a:lnTo>
                                  <a:pt x="5712" y="141"/>
                                </a:lnTo>
                                <a:lnTo>
                                  <a:pt x="6188" y="103"/>
                                </a:lnTo>
                                <a:lnTo>
                                  <a:pt x="6664" y="67"/>
                                </a:lnTo>
                                <a:lnTo>
                                  <a:pt x="7140" y="32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54"/>
                        <wps:cNvSpPr>
                          <a:spLocks/>
                        </wps:cNvSpPr>
                        <wps:spPr bwMode="auto">
                          <a:xfrm>
                            <a:off x="2475" y="464"/>
                            <a:ext cx="7616" cy="247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711 465"/>
                              <a:gd name="T3" fmla="*/ 711 h 247"/>
                              <a:gd name="T4" fmla="+- 0 2951 2475"/>
                              <a:gd name="T5" fmla="*/ T4 w 7616"/>
                              <a:gd name="T6" fmla="+- 0 696 465"/>
                              <a:gd name="T7" fmla="*/ 696 h 247"/>
                              <a:gd name="T8" fmla="+- 0 3427 2475"/>
                              <a:gd name="T9" fmla="*/ T8 w 7616"/>
                              <a:gd name="T10" fmla="+- 0 681 465"/>
                              <a:gd name="T11" fmla="*/ 681 h 247"/>
                              <a:gd name="T12" fmla="+- 0 3903 2475"/>
                              <a:gd name="T13" fmla="*/ T12 w 7616"/>
                              <a:gd name="T14" fmla="+- 0 666 465"/>
                              <a:gd name="T15" fmla="*/ 666 h 247"/>
                              <a:gd name="T16" fmla="+- 0 4379 2475"/>
                              <a:gd name="T17" fmla="*/ T16 w 7616"/>
                              <a:gd name="T18" fmla="+- 0 650 465"/>
                              <a:gd name="T19" fmla="*/ 650 h 247"/>
                              <a:gd name="T20" fmla="+- 0 4855 2475"/>
                              <a:gd name="T21" fmla="*/ T20 w 7616"/>
                              <a:gd name="T22" fmla="+- 0 635 465"/>
                              <a:gd name="T23" fmla="*/ 635 h 247"/>
                              <a:gd name="T24" fmla="+- 0 5331 2475"/>
                              <a:gd name="T25" fmla="*/ T24 w 7616"/>
                              <a:gd name="T26" fmla="+- 0 619 465"/>
                              <a:gd name="T27" fmla="*/ 619 h 247"/>
                              <a:gd name="T28" fmla="+- 0 5807 2475"/>
                              <a:gd name="T29" fmla="*/ T28 w 7616"/>
                              <a:gd name="T30" fmla="+- 0 603 465"/>
                              <a:gd name="T31" fmla="*/ 603 h 247"/>
                              <a:gd name="T32" fmla="+- 0 6283 2475"/>
                              <a:gd name="T33" fmla="*/ T32 w 7616"/>
                              <a:gd name="T34" fmla="+- 0 587 465"/>
                              <a:gd name="T35" fmla="*/ 587 h 247"/>
                              <a:gd name="T36" fmla="+- 0 6759 2475"/>
                              <a:gd name="T37" fmla="*/ T36 w 7616"/>
                              <a:gd name="T38" fmla="+- 0 572 465"/>
                              <a:gd name="T39" fmla="*/ 572 h 247"/>
                              <a:gd name="T40" fmla="+- 0 7235 2475"/>
                              <a:gd name="T41" fmla="*/ T40 w 7616"/>
                              <a:gd name="T42" fmla="+- 0 556 465"/>
                              <a:gd name="T43" fmla="*/ 556 h 247"/>
                              <a:gd name="T44" fmla="+- 0 7711 2475"/>
                              <a:gd name="T45" fmla="*/ T44 w 7616"/>
                              <a:gd name="T46" fmla="+- 0 540 465"/>
                              <a:gd name="T47" fmla="*/ 540 h 247"/>
                              <a:gd name="T48" fmla="+- 0 8187 2475"/>
                              <a:gd name="T49" fmla="*/ T48 w 7616"/>
                              <a:gd name="T50" fmla="+- 0 525 465"/>
                              <a:gd name="T51" fmla="*/ 525 h 247"/>
                              <a:gd name="T52" fmla="+- 0 8663 2475"/>
                              <a:gd name="T53" fmla="*/ T52 w 7616"/>
                              <a:gd name="T54" fmla="+- 0 510 465"/>
                              <a:gd name="T55" fmla="*/ 510 h 247"/>
                              <a:gd name="T56" fmla="+- 0 9139 2475"/>
                              <a:gd name="T57" fmla="*/ T56 w 7616"/>
                              <a:gd name="T58" fmla="+- 0 494 465"/>
                              <a:gd name="T59" fmla="*/ 494 h 247"/>
                              <a:gd name="T60" fmla="+- 0 9615 2475"/>
                              <a:gd name="T61" fmla="*/ T60 w 7616"/>
                              <a:gd name="T62" fmla="+- 0 480 465"/>
                              <a:gd name="T63" fmla="*/ 480 h 247"/>
                              <a:gd name="T64" fmla="+- 0 10091 2475"/>
                              <a:gd name="T65" fmla="*/ T64 w 7616"/>
                              <a:gd name="T66" fmla="+- 0 465 465"/>
                              <a:gd name="T67" fmla="*/ 465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247">
                                <a:moveTo>
                                  <a:pt x="0" y="246"/>
                                </a:moveTo>
                                <a:lnTo>
                                  <a:pt x="476" y="231"/>
                                </a:lnTo>
                                <a:lnTo>
                                  <a:pt x="952" y="216"/>
                                </a:lnTo>
                                <a:lnTo>
                                  <a:pt x="1428" y="201"/>
                                </a:lnTo>
                                <a:lnTo>
                                  <a:pt x="1904" y="185"/>
                                </a:lnTo>
                                <a:lnTo>
                                  <a:pt x="2380" y="170"/>
                                </a:lnTo>
                                <a:lnTo>
                                  <a:pt x="2856" y="154"/>
                                </a:lnTo>
                                <a:lnTo>
                                  <a:pt x="3332" y="138"/>
                                </a:lnTo>
                                <a:lnTo>
                                  <a:pt x="3808" y="122"/>
                                </a:lnTo>
                                <a:lnTo>
                                  <a:pt x="4284" y="107"/>
                                </a:lnTo>
                                <a:lnTo>
                                  <a:pt x="4760" y="91"/>
                                </a:lnTo>
                                <a:lnTo>
                                  <a:pt x="5236" y="75"/>
                                </a:lnTo>
                                <a:lnTo>
                                  <a:pt x="5712" y="60"/>
                                </a:lnTo>
                                <a:lnTo>
                                  <a:pt x="6188" y="45"/>
                                </a:lnTo>
                                <a:lnTo>
                                  <a:pt x="6664" y="29"/>
                                </a:lnTo>
                                <a:lnTo>
                                  <a:pt x="7140" y="15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53"/>
                        <wps:cNvSpPr>
                          <a:spLocks/>
                        </wps:cNvSpPr>
                        <wps:spPr bwMode="auto">
                          <a:xfrm>
                            <a:off x="2475" y="667"/>
                            <a:ext cx="7616" cy="563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146 667"/>
                              <a:gd name="T3" fmla="*/ 1146 h 563"/>
                              <a:gd name="T4" fmla="+- 0 2951 2475"/>
                              <a:gd name="T5" fmla="*/ T4 w 7616"/>
                              <a:gd name="T6" fmla="+- 0 1186 667"/>
                              <a:gd name="T7" fmla="*/ 1186 h 563"/>
                              <a:gd name="T8" fmla="+- 0 3427 2475"/>
                              <a:gd name="T9" fmla="*/ T8 w 7616"/>
                              <a:gd name="T10" fmla="+- 0 1230 667"/>
                              <a:gd name="T11" fmla="*/ 1230 h 563"/>
                              <a:gd name="T12" fmla="+- 0 3903 2475"/>
                              <a:gd name="T13" fmla="*/ T12 w 7616"/>
                              <a:gd name="T14" fmla="+- 0 1181 667"/>
                              <a:gd name="T15" fmla="*/ 1181 h 563"/>
                              <a:gd name="T16" fmla="+- 0 4379 2475"/>
                              <a:gd name="T17" fmla="*/ T16 w 7616"/>
                              <a:gd name="T18" fmla="+- 0 1142 667"/>
                              <a:gd name="T19" fmla="*/ 1142 h 563"/>
                              <a:gd name="T20" fmla="+- 0 4855 2475"/>
                              <a:gd name="T21" fmla="*/ T20 w 7616"/>
                              <a:gd name="T22" fmla="+- 0 1152 667"/>
                              <a:gd name="T23" fmla="*/ 1152 h 563"/>
                              <a:gd name="T24" fmla="+- 0 5331 2475"/>
                              <a:gd name="T25" fmla="*/ T24 w 7616"/>
                              <a:gd name="T26" fmla="+- 0 1098 667"/>
                              <a:gd name="T27" fmla="*/ 1098 h 563"/>
                              <a:gd name="T28" fmla="+- 0 5807 2475"/>
                              <a:gd name="T29" fmla="*/ T28 w 7616"/>
                              <a:gd name="T30" fmla="+- 0 1020 667"/>
                              <a:gd name="T31" fmla="*/ 1020 h 563"/>
                              <a:gd name="T32" fmla="+- 0 6283 2475"/>
                              <a:gd name="T33" fmla="*/ T32 w 7616"/>
                              <a:gd name="T34" fmla="+- 0 996 667"/>
                              <a:gd name="T35" fmla="*/ 996 h 563"/>
                              <a:gd name="T36" fmla="+- 0 6759 2475"/>
                              <a:gd name="T37" fmla="*/ T36 w 7616"/>
                              <a:gd name="T38" fmla="+- 0 1001 667"/>
                              <a:gd name="T39" fmla="*/ 1001 h 563"/>
                              <a:gd name="T40" fmla="+- 0 7235 2475"/>
                              <a:gd name="T41" fmla="*/ T40 w 7616"/>
                              <a:gd name="T42" fmla="+- 0 1001 667"/>
                              <a:gd name="T43" fmla="*/ 1001 h 563"/>
                              <a:gd name="T44" fmla="+- 0 7711 2475"/>
                              <a:gd name="T45" fmla="*/ T44 w 7616"/>
                              <a:gd name="T46" fmla="+- 0 986 667"/>
                              <a:gd name="T47" fmla="*/ 986 h 563"/>
                              <a:gd name="T48" fmla="+- 0 8187 2475"/>
                              <a:gd name="T49" fmla="*/ T48 w 7616"/>
                              <a:gd name="T50" fmla="+- 0 849 667"/>
                              <a:gd name="T51" fmla="*/ 849 h 563"/>
                              <a:gd name="T52" fmla="+- 0 8663 2475"/>
                              <a:gd name="T53" fmla="*/ T52 w 7616"/>
                              <a:gd name="T54" fmla="+- 0 800 667"/>
                              <a:gd name="T55" fmla="*/ 800 h 563"/>
                              <a:gd name="T56" fmla="+- 0 9139 2475"/>
                              <a:gd name="T57" fmla="*/ T56 w 7616"/>
                              <a:gd name="T58" fmla="+- 0 751 667"/>
                              <a:gd name="T59" fmla="*/ 751 h 563"/>
                              <a:gd name="T60" fmla="+- 0 9615 2475"/>
                              <a:gd name="T61" fmla="*/ T60 w 7616"/>
                              <a:gd name="T62" fmla="+- 0 687 667"/>
                              <a:gd name="T63" fmla="*/ 687 h 563"/>
                              <a:gd name="T64" fmla="+- 0 10091 2475"/>
                              <a:gd name="T65" fmla="*/ T64 w 7616"/>
                              <a:gd name="T66" fmla="+- 0 667 667"/>
                              <a:gd name="T67" fmla="*/ 667 h 5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563">
                                <a:moveTo>
                                  <a:pt x="0" y="479"/>
                                </a:moveTo>
                                <a:lnTo>
                                  <a:pt x="476" y="519"/>
                                </a:lnTo>
                                <a:lnTo>
                                  <a:pt x="952" y="563"/>
                                </a:lnTo>
                                <a:lnTo>
                                  <a:pt x="1428" y="514"/>
                                </a:lnTo>
                                <a:lnTo>
                                  <a:pt x="1904" y="475"/>
                                </a:lnTo>
                                <a:lnTo>
                                  <a:pt x="2380" y="485"/>
                                </a:lnTo>
                                <a:lnTo>
                                  <a:pt x="2856" y="431"/>
                                </a:lnTo>
                                <a:lnTo>
                                  <a:pt x="3332" y="353"/>
                                </a:lnTo>
                                <a:lnTo>
                                  <a:pt x="3808" y="329"/>
                                </a:lnTo>
                                <a:lnTo>
                                  <a:pt x="4284" y="334"/>
                                </a:lnTo>
                                <a:lnTo>
                                  <a:pt x="4760" y="334"/>
                                </a:lnTo>
                                <a:lnTo>
                                  <a:pt x="5236" y="319"/>
                                </a:lnTo>
                                <a:lnTo>
                                  <a:pt x="5712" y="182"/>
                                </a:lnTo>
                                <a:lnTo>
                                  <a:pt x="6188" y="133"/>
                                </a:lnTo>
                                <a:lnTo>
                                  <a:pt x="6664" y="84"/>
                                </a:lnTo>
                                <a:lnTo>
                                  <a:pt x="7140" y="20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52"/>
                        <wps:cNvSpPr>
                          <a:spLocks/>
                        </wps:cNvSpPr>
                        <wps:spPr bwMode="auto">
                          <a:xfrm>
                            <a:off x="2475" y="-60"/>
                            <a:ext cx="7616" cy="348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88 -59"/>
                              <a:gd name="T3" fmla="*/ 288 h 348"/>
                              <a:gd name="T4" fmla="+- 0 2951 2475"/>
                              <a:gd name="T5" fmla="*/ T4 w 7616"/>
                              <a:gd name="T6" fmla="+- 0 264 -59"/>
                              <a:gd name="T7" fmla="*/ 264 h 348"/>
                              <a:gd name="T8" fmla="+- 0 3427 2475"/>
                              <a:gd name="T9" fmla="*/ T8 w 7616"/>
                              <a:gd name="T10" fmla="+- 0 254 -59"/>
                              <a:gd name="T11" fmla="*/ 254 h 348"/>
                              <a:gd name="T12" fmla="+- 0 3903 2475"/>
                              <a:gd name="T13" fmla="*/ T12 w 7616"/>
                              <a:gd name="T14" fmla="+- 0 248 -59"/>
                              <a:gd name="T15" fmla="*/ 248 h 348"/>
                              <a:gd name="T16" fmla="+- 0 4379 2475"/>
                              <a:gd name="T17" fmla="*/ T16 w 7616"/>
                              <a:gd name="T18" fmla="+- 0 175 -59"/>
                              <a:gd name="T19" fmla="*/ 175 h 348"/>
                              <a:gd name="T20" fmla="+- 0 4855 2475"/>
                              <a:gd name="T21" fmla="*/ T20 w 7616"/>
                              <a:gd name="T22" fmla="+- 0 165 -59"/>
                              <a:gd name="T23" fmla="*/ 165 h 348"/>
                              <a:gd name="T24" fmla="+- 0 5331 2475"/>
                              <a:gd name="T25" fmla="*/ T24 w 7616"/>
                              <a:gd name="T26" fmla="+- 0 126 -59"/>
                              <a:gd name="T27" fmla="*/ 126 h 348"/>
                              <a:gd name="T28" fmla="+- 0 5807 2475"/>
                              <a:gd name="T29" fmla="*/ T28 w 7616"/>
                              <a:gd name="T30" fmla="+- 0 87 -59"/>
                              <a:gd name="T31" fmla="*/ 87 h 348"/>
                              <a:gd name="T32" fmla="+- 0 6283 2475"/>
                              <a:gd name="T33" fmla="*/ T32 w 7616"/>
                              <a:gd name="T34" fmla="+- 0 97 -59"/>
                              <a:gd name="T35" fmla="*/ 97 h 348"/>
                              <a:gd name="T36" fmla="+- 0 6759 2475"/>
                              <a:gd name="T37" fmla="*/ T36 w 7616"/>
                              <a:gd name="T38" fmla="+- 0 63 -59"/>
                              <a:gd name="T39" fmla="*/ 63 h 348"/>
                              <a:gd name="T40" fmla="+- 0 7235 2475"/>
                              <a:gd name="T41" fmla="*/ T40 w 7616"/>
                              <a:gd name="T42" fmla="+- 0 48 -59"/>
                              <a:gd name="T43" fmla="*/ 48 h 348"/>
                              <a:gd name="T44" fmla="+- 0 7711 2475"/>
                              <a:gd name="T45" fmla="*/ T44 w 7616"/>
                              <a:gd name="T46" fmla="+- 0 9 -59"/>
                              <a:gd name="T47" fmla="*/ 9 h 348"/>
                              <a:gd name="T48" fmla="+- 0 8187 2475"/>
                              <a:gd name="T49" fmla="*/ T48 w 7616"/>
                              <a:gd name="T50" fmla="+- 0 29 -59"/>
                              <a:gd name="T51" fmla="*/ 29 h 348"/>
                              <a:gd name="T52" fmla="+- 0 8663 2475"/>
                              <a:gd name="T53" fmla="*/ T52 w 7616"/>
                              <a:gd name="T54" fmla="+- 0 9 -59"/>
                              <a:gd name="T55" fmla="*/ 9 h 348"/>
                              <a:gd name="T56" fmla="+- 0 9139 2475"/>
                              <a:gd name="T57" fmla="*/ T56 w 7616"/>
                              <a:gd name="T58" fmla="+- 0 -59 -59"/>
                              <a:gd name="T59" fmla="*/ -59 h 348"/>
                              <a:gd name="T60" fmla="+- 0 9615 2475"/>
                              <a:gd name="T61" fmla="*/ T60 w 7616"/>
                              <a:gd name="T62" fmla="+- 0 -31 -59"/>
                              <a:gd name="T63" fmla="*/ -31 h 348"/>
                              <a:gd name="T64" fmla="+- 0 10091 2475"/>
                              <a:gd name="T65" fmla="*/ T64 w 7616"/>
                              <a:gd name="T66" fmla="+- 0 -31 -59"/>
                              <a:gd name="T67" fmla="*/ -31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348">
                                <a:moveTo>
                                  <a:pt x="0" y="347"/>
                                </a:moveTo>
                                <a:lnTo>
                                  <a:pt x="476" y="323"/>
                                </a:lnTo>
                                <a:lnTo>
                                  <a:pt x="952" y="313"/>
                                </a:lnTo>
                                <a:lnTo>
                                  <a:pt x="1428" y="307"/>
                                </a:lnTo>
                                <a:lnTo>
                                  <a:pt x="1904" y="234"/>
                                </a:lnTo>
                                <a:lnTo>
                                  <a:pt x="2380" y="224"/>
                                </a:lnTo>
                                <a:lnTo>
                                  <a:pt x="2856" y="185"/>
                                </a:lnTo>
                                <a:lnTo>
                                  <a:pt x="3332" y="146"/>
                                </a:lnTo>
                                <a:lnTo>
                                  <a:pt x="3808" y="156"/>
                                </a:lnTo>
                                <a:lnTo>
                                  <a:pt x="4284" y="122"/>
                                </a:lnTo>
                                <a:lnTo>
                                  <a:pt x="4760" y="107"/>
                                </a:lnTo>
                                <a:lnTo>
                                  <a:pt x="5236" y="68"/>
                                </a:lnTo>
                                <a:lnTo>
                                  <a:pt x="5712" y="88"/>
                                </a:lnTo>
                                <a:lnTo>
                                  <a:pt x="6188" y="68"/>
                                </a:lnTo>
                                <a:lnTo>
                                  <a:pt x="6664" y="0"/>
                                </a:lnTo>
                                <a:lnTo>
                                  <a:pt x="7140" y="28"/>
                                </a:lnTo>
                                <a:lnTo>
                                  <a:pt x="7616" y="28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51"/>
                        <wps:cNvSpPr>
                          <a:spLocks/>
                        </wps:cNvSpPr>
                        <wps:spPr bwMode="auto">
                          <a:xfrm>
                            <a:off x="2475" y="1002"/>
                            <a:ext cx="7616" cy="201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203 1003"/>
                              <a:gd name="T3" fmla="*/ 1203 h 201"/>
                              <a:gd name="T4" fmla="+- 0 2951 2475"/>
                              <a:gd name="T5" fmla="*/ T4 w 7616"/>
                              <a:gd name="T6" fmla="+- 0 1200 1003"/>
                              <a:gd name="T7" fmla="*/ 1200 h 201"/>
                              <a:gd name="T8" fmla="+- 0 3427 2475"/>
                              <a:gd name="T9" fmla="*/ T8 w 7616"/>
                              <a:gd name="T10" fmla="+- 0 1190 1003"/>
                              <a:gd name="T11" fmla="*/ 1190 h 201"/>
                              <a:gd name="T12" fmla="+- 0 3903 2475"/>
                              <a:gd name="T13" fmla="*/ T12 w 7616"/>
                              <a:gd name="T14" fmla="+- 0 1175 1003"/>
                              <a:gd name="T15" fmla="*/ 1175 h 201"/>
                              <a:gd name="T16" fmla="+- 0 4379 2475"/>
                              <a:gd name="T17" fmla="*/ T16 w 7616"/>
                              <a:gd name="T18" fmla="+- 0 1156 1003"/>
                              <a:gd name="T19" fmla="*/ 1156 h 201"/>
                              <a:gd name="T20" fmla="+- 0 4855 2475"/>
                              <a:gd name="T21" fmla="*/ T20 w 7616"/>
                              <a:gd name="T22" fmla="+- 0 1135 1003"/>
                              <a:gd name="T23" fmla="*/ 1135 h 201"/>
                              <a:gd name="T24" fmla="+- 0 5331 2475"/>
                              <a:gd name="T25" fmla="*/ T24 w 7616"/>
                              <a:gd name="T26" fmla="+- 0 1116 1003"/>
                              <a:gd name="T27" fmla="*/ 1116 h 201"/>
                              <a:gd name="T28" fmla="+- 0 5807 2475"/>
                              <a:gd name="T29" fmla="*/ T28 w 7616"/>
                              <a:gd name="T30" fmla="+- 0 1100 1003"/>
                              <a:gd name="T31" fmla="*/ 1100 h 201"/>
                              <a:gd name="T32" fmla="+- 0 6283 2475"/>
                              <a:gd name="T33" fmla="*/ T32 w 7616"/>
                              <a:gd name="T34" fmla="+- 0 1087 1003"/>
                              <a:gd name="T35" fmla="*/ 1087 h 201"/>
                              <a:gd name="T36" fmla="+- 0 6759 2475"/>
                              <a:gd name="T37" fmla="*/ T36 w 7616"/>
                              <a:gd name="T38" fmla="+- 0 1078 1003"/>
                              <a:gd name="T39" fmla="*/ 1078 h 201"/>
                              <a:gd name="T40" fmla="+- 0 7235 2475"/>
                              <a:gd name="T41" fmla="*/ T40 w 7616"/>
                              <a:gd name="T42" fmla="+- 0 1072 1003"/>
                              <a:gd name="T43" fmla="*/ 1072 h 201"/>
                              <a:gd name="T44" fmla="+- 0 7711 2475"/>
                              <a:gd name="T45" fmla="*/ T44 w 7616"/>
                              <a:gd name="T46" fmla="+- 0 1066 1003"/>
                              <a:gd name="T47" fmla="*/ 1066 h 201"/>
                              <a:gd name="T48" fmla="+- 0 8187 2475"/>
                              <a:gd name="T49" fmla="*/ T48 w 7616"/>
                              <a:gd name="T50" fmla="+- 0 1060 1003"/>
                              <a:gd name="T51" fmla="*/ 1060 h 201"/>
                              <a:gd name="T52" fmla="+- 0 8663 2475"/>
                              <a:gd name="T53" fmla="*/ T52 w 7616"/>
                              <a:gd name="T54" fmla="+- 0 1050 1003"/>
                              <a:gd name="T55" fmla="*/ 1050 h 201"/>
                              <a:gd name="T56" fmla="+- 0 9139 2475"/>
                              <a:gd name="T57" fmla="*/ T56 w 7616"/>
                              <a:gd name="T58" fmla="+- 0 1038 1003"/>
                              <a:gd name="T59" fmla="*/ 1038 h 201"/>
                              <a:gd name="T60" fmla="+- 0 9615 2475"/>
                              <a:gd name="T61" fmla="*/ T60 w 7616"/>
                              <a:gd name="T62" fmla="+- 0 1022 1003"/>
                              <a:gd name="T63" fmla="*/ 1022 h 201"/>
                              <a:gd name="T64" fmla="+- 0 10091 2475"/>
                              <a:gd name="T65" fmla="*/ T64 w 7616"/>
                              <a:gd name="T66" fmla="+- 0 1003 1003"/>
                              <a:gd name="T67" fmla="*/ 1003 h 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201">
                                <a:moveTo>
                                  <a:pt x="0" y="200"/>
                                </a:moveTo>
                                <a:lnTo>
                                  <a:pt x="476" y="197"/>
                                </a:lnTo>
                                <a:lnTo>
                                  <a:pt x="952" y="187"/>
                                </a:lnTo>
                                <a:lnTo>
                                  <a:pt x="1428" y="172"/>
                                </a:lnTo>
                                <a:lnTo>
                                  <a:pt x="1904" y="153"/>
                                </a:lnTo>
                                <a:lnTo>
                                  <a:pt x="2380" y="132"/>
                                </a:lnTo>
                                <a:lnTo>
                                  <a:pt x="2856" y="113"/>
                                </a:lnTo>
                                <a:lnTo>
                                  <a:pt x="3332" y="97"/>
                                </a:lnTo>
                                <a:lnTo>
                                  <a:pt x="3808" y="84"/>
                                </a:lnTo>
                                <a:lnTo>
                                  <a:pt x="4284" y="75"/>
                                </a:lnTo>
                                <a:lnTo>
                                  <a:pt x="4760" y="69"/>
                                </a:lnTo>
                                <a:lnTo>
                                  <a:pt x="5236" y="63"/>
                                </a:lnTo>
                                <a:lnTo>
                                  <a:pt x="5712" y="57"/>
                                </a:lnTo>
                                <a:lnTo>
                                  <a:pt x="6188" y="47"/>
                                </a:lnTo>
                                <a:lnTo>
                                  <a:pt x="6664" y="35"/>
                                </a:lnTo>
                                <a:lnTo>
                                  <a:pt x="7140" y="19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50"/>
                        <wps:cNvSpPr>
                          <a:spLocks/>
                        </wps:cNvSpPr>
                        <wps:spPr bwMode="auto">
                          <a:xfrm>
                            <a:off x="2475" y="1926"/>
                            <a:ext cx="7616" cy="538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464 1926"/>
                              <a:gd name="T3" fmla="*/ 2464 h 538"/>
                              <a:gd name="T4" fmla="+- 0 2951 2475"/>
                              <a:gd name="T5" fmla="*/ T4 w 7616"/>
                              <a:gd name="T6" fmla="+- 0 2437 1926"/>
                              <a:gd name="T7" fmla="*/ 2437 h 538"/>
                              <a:gd name="T8" fmla="+- 0 3427 2475"/>
                              <a:gd name="T9" fmla="*/ T8 w 7616"/>
                              <a:gd name="T10" fmla="+- 0 2402 1926"/>
                              <a:gd name="T11" fmla="*/ 2402 h 538"/>
                              <a:gd name="T12" fmla="+- 0 3903 2475"/>
                              <a:gd name="T13" fmla="*/ T12 w 7616"/>
                              <a:gd name="T14" fmla="+- 0 2362 1926"/>
                              <a:gd name="T15" fmla="*/ 2362 h 538"/>
                              <a:gd name="T16" fmla="+- 0 4379 2475"/>
                              <a:gd name="T17" fmla="*/ T16 w 7616"/>
                              <a:gd name="T18" fmla="+- 0 2318 1926"/>
                              <a:gd name="T19" fmla="*/ 2318 h 538"/>
                              <a:gd name="T20" fmla="+- 0 4855 2475"/>
                              <a:gd name="T21" fmla="*/ T20 w 7616"/>
                              <a:gd name="T22" fmla="+- 0 2272 1926"/>
                              <a:gd name="T23" fmla="*/ 2272 h 538"/>
                              <a:gd name="T24" fmla="+- 0 5331 2475"/>
                              <a:gd name="T25" fmla="*/ T24 w 7616"/>
                              <a:gd name="T26" fmla="+- 0 2227 1926"/>
                              <a:gd name="T27" fmla="*/ 2227 h 538"/>
                              <a:gd name="T28" fmla="+- 0 5807 2475"/>
                              <a:gd name="T29" fmla="*/ T28 w 7616"/>
                              <a:gd name="T30" fmla="+- 0 2185 1926"/>
                              <a:gd name="T31" fmla="*/ 2185 h 538"/>
                              <a:gd name="T32" fmla="+- 0 6283 2475"/>
                              <a:gd name="T33" fmla="*/ T32 w 7616"/>
                              <a:gd name="T34" fmla="+- 0 2146 1926"/>
                              <a:gd name="T35" fmla="*/ 2146 h 538"/>
                              <a:gd name="T36" fmla="+- 0 6759 2475"/>
                              <a:gd name="T37" fmla="*/ T36 w 7616"/>
                              <a:gd name="T38" fmla="+- 0 2111 1926"/>
                              <a:gd name="T39" fmla="*/ 2111 h 538"/>
                              <a:gd name="T40" fmla="+- 0 7235 2475"/>
                              <a:gd name="T41" fmla="*/ T40 w 7616"/>
                              <a:gd name="T42" fmla="+- 0 2081 1926"/>
                              <a:gd name="T43" fmla="*/ 2081 h 538"/>
                              <a:gd name="T44" fmla="+- 0 7711 2475"/>
                              <a:gd name="T45" fmla="*/ T44 w 7616"/>
                              <a:gd name="T46" fmla="+- 0 2054 1926"/>
                              <a:gd name="T47" fmla="*/ 2054 h 538"/>
                              <a:gd name="T48" fmla="+- 0 8187 2475"/>
                              <a:gd name="T49" fmla="*/ T48 w 7616"/>
                              <a:gd name="T50" fmla="+- 0 2029 1926"/>
                              <a:gd name="T51" fmla="*/ 2029 h 538"/>
                              <a:gd name="T52" fmla="+- 0 8663 2475"/>
                              <a:gd name="T53" fmla="*/ T52 w 7616"/>
                              <a:gd name="T54" fmla="+- 0 2003 1926"/>
                              <a:gd name="T55" fmla="*/ 2003 h 538"/>
                              <a:gd name="T56" fmla="+- 0 9139 2475"/>
                              <a:gd name="T57" fmla="*/ T56 w 7616"/>
                              <a:gd name="T58" fmla="+- 0 1978 1926"/>
                              <a:gd name="T59" fmla="*/ 1978 h 538"/>
                              <a:gd name="T60" fmla="+- 0 9615 2475"/>
                              <a:gd name="T61" fmla="*/ T60 w 7616"/>
                              <a:gd name="T62" fmla="+- 0 1952 1926"/>
                              <a:gd name="T63" fmla="*/ 1952 h 538"/>
                              <a:gd name="T64" fmla="+- 0 10091 2475"/>
                              <a:gd name="T65" fmla="*/ T64 w 7616"/>
                              <a:gd name="T66" fmla="+- 0 1926 1926"/>
                              <a:gd name="T67" fmla="*/ 1926 h 5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538">
                                <a:moveTo>
                                  <a:pt x="0" y="538"/>
                                </a:moveTo>
                                <a:lnTo>
                                  <a:pt x="476" y="511"/>
                                </a:lnTo>
                                <a:lnTo>
                                  <a:pt x="952" y="476"/>
                                </a:lnTo>
                                <a:lnTo>
                                  <a:pt x="1428" y="436"/>
                                </a:lnTo>
                                <a:lnTo>
                                  <a:pt x="1904" y="392"/>
                                </a:lnTo>
                                <a:lnTo>
                                  <a:pt x="2380" y="346"/>
                                </a:lnTo>
                                <a:lnTo>
                                  <a:pt x="2856" y="301"/>
                                </a:lnTo>
                                <a:lnTo>
                                  <a:pt x="3332" y="259"/>
                                </a:lnTo>
                                <a:lnTo>
                                  <a:pt x="3808" y="220"/>
                                </a:lnTo>
                                <a:lnTo>
                                  <a:pt x="4284" y="185"/>
                                </a:lnTo>
                                <a:lnTo>
                                  <a:pt x="4760" y="155"/>
                                </a:lnTo>
                                <a:lnTo>
                                  <a:pt x="5236" y="128"/>
                                </a:lnTo>
                                <a:lnTo>
                                  <a:pt x="5712" y="103"/>
                                </a:lnTo>
                                <a:lnTo>
                                  <a:pt x="6188" y="77"/>
                                </a:lnTo>
                                <a:lnTo>
                                  <a:pt x="6664" y="52"/>
                                </a:lnTo>
                                <a:lnTo>
                                  <a:pt x="7140" y="26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149"/>
                        <wps:cNvSpPr>
                          <a:spLocks/>
                        </wps:cNvSpPr>
                        <wps:spPr bwMode="auto">
                          <a:xfrm>
                            <a:off x="1261" y="7391"/>
                            <a:ext cx="12409" cy="1509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1941 7391"/>
                              <a:gd name="T3" fmla="*/ 1941 h 1509"/>
                              <a:gd name="T4" fmla="+- 0 2951 1262"/>
                              <a:gd name="T5" fmla="*/ T4 w 12409"/>
                              <a:gd name="T6" fmla="+- 0 1856 7391"/>
                              <a:gd name="T7" fmla="*/ 1856 h 1509"/>
                              <a:gd name="T8" fmla="+- 0 3427 1262"/>
                              <a:gd name="T9" fmla="*/ T8 w 12409"/>
                              <a:gd name="T10" fmla="+- 0 1773 7391"/>
                              <a:gd name="T11" fmla="*/ 1773 h 1509"/>
                              <a:gd name="T12" fmla="+- 0 3903 1262"/>
                              <a:gd name="T13" fmla="*/ T12 w 12409"/>
                              <a:gd name="T14" fmla="+- 0 1691 7391"/>
                              <a:gd name="T15" fmla="*/ 1691 h 1509"/>
                              <a:gd name="T16" fmla="+- 0 4379 1262"/>
                              <a:gd name="T17" fmla="*/ T16 w 12409"/>
                              <a:gd name="T18" fmla="+- 0 1612 7391"/>
                              <a:gd name="T19" fmla="*/ 1612 h 1509"/>
                              <a:gd name="T20" fmla="+- 0 4855 1262"/>
                              <a:gd name="T21" fmla="*/ T20 w 12409"/>
                              <a:gd name="T22" fmla="+- 0 1539 7391"/>
                              <a:gd name="T23" fmla="*/ 1539 h 1509"/>
                              <a:gd name="T24" fmla="+- 0 5331 1262"/>
                              <a:gd name="T25" fmla="*/ T24 w 12409"/>
                              <a:gd name="T26" fmla="+- 0 1471 7391"/>
                              <a:gd name="T27" fmla="*/ 1471 h 1509"/>
                              <a:gd name="T28" fmla="+- 0 5807 1262"/>
                              <a:gd name="T29" fmla="*/ T28 w 12409"/>
                              <a:gd name="T30" fmla="+- 0 1409 7391"/>
                              <a:gd name="T31" fmla="*/ 1409 h 1509"/>
                              <a:gd name="T32" fmla="+- 0 6283 1262"/>
                              <a:gd name="T33" fmla="*/ T32 w 12409"/>
                              <a:gd name="T34" fmla="+- 0 1353 7391"/>
                              <a:gd name="T35" fmla="*/ 1353 h 1509"/>
                              <a:gd name="T36" fmla="+- 0 6759 1262"/>
                              <a:gd name="T37" fmla="*/ T36 w 12409"/>
                              <a:gd name="T38" fmla="+- 0 1302 7391"/>
                              <a:gd name="T39" fmla="*/ 1302 h 1509"/>
                              <a:gd name="T40" fmla="+- 0 7235 1262"/>
                              <a:gd name="T41" fmla="*/ T40 w 12409"/>
                              <a:gd name="T42" fmla="+- 0 1256 7391"/>
                              <a:gd name="T43" fmla="*/ 1256 h 1509"/>
                              <a:gd name="T44" fmla="+- 0 7711 1262"/>
                              <a:gd name="T45" fmla="*/ T44 w 12409"/>
                              <a:gd name="T46" fmla="+- 0 1213 7391"/>
                              <a:gd name="T47" fmla="*/ 1213 h 1509"/>
                              <a:gd name="T48" fmla="+- 0 8187 1262"/>
                              <a:gd name="T49" fmla="*/ T48 w 12409"/>
                              <a:gd name="T50" fmla="+- 0 1173 7391"/>
                              <a:gd name="T51" fmla="*/ 1173 h 1509"/>
                              <a:gd name="T52" fmla="+- 0 8663 1262"/>
                              <a:gd name="T53" fmla="*/ T52 w 12409"/>
                              <a:gd name="T54" fmla="+- 0 1134 7391"/>
                              <a:gd name="T55" fmla="*/ 1134 h 1509"/>
                              <a:gd name="T56" fmla="+- 0 9139 1262"/>
                              <a:gd name="T57" fmla="*/ T56 w 12409"/>
                              <a:gd name="T58" fmla="+- 0 1096 7391"/>
                              <a:gd name="T59" fmla="*/ 1096 h 1509"/>
                              <a:gd name="T60" fmla="+- 0 9615 1262"/>
                              <a:gd name="T61" fmla="*/ T60 w 12409"/>
                              <a:gd name="T62" fmla="+- 0 1058 7391"/>
                              <a:gd name="T63" fmla="*/ 1058 h 1509"/>
                              <a:gd name="T64" fmla="+- 0 10091 1262"/>
                              <a:gd name="T65" fmla="*/ T64 w 12409"/>
                              <a:gd name="T66" fmla="+- 0 1021 7391"/>
                              <a:gd name="T67" fmla="*/ 1021 h 1509"/>
                              <a:gd name="T68" fmla="+- 0 2475 1262"/>
                              <a:gd name="T69" fmla="*/ T68 w 12409"/>
                              <a:gd name="T70" fmla="+- 0 1947 7391"/>
                              <a:gd name="T71" fmla="*/ 1947 h 1509"/>
                              <a:gd name="T72" fmla="+- 0 2951 1262"/>
                              <a:gd name="T73" fmla="*/ T72 w 12409"/>
                              <a:gd name="T74" fmla="+- 0 1892 7391"/>
                              <a:gd name="T75" fmla="*/ 1892 h 1509"/>
                              <a:gd name="T76" fmla="+- 0 3427 1262"/>
                              <a:gd name="T77" fmla="*/ T76 w 12409"/>
                              <a:gd name="T78" fmla="+- 0 1836 7391"/>
                              <a:gd name="T79" fmla="*/ 1836 h 1509"/>
                              <a:gd name="T80" fmla="+- 0 3903 1262"/>
                              <a:gd name="T81" fmla="*/ T80 w 12409"/>
                              <a:gd name="T82" fmla="+- 0 1781 7391"/>
                              <a:gd name="T83" fmla="*/ 1781 h 1509"/>
                              <a:gd name="T84" fmla="+- 0 4379 1262"/>
                              <a:gd name="T85" fmla="*/ T84 w 12409"/>
                              <a:gd name="T86" fmla="+- 0 1725 7391"/>
                              <a:gd name="T87" fmla="*/ 1725 h 1509"/>
                              <a:gd name="T88" fmla="+- 0 4855 1262"/>
                              <a:gd name="T89" fmla="*/ T88 w 12409"/>
                              <a:gd name="T90" fmla="+- 0 1670 7391"/>
                              <a:gd name="T91" fmla="*/ 1670 h 1509"/>
                              <a:gd name="T92" fmla="+- 0 5331 1262"/>
                              <a:gd name="T93" fmla="*/ T92 w 12409"/>
                              <a:gd name="T94" fmla="+- 0 1614 7391"/>
                              <a:gd name="T95" fmla="*/ 1614 h 1509"/>
                              <a:gd name="T96" fmla="+- 0 5807 1262"/>
                              <a:gd name="T97" fmla="*/ T96 w 12409"/>
                              <a:gd name="T98" fmla="+- 0 1557 7391"/>
                              <a:gd name="T99" fmla="*/ 1557 h 1509"/>
                              <a:gd name="T100" fmla="+- 0 6283 1262"/>
                              <a:gd name="T101" fmla="*/ T100 w 12409"/>
                              <a:gd name="T102" fmla="+- 0 1501 7391"/>
                              <a:gd name="T103" fmla="*/ 1501 h 1509"/>
                              <a:gd name="T104" fmla="+- 0 6759 1262"/>
                              <a:gd name="T105" fmla="*/ T104 w 12409"/>
                              <a:gd name="T106" fmla="+- 0 1445 7391"/>
                              <a:gd name="T107" fmla="*/ 1445 h 1509"/>
                              <a:gd name="T108" fmla="+- 0 7235 1262"/>
                              <a:gd name="T109" fmla="*/ T108 w 12409"/>
                              <a:gd name="T110" fmla="+- 0 1390 7391"/>
                              <a:gd name="T111" fmla="*/ 1390 h 1509"/>
                              <a:gd name="T112" fmla="+- 0 7711 1262"/>
                              <a:gd name="T113" fmla="*/ T112 w 12409"/>
                              <a:gd name="T114" fmla="+- 0 1338 7391"/>
                              <a:gd name="T115" fmla="*/ 1338 h 1509"/>
                              <a:gd name="T116" fmla="+- 0 8187 1262"/>
                              <a:gd name="T117" fmla="*/ T116 w 12409"/>
                              <a:gd name="T118" fmla="+- 0 1289 7391"/>
                              <a:gd name="T119" fmla="*/ 1289 h 1509"/>
                              <a:gd name="T120" fmla="+- 0 8663 1262"/>
                              <a:gd name="T121" fmla="*/ T120 w 12409"/>
                              <a:gd name="T122" fmla="+- 0 1243 7391"/>
                              <a:gd name="T123" fmla="*/ 1243 h 1509"/>
                              <a:gd name="T124" fmla="+- 0 9139 1262"/>
                              <a:gd name="T125" fmla="*/ T124 w 12409"/>
                              <a:gd name="T126" fmla="+- 0 1200 7391"/>
                              <a:gd name="T127" fmla="*/ 1200 h 1509"/>
                              <a:gd name="T128" fmla="+- 0 9615 1262"/>
                              <a:gd name="T129" fmla="*/ T128 w 12409"/>
                              <a:gd name="T130" fmla="+- 0 1161 7391"/>
                              <a:gd name="T131" fmla="*/ 1161 h 1509"/>
                              <a:gd name="T132" fmla="+- 0 10091 1262"/>
                              <a:gd name="T133" fmla="*/ T132 w 12409"/>
                              <a:gd name="T134" fmla="+- 0 1125 7391"/>
                              <a:gd name="T135" fmla="*/ 1125 h 15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1509">
                                <a:moveTo>
                                  <a:pt x="1213" y="-5450"/>
                                </a:moveTo>
                                <a:lnTo>
                                  <a:pt x="1689" y="-5535"/>
                                </a:lnTo>
                                <a:lnTo>
                                  <a:pt x="2165" y="-5618"/>
                                </a:lnTo>
                                <a:lnTo>
                                  <a:pt x="2641" y="-5700"/>
                                </a:lnTo>
                                <a:lnTo>
                                  <a:pt x="3117" y="-5779"/>
                                </a:lnTo>
                                <a:lnTo>
                                  <a:pt x="3593" y="-5852"/>
                                </a:lnTo>
                                <a:lnTo>
                                  <a:pt x="4069" y="-5920"/>
                                </a:lnTo>
                                <a:lnTo>
                                  <a:pt x="4545" y="-5982"/>
                                </a:lnTo>
                                <a:lnTo>
                                  <a:pt x="5021" y="-6038"/>
                                </a:lnTo>
                                <a:lnTo>
                                  <a:pt x="5497" y="-6089"/>
                                </a:lnTo>
                                <a:lnTo>
                                  <a:pt x="5973" y="-6135"/>
                                </a:lnTo>
                                <a:lnTo>
                                  <a:pt x="6449" y="-6178"/>
                                </a:lnTo>
                                <a:lnTo>
                                  <a:pt x="6925" y="-6218"/>
                                </a:lnTo>
                                <a:lnTo>
                                  <a:pt x="7401" y="-6257"/>
                                </a:lnTo>
                                <a:lnTo>
                                  <a:pt x="7877" y="-6295"/>
                                </a:lnTo>
                                <a:lnTo>
                                  <a:pt x="8353" y="-6333"/>
                                </a:lnTo>
                                <a:lnTo>
                                  <a:pt x="8829" y="-6370"/>
                                </a:lnTo>
                                <a:moveTo>
                                  <a:pt x="1213" y="-5444"/>
                                </a:moveTo>
                                <a:lnTo>
                                  <a:pt x="1689" y="-5499"/>
                                </a:lnTo>
                                <a:lnTo>
                                  <a:pt x="2165" y="-5555"/>
                                </a:lnTo>
                                <a:lnTo>
                                  <a:pt x="2641" y="-5610"/>
                                </a:lnTo>
                                <a:lnTo>
                                  <a:pt x="3117" y="-5666"/>
                                </a:lnTo>
                                <a:lnTo>
                                  <a:pt x="3593" y="-5721"/>
                                </a:lnTo>
                                <a:lnTo>
                                  <a:pt x="4069" y="-5777"/>
                                </a:lnTo>
                                <a:lnTo>
                                  <a:pt x="4545" y="-5834"/>
                                </a:lnTo>
                                <a:lnTo>
                                  <a:pt x="5021" y="-5890"/>
                                </a:lnTo>
                                <a:lnTo>
                                  <a:pt x="5497" y="-5946"/>
                                </a:lnTo>
                                <a:lnTo>
                                  <a:pt x="5973" y="-6001"/>
                                </a:lnTo>
                                <a:lnTo>
                                  <a:pt x="6449" y="-6053"/>
                                </a:lnTo>
                                <a:lnTo>
                                  <a:pt x="6925" y="-6102"/>
                                </a:lnTo>
                                <a:lnTo>
                                  <a:pt x="7401" y="-6148"/>
                                </a:lnTo>
                                <a:lnTo>
                                  <a:pt x="7877" y="-6191"/>
                                </a:lnTo>
                                <a:lnTo>
                                  <a:pt x="8353" y="-6230"/>
                                </a:lnTo>
                                <a:lnTo>
                                  <a:pt x="8829" y="-6266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148"/>
                        <wps:cNvSpPr>
                          <a:spLocks/>
                        </wps:cNvSpPr>
                        <wps:spPr bwMode="auto">
                          <a:xfrm>
                            <a:off x="1261" y="6325"/>
                            <a:ext cx="12409" cy="4456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610 6326"/>
                              <a:gd name="T3" fmla="*/ 610 h 4456"/>
                              <a:gd name="T4" fmla="+- 0 2951 1262"/>
                              <a:gd name="T5" fmla="*/ T4 w 12409"/>
                              <a:gd name="T6" fmla="+- 0 587 6326"/>
                              <a:gd name="T7" fmla="*/ 587 h 4456"/>
                              <a:gd name="T8" fmla="+- 0 3427 1262"/>
                              <a:gd name="T9" fmla="*/ T8 w 12409"/>
                              <a:gd name="T10" fmla="+- 0 570 6326"/>
                              <a:gd name="T11" fmla="*/ 570 h 4456"/>
                              <a:gd name="T12" fmla="+- 0 3903 1262"/>
                              <a:gd name="T13" fmla="*/ T12 w 12409"/>
                              <a:gd name="T14" fmla="+- 0 556 6326"/>
                              <a:gd name="T15" fmla="*/ 556 h 4456"/>
                              <a:gd name="T16" fmla="+- 0 4379 1262"/>
                              <a:gd name="T17" fmla="*/ T16 w 12409"/>
                              <a:gd name="T18" fmla="+- 0 544 6326"/>
                              <a:gd name="T19" fmla="*/ 544 h 4456"/>
                              <a:gd name="T20" fmla="+- 0 4855 1262"/>
                              <a:gd name="T21" fmla="*/ T20 w 12409"/>
                              <a:gd name="T22" fmla="+- 0 531 6326"/>
                              <a:gd name="T23" fmla="*/ 531 h 4456"/>
                              <a:gd name="T24" fmla="+- 0 5331 1262"/>
                              <a:gd name="T25" fmla="*/ T24 w 12409"/>
                              <a:gd name="T26" fmla="+- 0 519 6326"/>
                              <a:gd name="T27" fmla="*/ 519 h 4456"/>
                              <a:gd name="T28" fmla="+- 0 5807 1262"/>
                              <a:gd name="T29" fmla="*/ T28 w 12409"/>
                              <a:gd name="T30" fmla="+- 0 506 6326"/>
                              <a:gd name="T31" fmla="*/ 506 h 4456"/>
                              <a:gd name="T32" fmla="+- 0 6283 1262"/>
                              <a:gd name="T33" fmla="*/ T32 w 12409"/>
                              <a:gd name="T34" fmla="+- 0 493 6326"/>
                              <a:gd name="T35" fmla="*/ 493 h 4456"/>
                              <a:gd name="T36" fmla="+- 0 6759 1262"/>
                              <a:gd name="T37" fmla="*/ T36 w 12409"/>
                              <a:gd name="T38" fmla="+- 0 479 6326"/>
                              <a:gd name="T39" fmla="*/ 479 h 4456"/>
                              <a:gd name="T40" fmla="+- 0 7235 1262"/>
                              <a:gd name="T41" fmla="*/ T40 w 12409"/>
                              <a:gd name="T42" fmla="+- 0 465 6326"/>
                              <a:gd name="T43" fmla="*/ 465 h 4456"/>
                              <a:gd name="T44" fmla="+- 0 7711 1262"/>
                              <a:gd name="T45" fmla="*/ T44 w 12409"/>
                              <a:gd name="T46" fmla="+- 0 450 6326"/>
                              <a:gd name="T47" fmla="*/ 450 h 4456"/>
                              <a:gd name="T48" fmla="+- 0 8187 1262"/>
                              <a:gd name="T49" fmla="*/ T48 w 12409"/>
                              <a:gd name="T50" fmla="+- 0 434 6326"/>
                              <a:gd name="T51" fmla="*/ 434 h 4456"/>
                              <a:gd name="T52" fmla="+- 0 8663 1262"/>
                              <a:gd name="T53" fmla="*/ T52 w 12409"/>
                              <a:gd name="T54" fmla="+- 0 418 6326"/>
                              <a:gd name="T55" fmla="*/ 418 h 4456"/>
                              <a:gd name="T56" fmla="+- 0 9139 1262"/>
                              <a:gd name="T57" fmla="*/ T56 w 12409"/>
                              <a:gd name="T58" fmla="+- 0 401 6326"/>
                              <a:gd name="T59" fmla="*/ 401 h 4456"/>
                              <a:gd name="T60" fmla="+- 0 9615 1262"/>
                              <a:gd name="T61" fmla="*/ T60 w 12409"/>
                              <a:gd name="T62" fmla="+- 0 384 6326"/>
                              <a:gd name="T63" fmla="*/ 384 h 4456"/>
                              <a:gd name="T64" fmla="+- 0 10091 1262"/>
                              <a:gd name="T65" fmla="*/ T64 w 12409"/>
                              <a:gd name="T66" fmla="+- 0 367 6326"/>
                              <a:gd name="T67" fmla="*/ 367 h 4456"/>
                              <a:gd name="T68" fmla="+- 0 2475 1262"/>
                              <a:gd name="T69" fmla="*/ T68 w 12409"/>
                              <a:gd name="T70" fmla="+- 0 3083 6326"/>
                              <a:gd name="T71" fmla="*/ 3083 h 4456"/>
                              <a:gd name="T72" fmla="+- 0 2951 1262"/>
                              <a:gd name="T73" fmla="*/ T72 w 12409"/>
                              <a:gd name="T74" fmla="+- 0 3102 6326"/>
                              <a:gd name="T75" fmla="*/ 3102 h 4456"/>
                              <a:gd name="T76" fmla="+- 0 3427 1262"/>
                              <a:gd name="T77" fmla="*/ T76 w 12409"/>
                              <a:gd name="T78" fmla="+- 0 3076 6326"/>
                              <a:gd name="T79" fmla="*/ 3076 h 4456"/>
                              <a:gd name="T80" fmla="+- 0 3903 1262"/>
                              <a:gd name="T81" fmla="*/ T80 w 12409"/>
                              <a:gd name="T82" fmla="+- 0 3009 6326"/>
                              <a:gd name="T83" fmla="*/ 3009 h 4456"/>
                              <a:gd name="T84" fmla="+- 0 4379 1262"/>
                              <a:gd name="T85" fmla="*/ T84 w 12409"/>
                              <a:gd name="T86" fmla="+- 0 2908 6326"/>
                              <a:gd name="T87" fmla="*/ 2908 h 4456"/>
                              <a:gd name="T88" fmla="+- 0 4855 1262"/>
                              <a:gd name="T89" fmla="*/ T88 w 12409"/>
                              <a:gd name="T90" fmla="+- 0 2778 6326"/>
                              <a:gd name="T91" fmla="*/ 2778 h 4456"/>
                              <a:gd name="T92" fmla="+- 0 5331 1262"/>
                              <a:gd name="T93" fmla="*/ T92 w 12409"/>
                              <a:gd name="T94" fmla="+- 0 2629 6326"/>
                              <a:gd name="T95" fmla="*/ 2629 h 4456"/>
                              <a:gd name="T96" fmla="+- 0 5807 1262"/>
                              <a:gd name="T97" fmla="*/ T96 w 12409"/>
                              <a:gd name="T98" fmla="+- 0 2471 6326"/>
                              <a:gd name="T99" fmla="*/ 2471 h 4456"/>
                              <a:gd name="T100" fmla="+- 0 6283 1262"/>
                              <a:gd name="T101" fmla="*/ T100 w 12409"/>
                              <a:gd name="T102" fmla="+- 0 2315 6326"/>
                              <a:gd name="T103" fmla="*/ 2315 h 4456"/>
                              <a:gd name="T104" fmla="+- 0 6759 1262"/>
                              <a:gd name="T105" fmla="*/ T104 w 12409"/>
                              <a:gd name="T106" fmla="+- 0 2165 6326"/>
                              <a:gd name="T107" fmla="*/ 2165 h 4456"/>
                              <a:gd name="T108" fmla="+- 0 7235 1262"/>
                              <a:gd name="T109" fmla="*/ T108 w 12409"/>
                              <a:gd name="T110" fmla="+- 0 2027 6326"/>
                              <a:gd name="T111" fmla="*/ 2027 h 4456"/>
                              <a:gd name="T112" fmla="+- 0 7711 1262"/>
                              <a:gd name="T113" fmla="*/ T112 w 12409"/>
                              <a:gd name="T114" fmla="+- 0 1900 6326"/>
                              <a:gd name="T115" fmla="*/ 1900 h 4456"/>
                              <a:gd name="T116" fmla="+- 0 8187 1262"/>
                              <a:gd name="T117" fmla="*/ T116 w 12409"/>
                              <a:gd name="T118" fmla="+- 0 1778 6326"/>
                              <a:gd name="T119" fmla="*/ 1778 h 4456"/>
                              <a:gd name="T120" fmla="+- 0 8663 1262"/>
                              <a:gd name="T121" fmla="*/ T120 w 12409"/>
                              <a:gd name="T122" fmla="+- 0 1661 6326"/>
                              <a:gd name="T123" fmla="*/ 1661 h 4456"/>
                              <a:gd name="T124" fmla="+- 0 9139 1262"/>
                              <a:gd name="T125" fmla="*/ T124 w 12409"/>
                              <a:gd name="T126" fmla="+- 0 1549 6326"/>
                              <a:gd name="T127" fmla="*/ 1549 h 4456"/>
                              <a:gd name="T128" fmla="+- 0 9615 1262"/>
                              <a:gd name="T129" fmla="*/ T128 w 12409"/>
                              <a:gd name="T130" fmla="+- 0 1445 6326"/>
                              <a:gd name="T131" fmla="*/ 1445 h 4456"/>
                              <a:gd name="T132" fmla="+- 0 10091 1262"/>
                              <a:gd name="T133" fmla="*/ T132 w 12409"/>
                              <a:gd name="T134" fmla="+- 0 1352 6326"/>
                              <a:gd name="T135" fmla="*/ 1352 h 4456"/>
                              <a:gd name="T136" fmla="+- 0 2475 1262"/>
                              <a:gd name="T137" fmla="*/ T136 w 12409"/>
                              <a:gd name="T138" fmla="+- 0 1035 6326"/>
                              <a:gd name="T139" fmla="*/ 1035 h 4456"/>
                              <a:gd name="T140" fmla="+- 0 2951 1262"/>
                              <a:gd name="T141" fmla="*/ T140 w 12409"/>
                              <a:gd name="T142" fmla="+- 0 993 6326"/>
                              <a:gd name="T143" fmla="*/ 993 h 4456"/>
                              <a:gd name="T144" fmla="+- 0 3427 1262"/>
                              <a:gd name="T145" fmla="*/ T144 w 12409"/>
                              <a:gd name="T146" fmla="+- 0 953 6326"/>
                              <a:gd name="T147" fmla="*/ 953 h 4456"/>
                              <a:gd name="T148" fmla="+- 0 3903 1262"/>
                              <a:gd name="T149" fmla="*/ T148 w 12409"/>
                              <a:gd name="T150" fmla="+- 0 915 6326"/>
                              <a:gd name="T151" fmla="*/ 915 h 4456"/>
                              <a:gd name="T152" fmla="+- 0 4379 1262"/>
                              <a:gd name="T153" fmla="*/ T152 w 12409"/>
                              <a:gd name="T154" fmla="+- 0 878 6326"/>
                              <a:gd name="T155" fmla="*/ 878 h 4456"/>
                              <a:gd name="T156" fmla="+- 0 4855 1262"/>
                              <a:gd name="T157" fmla="*/ T156 w 12409"/>
                              <a:gd name="T158" fmla="+- 0 842 6326"/>
                              <a:gd name="T159" fmla="*/ 842 h 4456"/>
                              <a:gd name="T160" fmla="+- 0 5331 1262"/>
                              <a:gd name="T161" fmla="*/ T160 w 12409"/>
                              <a:gd name="T162" fmla="+- 0 806 6326"/>
                              <a:gd name="T163" fmla="*/ 806 h 4456"/>
                              <a:gd name="T164" fmla="+- 0 5807 1262"/>
                              <a:gd name="T165" fmla="*/ T164 w 12409"/>
                              <a:gd name="T166" fmla="+- 0 771 6326"/>
                              <a:gd name="T167" fmla="*/ 771 h 4456"/>
                              <a:gd name="T168" fmla="+- 0 6283 1262"/>
                              <a:gd name="T169" fmla="*/ T168 w 12409"/>
                              <a:gd name="T170" fmla="+- 0 736 6326"/>
                              <a:gd name="T171" fmla="*/ 736 h 4456"/>
                              <a:gd name="T172" fmla="+- 0 6759 1262"/>
                              <a:gd name="T173" fmla="*/ T172 w 12409"/>
                              <a:gd name="T174" fmla="+- 0 701 6326"/>
                              <a:gd name="T175" fmla="*/ 701 h 4456"/>
                              <a:gd name="T176" fmla="+- 0 7235 1262"/>
                              <a:gd name="T177" fmla="*/ T176 w 12409"/>
                              <a:gd name="T178" fmla="+- 0 666 6326"/>
                              <a:gd name="T179" fmla="*/ 666 h 4456"/>
                              <a:gd name="T180" fmla="+- 0 7711 1262"/>
                              <a:gd name="T181" fmla="*/ T180 w 12409"/>
                              <a:gd name="T182" fmla="+- 0 634 6326"/>
                              <a:gd name="T183" fmla="*/ 634 h 4456"/>
                              <a:gd name="T184" fmla="+- 0 8187 1262"/>
                              <a:gd name="T185" fmla="*/ T184 w 12409"/>
                              <a:gd name="T186" fmla="+- 0 603 6326"/>
                              <a:gd name="T187" fmla="*/ 603 h 4456"/>
                              <a:gd name="T188" fmla="+- 0 8663 1262"/>
                              <a:gd name="T189" fmla="*/ T188 w 12409"/>
                              <a:gd name="T190" fmla="+- 0 575 6326"/>
                              <a:gd name="T191" fmla="*/ 575 h 4456"/>
                              <a:gd name="T192" fmla="+- 0 9139 1262"/>
                              <a:gd name="T193" fmla="*/ T192 w 12409"/>
                              <a:gd name="T194" fmla="+- 0 549 6326"/>
                              <a:gd name="T195" fmla="*/ 549 h 4456"/>
                              <a:gd name="T196" fmla="+- 0 9615 1262"/>
                              <a:gd name="T197" fmla="*/ T196 w 12409"/>
                              <a:gd name="T198" fmla="+- 0 525 6326"/>
                              <a:gd name="T199" fmla="*/ 525 h 4456"/>
                              <a:gd name="T200" fmla="+- 0 10091 1262"/>
                              <a:gd name="T201" fmla="*/ T200 w 12409"/>
                              <a:gd name="T202" fmla="+- 0 504 6326"/>
                              <a:gd name="T203" fmla="*/ 504 h 4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2409" h="4456">
                                <a:moveTo>
                                  <a:pt x="1213" y="-5716"/>
                                </a:moveTo>
                                <a:lnTo>
                                  <a:pt x="1689" y="-5739"/>
                                </a:lnTo>
                                <a:lnTo>
                                  <a:pt x="2165" y="-5756"/>
                                </a:lnTo>
                                <a:lnTo>
                                  <a:pt x="2641" y="-5770"/>
                                </a:lnTo>
                                <a:lnTo>
                                  <a:pt x="3117" y="-5782"/>
                                </a:lnTo>
                                <a:lnTo>
                                  <a:pt x="3593" y="-5795"/>
                                </a:lnTo>
                                <a:lnTo>
                                  <a:pt x="4069" y="-5807"/>
                                </a:lnTo>
                                <a:lnTo>
                                  <a:pt x="4545" y="-5820"/>
                                </a:lnTo>
                                <a:lnTo>
                                  <a:pt x="5021" y="-5833"/>
                                </a:lnTo>
                                <a:lnTo>
                                  <a:pt x="5497" y="-5847"/>
                                </a:lnTo>
                                <a:lnTo>
                                  <a:pt x="5973" y="-5861"/>
                                </a:lnTo>
                                <a:lnTo>
                                  <a:pt x="6449" y="-5876"/>
                                </a:lnTo>
                                <a:lnTo>
                                  <a:pt x="6925" y="-5892"/>
                                </a:lnTo>
                                <a:lnTo>
                                  <a:pt x="7401" y="-5908"/>
                                </a:lnTo>
                                <a:lnTo>
                                  <a:pt x="7877" y="-5925"/>
                                </a:lnTo>
                                <a:lnTo>
                                  <a:pt x="8353" y="-5942"/>
                                </a:lnTo>
                                <a:lnTo>
                                  <a:pt x="8829" y="-5959"/>
                                </a:lnTo>
                                <a:moveTo>
                                  <a:pt x="1213" y="-3243"/>
                                </a:moveTo>
                                <a:lnTo>
                                  <a:pt x="1689" y="-3224"/>
                                </a:lnTo>
                                <a:lnTo>
                                  <a:pt x="2165" y="-3250"/>
                                </a:lnTo>
                                <a:lnTo>
                                  <a:pt x="2641" y="-3317"/>
                                </a:lnTo>
                                <a:lnTo>
                                  <a:pt x="3117" y="-3418"/>
                                </a:lnTo>
                                <a:lnTo>
                                  <a:pt x="3593" y="-3548"/>
                                </a:lnTo>
                                <a:lnTo>
                                  <a:pt x="4069" y="-3697"/>
                                </a:lnTo>
                                <a:lnTo>
                                  <a:pt x="4545" y="-3855"/>
                                </a:lnTo>
                                <a:lnTo>
                                  <a:pt x="5021" y="-4011"/>
                                </a:lnTo>
                                <a:lnTo>
                                  <a:pt x="5497" y="-4161"/>
                                </a:lnTo>
                                <a:lnTo>
                                  <a:pt x="5973" y="-4299"/>
                                </a:lnTo>
                                <a:lnTo>
                                  <a:pt x="6449" y="-4426"/>
                                </a:lnTo>
                                <a:lnTo>
                                  <a:pt x="6925" y="-4548"/>
                                </a:lnTo>
                                <a:lnTo>
                                  <a:pt x="7401" y="-4665"/>
                                </a:lnTo>
                                <a:lnTo>
                                  <a:pt x="7877" y="-4777"/>
                                </a:lnTo>
                                <a:lnTo>
                                  <a:pt x="8353" y="-4881"/>
                                </a:lnTo>
                                <a:lnTo>
                                  <a:pt x="8829" y="-4974"/>
                                </a:lnTo>
                                <a:moveTo>
                                  <a:pt x="1213" y="-5291"/>
                                </a:moveTo>
                                <a:lnTo>
                                  <a:pt x="1689" y="-5333"/>
                                </a:lnTo>
                                <a:lnTo>
                                  <a:pt x="2165" y="-5373"/>
                                </a:lnTo>
                                <a:lnTo>
                                  <a:pt x="2641" y="-5411"/>
                                </a:lnTo>
                                <a:lnTo>
                                  <a:pt x="3117" y="-5448"/>
                                </a:lnTo>
                                <a:lnTo>
                                  <a:pt x="3593" y="-5484"/>
                                </a:lnTo>
                                <a:lnTo>
                                  <a:pt x="4069" y="-5520"/>
                                </a:lnTo>
                                <a:lnTo>
                                  <a:pt x="4545" y="-5555"/>
                                </a:lnTo>
                                <a:lnTo>
                                  <a:pt x="5021" y="-5590"/>
                                </a:lnTo>
                                <a:lnTo>
                                  <a:pt x="5497" y="-5625"/>
                                </a:lnTo>
                                <a:lnTo>
                                  <a:pt x="5973" y="-5660"/>
                                </a:lnTo>
                                <a:lnTo>
                                  <a:pt x="6449" y="-5692"/>
                                </a:lnTo>
                                <a:lnTo>
                                  <a:pt x="6925" y="-5723"/>
                                </a:lnTo>
                                <a:lnTo>
                                  <a:pt x="7401" y="-5751"/>
                                </a:lnTo>
                                <a:lnTo>
                                  <a:pt x="7877" y="-5777"/>
                                </a:lnTo>
                                <a:lnTo>
                                  <a:pt x="8353" y="-5801"/>
                                </a:lnTo>
                                <a:lnTo>
                                  <a:pt x="8829" y="-5822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7"/>
                        <wps:cNvSpPr>
                          <a:spLocks/>
                        </wps:cNvSpPr>
                        <wps:spPr bwMode="auto">
                          <a:xfrm>
                            <a:off x="2475" y="338"/>
                            <a:ext cx="7616" cy="195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533 339"/>
                              <a:gd name="T3" fmla="*/ 533 h 195"/>
                              <a:gd name="T4" fmla="+- 0 2951 2475"/>
                              <a:gd name="T5" fmla="*/ T4 w 7616"/>
                              <a:gd name="T6" fmla="+- 0 512 339"/>
                              <a:gd name="T7" fmla="*/ 512 h 195"/>
                              <a:gd name="T8" fmla="+- 0 3427 2475"/>
                              <a:gd name="T9" fmla="*/ T8 w 7616"/>
                              <a:gd name="T10" fmla="+- 0 490 339"/>
                              <a:gd name="T11" fmla="*/ 490 h 195"/>
                              <a:gd name="T12" fmla="+- 0 3903 2475"/>
                              <a:gd name="T13" fmla="*/ T12 w 7616"/>
                              <a:gd name="T14" fmla="+- 0 468 339"/>
                              <a:gd name="T15" fmla="*/ 468 h 195"/>
                              <a:gd name="T16" fmla="+- 0 4379 2475"/>
                              <a:gd name="T17" fmla="*/ T16 w 7616"/>
                              <a:gd name="T18" fmla="+- 0 447 339"/>
                              <a:gd name="T19" fmla="*/ 447 h 195"/>
                              <a:gd name="T20" fmla="+- 0 4855 2475"/>
                              <a:gd name="T21" fmla="*/ T20 w 7616"/>
                              <a:gd name="T22" fmla="+- 0 427 339"/>
                              <a:gd name="T23" fmla="*/ 427 h 195"/>
                              <a:gd name="T24" fmla="+- 0 5331 2475"/>
                              <a:gd name="T25" fmla="*/ T24 w 7616"/>
                              <a:gd name="T26" fmla="+- 0 411 339"/>
                              <a:gd name="T27" fmla="*/ 411 h 195"/>
                              <a:gd name="T28" fmla="+- 0 5807 2475"/>
                              <a:gd name="T29" fmla="*/ T28 w 7616"/>
                              <a:gd name="T30" fmla="+- 0 400 339"/>
                              <a:gd name="T31" fmla="*/ 400 h 195"/>
                              <a:gd name="T32" fmla="+- 0 6283 2475"/>
                              <a:gd name="T33" fmla="*/ T32 w 7616"/>
                              <a:gd name="T34" fmla="+- 0 392 339"/>
                              <a:gd name="T35" fmla="*/ 392 h 195"/>
                              <a:gd name="T36" fmla="+- 0 6759 2475"/>
                              <a:gd name="T37" fmla="*/ T36 w 7616"/>
                              <a:gd name="T38" fmla="+- 0 388 339"/>
                              <a:gd name="T39" fmla="*/ 388 h 195"/>
                              <a:gd name="T40" fmla="+- 0 7235 2475"/>
                              <a:gd name="T41" fmla="*/ T40 w 7616"/>
                              <a:gd name="T42" fmla="+- 0 386 339"/>
                              <a:gd name="T43" fmla="*/ 386 h 195"/>
                              <a:gd name="T44" fmla="+- 0 7711 2475"/>
                              <a:gd name="T45" fmla="*/ T44 w 7616"/>
                              <a:gd name="T46" fmla="+- 0 384 339"/>
                              <a:gd name="T47" fmla="*/ 384 h 195"/>
                              <a:gd name="T48" fmla="+- 0 8187 2475"/>
                              <a:gd name="T49" fmla="*/ T48 w 7616"/>
                              <a:gd name="T50" fmla="+- 0 381 339"/>
                              <a:gd name="T51" fmla="*/ 381 h 195"/>
                              <a:gd name="T52" fmla="+- 0 8663 2475"/>
                              <a:gd name="T53" fmla="*/ T52 w 7616"/>
                              <a:gd name="T54" fmla="+- 0 376 339"/>
                              <a:gd name="T55" fmla="*/ 376 h 195"/>
                              <a:gd name="T56" fmla="+- 0 9139 2475"/>
                              <a:gd name="T57" fmla="*/ T56 w 7616"/>
                              <a:gd name="T58" fmla="+- 0 366 339"/>
                              <a:gd name="T59" fmla="*/ 366 h 195"/>
                              <a:gd name="T60" fmla="+- 0 9615 2475"/>
                              <a:gd name="T61" fmla="*/ T60 w 7616"/>
                              <a:gd name="T62" fmla="+- 0 354 339"/>
                              <a:gd name="T63" fmla="*/ 354 h 195"/>
                              <a:gd name="T64" fmla="+- 0 10091 2475"/>
                              <a:gd name="T65" fmla="*/ T64 w 7616"/>
                              <a:gd name="T66" fmla="+- 0 339 339"/>
                              <a:gd name="T67" fmla="*/ 339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195">
                                <a:moveTo>
                                  <a:pt x="0" y="194"/>
                                </a:moveTo>
                                <a:lnTo>
                                  <a:pt x="476" y="173"/>
                                </a:lnTo>
                                <a:lnTo>
                                  <a:pt x="952" y="151"/>
                                </a:lnTo>
                                <a:lnTo>
                                  <a:pt x="1428" y="129"/>
                                </a:lnTo>
                                <a:lnTo>
                                  <a:pt x="1904" y="108"/>
                                </a:lnTo>
                                <a:lnTo>
                                  <a:pt x="2380" y="88"/>
                                </a:lnTo>
                                <a:lnTo>
                                  <a:pt x="2856" y="72"/>
                                </a:lnTo>
                                <a:lnTo>
                                  <a:pt x="3332" y="61"/>
                                </a:lnTo>
                                <a:lnTo>
                                  <a:pt x="3808" y="53"/>
                                </a:lnTo>
                                <a:lnTo>
                                  <a:pt x="4284" y="49"/>
                                </a:lnTo>
                                <a:lnTo>
                                  <a:pt x="4760" y="47"/>
                                </a:lnTo>
                                <a:lnTo>
                                  <a:pt x="5236" y="45"/>
                                </a:lnTo>
                                <a:lnTo>
                                  <a:pt x="5712" y="42"/>
                                </a:lnTo>
                                <a:lnTo>
                                  <a:pt x="6188" y="37"/>
                                </a:lnTo>
                                <a:lnTo>
                                  <a:pt x="6664" y="27"/>
                                </a:lnTo>
                                <a:lnTo>
                                  <a:pt x="7140" y="15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46"/>
                        <wps:cNvSpPr>
                          <a:spLocks/>
                        </wps:cNvSpPr>
                        <wps:spPr bwMode="auto">
                          <a:xfrm>
                            <a:off x="2475" y="566"/>
                            <a:ext cx="7616" cy="312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878 567"/>
                              <a:gd name="T3" fmla="*/ 878 h 312"/>
                              <a:gd name="T4" fmla="+- 0 2951 2475"/>
                              <a:gd name="T5" fmla="*/ T4 w 7616"/>
                              <a:gd name="T6" fmla="+- 0 868 567"/>
                              <a:gd name="T7" fmla="*/ 868 h 312"/>
                              <a:gd name="T8" fmla="+- 0 3427 2475"/>
                              <a:gd name="T9" fmla="*/ T8 w 7616"/>
                              <a:gd name="T10" fmla="+- 0 859 567"/>
                              <a:gd name="T11" fmla="*/ 859 h 312"/>
                              <a:gd name="T12" fmla="+- 0 3903 2475"/>
                              <a:gd name="T13" fmla="*/ T12 w 7616"/>
                              <a:gd name="T14" fmla="+- 0 839 567"/>
                              <a:gd name="T15" fmla="*/ 839 h 312"/>
                              <a:gd name="T16" fmla="+- 0 4379 2475"/>
                              <a:gd name="T17" fmla="*/ T16 w 7616"/>
                              <a:gd name="T18" fmla="+- 0 790 567"/>
                              <a:gd name="T19" fmla="*/ 790 h 312"/>
                              <a:gd name="T20" fmla="+- 0 4855 2475"/>
                              <a:gd name="T21" fmla="*/ T20 w 7616"/>
                              <a:gd name="T22" fmla="+- 0 791 567"/>
                              <a:gd name="T23" fmla="*/ 791 h 312"/>
                              <a:gd name="T24" fmla="+- 0 5331 2475"/>
                              <a:gd name="T25" fmla="*/ T24 w 7616"/>
                              <a:gd name="T26" fmla="+- 0 786 567"/>
                              <a:gd name="T27" fmla="*/ 786 h 312"/>
                              <a:gd name="T28" fmla="+- 0 5807 2475"/>
                              <a:gd name="T29" fmla="*/ T28 w 7616"/>
                              <a:gd name="T30" fmla="+- 0 781 567"/>
                              <a:gd name="T31" fmla="*/ 781 h 312"/>
                              <a:gd name="T32" fmla="+- 0 6283 2475"/>
                              <a:gd name="T33" fmla="*/ T32 w 7616"/>
                              <a:gd name="T34" fmla="+- 0 752 567"/>
                              <a:gd name="T35" fmla="*/ 752 h 312"/>
                              <a:gd name="T36" fmla="+- 0 6759 2475"/>
                              <a:gd name="T37" fmla="*/ T36 w 7616"/>
                              <a:gd name="T38" fmla="+- 0 708 567"/>
                              <a:gd name="T39" fmla="*/ 708 h 312"/>
                              <a:gd name="T40" fmla="+- 0 7235 2475"/>
                              <a:gd name="T41" fmla="*/ T40 w 7616"/>
                              <a:gd name="T42" fmla="+- 0 698 567"/>
                              <a:gd name="T43" fmla="*/ 698 h 312"/>
                              <a:gd name="T44" fmla="+- 0 7711 2475"/>
                              <a:gd name="T45" fmla="*/ T44 w 7616"/>
                              <a:gd name="T46" fmla="+- 0 635 567"/>
                              <a:gd name="T47" fmla="*/ 635 h 312"/>
                              <a:gd name="T48" fmla="+- 0 8187 2475"/>
                              <a:gd name="T49" fmla="*/ T48 w 7616"/>
                              <a:gd name="T50" fmla="+- 0 620 567"/>
                              <a:gd name="T51" fmla="*/ 620 h 312"/>
                              <a:gd name="T52" fmla="+- 0 8663 2475"/>
                              <a:gd name="T53" fmla="*/ T52 w 7616"/>
                              <a:gd name="T54" fmla="+- 0 567 567"/>
                              <a:gd name="T55" fmla="*/ 567 h 312"/>
                              <a:gd name="T56" fmla="+- 0 9139 2475"/>
                              <a:gd name="T57" fmla="*/ T56 w 7616"/>
                              <a:gd name="T58" fmla="+- 0 605 567"/>
                              <a:gd name="T59" fmla="*/ 605 h 312"/>
                              <a:gd name="T60" fmla="+- 0 9615 2475"/>
                              <a:gd name="T61" fmla="*/ T60 w 7616"/>
                              <a:gd name="T62" fmla="+- 0 591 567"/>
                              <a:gd name="T63" fmla="*/ 591 h 312"/>
                              <a:gd name="T64" fmla="+- 0 10091 2475"/>
                              <a:gd name="T65" fmla="*/ T64 w 7616"/>
                              <a:gd name="T66" fmla="+- 0 591 567"/>
                              <a:gd name="T67" fmla="*/ 591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312">
                                <a:moveTo>
                                  <a:pt x="0" y="311"/>
                                </a:moveTo>
                                <a:lnTo>
                                  <a:pt x="476" y="301"/>
                                </a:lnTo>
                                <a:lnTo>
                                  <a:pt x="952" y="292"/>
                                </a:lnTo>
                                <a:lnTo>
                                  <a:pt x="1428" y="272"/>
                                </a:lnTo>
                                <a:lnTo>
                                  <a:pt x="1904" y="223"/>
                                </a:lnTo>
                                <a:lnTo>
                                  <a:pt x="2380" y="224"/>
                                </a:lnTo>
                                <a:lnTo>
                                  <a:pt x="2856" y="219"/>
                                </a:lnTo>
                                <a:lnTo>
                                  <a:pt x="3332" y="214"/>
                                </a:lnTo>
                                <a:lnTo>
                                  <a:pt x="3808" y="185"/>
                                </a:lnTo>
                                <a:lnTo>
                                  <a:pt x="4284" y="141"/>
                                </a:lnTo>
                                <a:lnTo>
                                  <a:pt x="4760" y="131"/>
                                </a:lnTo>
                                <a:lnTo>
                                  <a:pt x="5236" y="68"/>
                                </a:lnTo>
                                <a:lnTo>
                                  <a:pt x="5712" y="53"/>
                                </a:lnTo>
                                <a:lnTo>
                                  <a:pt x="6188" y="0"/>
                                </a:lnTo>
                                <a:lnTo>
                                  <a:pt x="6664" y="38"/>
                                </a:lnTo>
                                <a:lnTo>
                                  <a:pt x="7140" y="24"/>
                                </a:lnTo>
                                <a:lnTo>
                                  <a:pt x="7616" y="24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145"/>
                        <wps:cNvSpPr>
                          <a:spLocks/>
                        </wps:cNvSpPr>
                        <wps:spPr bwMode="auto">
                          <a:xfrm>
                            <a:off x="1261" y="8952"/>
                            <a:ext cx="12409" cy="1567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2941 8952"/>
                              <a:gd name="T3" fmla="*/ 2941 h 1567"/>
                              <a:gd name="T4" fmla="+- 0 2951 1262"/>
                              <a:gd name="T5" fmla="*/ T4 w 12409"/>
                              <a:gd name="T6" fmla="+- 0 2902 8952"/>
                              <a:gd name="T7" fmla="*/ 2902 h 1567"/>
                              <a:gd name="T8" fmla="+- 0 3427 1262"/>
                              <a:gd name="T9" fmla="*/ T8 w 12409"/>
                              <a:gd name="T10" fmla="+- 0 2854 8952"/>
                              <a:gd name="T11" fmla="*/ 2854 h 1567"/>
                              <a:gd name="T12" fmla="+- 0 3903 1262"/>
                              <a:gd name="T13" fmla="*/ T12 w 12409"/>
                              <a:gd name="T14" fmla="+- 0 2798 8952"/>
                              <a:gd name="T15" fmla="*/ 2798 h 1567"/>
                              <a:gd name="T16" fmla="+- 0 4379 1262"/>
                              <a:gd name="T17" fmla="*/ T16 w 12409"/>
                              <a:gd name="T18" fmla="+- 0 2735 8952"/>
                              <a:gd name="T19" fmla="*/ 2735 h 1567"/>
                              <a:gd name="T20" fmla="+- 0 4855 1262"/>
                              <a:gd name="T21" fmla="*/ T20 w 12409"/>
                              <a:gd name="T22" fmla="+- 0 2666 8952"/>
                              <a:gd name="T23" fmla="*/ 2666 h 1567"/>
                              <a:gd name="T24" fmla="+- 0 5331 1262"/>
                              <a:gd name="T25" fmla="*/ T24 w 12409"/>
                              <a:gd name="T26" fmla="+- 0 2593 8952"/>
                              <a:gd name="T27" fmla="*/ 2593 h 1567"/>
                              <a:gd name="T28" fmla="+- 0 5807 1262"/>
                              <a:gd name="T29" fmla="*/ T28 w 12409"/>
                              <a:gd name="T30" fmla="+- 0 2517 8952"/>
                              <a:gd name="T31" fmla="*/ 2517 h 1567"/>
                              <a:gd name="T32" fmla="+- 0 6283 1262"/>
                              <a:gd name="T33" fmla="*/ T32 w 12409"/>
                              <a:gd name="T34" fmla="+- 0 2441 8952"/>
                              <a:gd name="T35" fmla="*/ 2441 h 1567"/>
                              <a:gd name="T36" fmla="+- 0 6759 1262"/>
                              <a:gd name="T37" fmla="*/ T36 w 12409"/>
                              <a:gd name="T38" fmla="+- 0 2368 8952"/>
                              <a:gd name="T39" fmla="*/ 2368 h 1567"/>
                              <a:gd name="T40" fmla="+- 0 7235 1262"/>
                              <a:gd name="T41" fmla="*/ T40 w 12409"/>
                              <a:gd name="T42" fmla="+- 0 2297 8952"/>
                              <a:gd name="T43" fmla="*/ 2297 h 1567"/>
                              <a:gd name="T44" fmla="+- 0 7711 1262"/>
                              <a:gd name="T45" fmla="*/ T44 w 12409"/>
                              <a:gd name="T46" fmla="+- 0 2233 8952"/>
                              <a:gd name="T47" fmla="*/ 2233 h 1567"/>
                              <a:gd name="T48" fmla="+- 0 8187 1262"/>
                              <a:gd name="T49" fmla="*/ T48 w 12409"/>
                              <a:gd name="T50" fmla="+- 0 2173 8952"/>
                              <a:gd name="T51" fmla="*/ 2173 h 1567"/>
                              <a:gd name="T52" fmla="+- 0 8663 1262"/>
                              <a:gd name="T53" fmla="*/ T52 w 12409"/>
                              <a:gd name="T54" fmla="+- 0 2118 8952"/>
                              <a:gd name="T55" fmla="*/ 2118 h 1567"/>
                              <a:gd name="T56" fmla="+- 0 9139 1262"/>
                              <a:gd name="T57" fmla="*/ T56 w 12409"/>
                              <a:gd name="T58" fmla="+- 0 2067 8952"/>
                              <a:gd name="T59" fmla="*/ 2067 h 1567"/>
                              <a:gd name="T60" fmla="+- 0 9615 1262"/>
                              <a:gd name="T61" fmla="*/ T60 w 12409"/>
                              <a:gd name="T62" fmla="+- 0 2022 8952"/>
                              <a:gd name="T63" fmla="*/ 2022 h 1567"/>
                              <a:gd name="T64" fmla="+- 0 10091 1262"/>
                              <a:gd name="T65" fmla="*/ T64 w 12409"/>
                              <a:gd name="T66" fmla="+- 0 1979 8952"/>
                              <a:gd name="T67" fmla="*/ 1979 h 1567"/>
                              <a:gd name="T68" fmla="+- 0 2475 1262"/>
                              <a:gd name="T69" fmla="*/ T68 w 12409"/>
                              <a:gd name="T70" fmla="+- 0 2838 8952"/>
                              <a:gd name="T71" fmla="*/ 2838 h 1567"/>
                              <a:gd name="T72" fmla="+- 0 2951 1262"/>
                              <a:gd name="T73" fmla="*/ T72 w 12409"/>
                              <a:gd name="T74" fmla="+- 0 2815 8952"/>
                              <a:gd name="T75" fmla="*/ 2815 h 1567"/>
                              <a:gd name="T76" fmla="+- 0 3427 1262"/>
                              <a:gd name="T77" fmla="*/ T76 w 12409"/>
                              <a:gd name="T78" fmla="+- 0 2796 8952"/>
                              <a:gd name="T79" fmla="*/ 2796 h 1567"/>
                              <a:gd name="T80" fmla="+- 0 3903 1262"/>
                              <a:gd name="T81" fmla="*/ T80 w 12409"/>
                              <a:gd name="T82" fmla="+- 0 2775 8952"/>
                              <a:gd name="T83" fmla="*/ 2775 h 1567"/>
                              <a:gd name="T84" fmla="+- 0 4379 1262"/>
                              <a:gd name="T85" fmla="*/ T84 w 12409"/>
                              <a:gd name="T86" fmla="+- 0 2751 8952"/>
                              <a:gd name="T87" fmla="*/ 2751 h 1567"/>
                              <a:gd name="T88" fmla="+- 0 4855 1262"/>
                              <a:gd name="T89" fmla="*/ T88 w 12409"/>
                              <a:gd name="T90" fmla="+- 0 2722 8952"/>
                              <a:gd name="T91" fmla="*/ 2722 h 1567"/>
                              <a:gd name="T92" fmla="+- 0 5331 1262"/>
                              <a:gd name="T93" fmla="*/ T92 w 12409"/>
                              <a:gd name="T94" fmla="+- 0 2688 8952"/>
                              <a:gd name="T95" fmla="*/ 2688 h 1567"/>
                              <a:gd name="T96" fmla="+- 0 5807 1262"/>
                              <a:gd name="T97" fmla="*/ T96 w 12409"/>
                              <a:gd name="T98" fmla="+- 0 2649 8952"/>
                              <a:gd name="T99" fmla="*/ 2649 h 1567"/>
                              <a:gd name="T100" fmla="+- 0 6283 1262"/>
                              <a:gd name="T101" fmla="*/ T100 w 12409"/>
                              <a:gd name="T102" fmla="+- 0 2606 8952"/>
                              <a:gd name="T103" fmla="*/ 2606 h 1567"/>
                              <a:gd name="T104" fmla="+- 0 6759 1262"/>
                              <a:gd name="T105" fmla="*/ T104 w 12409"/>
                              <a:gd name="T106" fmla="+- 0 2561 8952"/>
                              <a:gd name="T107" fmla="*/ 2561 h 1567"/>
                              <a:gd name="T108" fmla="+- 0 7235 1262"/>
                              <a:gd name="T109" fmla="*/ T108 w 12409"/>
                              <a:gd name="T110" fmla="+- 0 2515 8952"/>
                              <a:gd name="T111" fmla="*/ 2515 h 1567"/>
                              <a:gd name="T112" fmla="+- 0 7711 1262"/>
                              <a:gd name="T113" fmla="*/ T112 w 12409"/>
                              <a:gd name="T114" fmla="+- 0 2469 8952"/>
                              <a:gd name="T115" fmla="*/ 2469 h 1567"/>
                              <a:gd name="T116" fmla="+- 0 8187 1262"/>
                              <a:gd name="T117" fmla="*/ T116 w 12409"/>
                              <a:gd name="T118" fmla="+- 0 2423 8952"/>
                              <a:gd name="T119" fmla="*/ 2423 h 1567"/>
                              <a:gd name="T120" fmla="+- 0 8663 1262"/>
                              <a:gd name="T121" fmla="*/ T120 w 12409"/>
                              <a:gd name="T122" fmla="+- 0 2379 8952"/>
                              <a:gd name="T123" fmla="*/ 2379 h 1567"/>
                              <a:gd name="T124" fmla="+- 0 9139 1262"/>
                              <a:gd name="T125" fmla="*/ T124 w 12409"/>
                              <a:gd name="T126" fmla="+- 0 2337 8952"/>
                              <a:gd name="T127" fmla="*/ 2337 h 1567"/>
                              <a:gd name="T128" fmla="+- 0 9615 1262"/>
                              <a:gd name="T129" fmla="*/ T128 w 12409"/>
                              <a:gd name="T130" fmla="+- 0 2298 8952"/>
                              <a:gd name="T131" fmla="*/ 2298 h 1567"/>
                              <a:gd name="T132" fmla="+- 0 10091 1262"/>
                              <a:gd name="T133" fmla="*/ T132 w 12409"/>
                              <a:gd name="T134" fmla="+- 0 2260 8952"/>
                              <a:gd name="T135" fmla="*/ 2260 h 1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1567">
                                <a:moveTo>
                                  <a:pt x="1213" y="-6011"/>
                                </a:moveTo>
                                <a:lnTo>
                                  <a:pt x="1689" y="-6050"/>
                                </a:lnTo>
                                <a:lnTo>
                                  <a:pt x="2165" y="-6098"/>
                                </a:lnTo>
                                <a:lnTo>
                                  <a:pt x="2641" y="-6154"/>
                                </a:lnTo>
                                <a:lnTo>
                                  <a:pt x="3117" y="-6217"/>
                                </a:lnTo>
                                <a:lnTo>
                                  <a:pt x="3593" y="-6286"/>
                                </a:lnTo>
                                <a:lnTo>
                                  <a:pt x="4069" y="-6359"/>
                                </a:lnTo>
                                <a:lnTo>
                                  <a:pt x="4545" y="-6435"/>
                                </a:lnTo>
                                <a:lnTo>
                                  <a:pt x="5021" y="-6511"/>
                                </a:lnTo>
                                <a:lnTo>
                                  <a:pt x="5497" y="-6584"/>
                                </a:lnTo>
                                <a:lnTo>
                                  <a:pt x="5973" y="-6655"/>
                                </a:lnTo>
                                <a:lnTo>
                                  <a:pt x="6449" y="-6719"/>
                                </a:lnTo>
                                <a:lnTo>
                                  <a:pt x="6925" y="-6779"/>
                                </a:lnTo>
                                <a:lnTo>
                                  <a:pt x="7401" y="-6834"/>
                                </a:lnTo>
                                <a:lnTo>
                                  <a:pt x="7877" y="-6885"/>
                                </a:lnTo>
                                <a:lnTo>
                                  <a:pt x="8353" y="-6930"/>
                                </a:lnTo>
                                <a:lnTo>
                                  <a:pt x="8829" y="-6973"/>
                                </a:lnTo>
                                <a:moveTo>
                                  <a:pt x="1213" y="-6114"/>
                                </a:moveTo>
                                <a:lnTo>
                                  <a:pt x="1689" y="-6137"/>
                                </a:lnTo>
                                <a:lnTo>
                                  <a:pt x="2165" y="-6156"/>
                                </a:lnTo>
                                <a:lnTo>
                                  <a:pt x="2641" y="-6177"/>
                                </a:lnTo>
                                <a:lnTo>
                                  <a:pt x="3117" y="-6201"/>
                                </a:lnTo>
                                <a:lnTo>
                                  <a:pt x="3593" y="-6230"/>
                                </a:lnTo>
                                <a:lnTo>
                                  <a:pt x="4069" y="-6264"/>
                                </a:lnTo>
                                <a:lnTo>
                                  <a:pt x="4545" y="-6303"/>
                                </a:lnTo>
                                <a:lnTo>
                                  <a:pt x="5021" y="-6346"/>
                                </a:lnTo>
                                <a:lnTo>
                                  <a:pt x="5497" y="-6391"/>
                                </a:lnTo>
                                <a:lnTo>
                                  <a:pt x="5973" y="-6437"/>
                                </a:lnTo>
                                <a:lnTo>
                                  <a:pt x="6449" y="-6483"/>
                                </a:lnTo>
                                <a:lnTo>
                                  <a:pt x="6925" y="-6529"/>
                                </a:lnTo>
                                <a:lnTo>
                                  <a:pt x="7401" y="-6573"/>
                                </a:lnTo>
                                <a:lnTo>
                                  <a:pt x="7877" y="-6615"/>
                                </a:lnTo>
                                <a:lnTo>
                                  <a:pt x="8353" y="-6654"/>
                                </a:lnTo>
                                <a:lnTo>
                                  <a:pt x="8829" y="-6692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144"/>
                        <wps:cNvSpPr>
                          <a:spLocks/>
                        </wps:cNvSpPr>
                        <wps:spPr bwMode="auto">
                          <a:xfrm>
                            <a:off x="1261" y="6978"/>
                            <a:ext cx="12409" cy="3615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1065 6978"/>
                              <a:gd name="T3" fmla="*/ 1065 h 3615"/>
                              <a:gd name="T4" fmla="+- 0 2951 1262"/>
                              <a:gd name="T5" fmla="*/ T4 w 12409"/>
                              <a:gd name="T6" fmla="+- 0 1005 6978"/>
                              <a:gd name="T7" fmla="*/ 1005 h 3615"/>
                              <a:gd name="T8" fmla="+- 0 3427 1262"/>
                              <a:gd name="T9" fmla="*/ T8 w 12409"/>
                              <a:gd name="T10" fmla="+- 0 954 6978"/>
                              <a:gd name="T11" fmla="*/ 954 h 3615"/>
                              <a:gd name="T12" fmla="+- 0 3903 1262"/>
                              <a:gd name="T13" fmla="*/ T12 w 12409"/>
                              <a:gd name="T14" fmla="+- 0 914 6978"/>
                              <a:gd name="T15" fmla="*/ 914 h 3615"/>
                              <a:gd name="T16" fmla="+- 0 4379 1262"/>
                              <a:gd name="T17" fmla="*/ T16 w 12409"/>
                              <a:gd name="T18" fmla="+- 0 886 6978"/>
                              <a:gd name="T19" fmla="*/ 886 h 3615"/>
                              <a:gd name="T20" fmla="+- 0 4855 1262"/>
                              <a:gd name="T21" fmla="*/ T20 w 12409"/>
                              <a:gd name="T22" fmla="+- 0 869 6978"/>
                              <a:gd name="T23" fmla="*/ 869 h 3615"/>
                              <a:gd name="T24" fmla="+- 0 5331 1262"/>
                              <a:gd name="T25" fmla="*/ T24 w 12409"/>
                              <a:gd name="T26" fmla="+- 0 861 6978"/>
                              <a:gd name="T27" fmla="*/ 861 h 3615"/>
                              <a:gd name="T28" fmla="+- 0 5807 1262"/>
                              <a:gd name="T29" fmla="*/ T28 w 12409"/>
                              <a:gd name="T30" fmla="+- 0 858 6978"/>
                              <a:gd name="T31" fmla="*/ 858 h 3615"/>
                              <a:gd name="T32" fmla="+- 0 6283 1262"/>
                              <a:gd name="T33" fmla="*/ T32 w 12409"/>
                              <a:gd name="T34" fmla="+- 0 857 6978"/>
                              <a:gd name="T35" fmla="*/ 857 h 3615"/>
                              <a:gd name="T36" fmla="+- 0 6759 1262"/>
                              <a:gd name="T37" fmla="*/ T36 w 12409"/>
                              <a:gd name="T38" fmla="+- 0 855 6978"/>
                              <a:gd name="T39" fmla="*/ 855 h 3615"/>
                              <a:gd name="T40" fmla="+- 0 7235 1262"/>
                              <a:gd name="T41" fmla="*/ T40 w 12409"/>
                              <a:gd name="T42" fmla="+- 0 851 6978"/>
                              <a:gd name="T43" fmla="*/ 851 h 3615"/>
                              <a:gd name="T44" fmla="+- 0 7711 1262"/>
                              <a:gd name="T45" fmla="*/ T44 w 12409"/>
                              <a:gd name="T46" fmla="+- 0 844 6978"/>
                              <a:gd name="T47" fmla="*/ 844 h 3615"/>
                              <a:gd name="T48" fmla="+- 0 8187 1262"/>
                              <a:gd name="T49" fmla="*/ T48 w 12409"/>
                              <a:gd name="T50" fmla="+- 0 833 6978"/>
                              <a:gd name="T51" fmla="*/ 833 h 3615"/>
                              <a:gd name="T52" fmla="+- 0 8663 1262"/>
                              <a:gd name="T53" fmla="*/ T52 w 12409"/>
                              <a:gd name="T54" fmla="+- 0 820 6978"/>
                              <a:gd name="T55" fmla="*/ 820 h 3615"/>
                              <a:gd name="T56" fmla="+- 0 9139 1262"/>
                              <a:gd name="T57" fmla="*/ T56 w 12409"/>
                              <a:gd name="T58" fmla="+- 0 805 6978"/>
                              <a:gd name="T59" fmla="*/ 805 h 3615"/>
                              <a:gd name="T60" fmla="+- 0 9615 1262"/>
                              <a:gd name="T61" fmla="*/ T60 w 12409"/>
                              <a:gd name="T62" fmla="+- 0 787 6978"/>
                              <a:gd name="T63" fmla="*/ 787 h 3615"/>
                              <a:gd name="T64" fmla="+- 0 10091 1262"/>
                              <a:gd name="T65" fmla="*/ T64 w 12409"/>
                              <a:gd name="T66" fmla="+- 0 768 6978"/>
                              <a:gd name="T67" fmla="*/ 768 h 3615"/>
                              <a:gd name="T68" fmla="+- 0 2475 1262"/>
                              <a:gd name="T69" fmla="*/ T68 w 12409"/>
                              <a:gd name="T70" fmla="+- 0 2167 6978"/>
                              <a:gd name="T71" fmla="*/ 2167 h 3615"/>
                              <a:gd name="T72" fmla="+- 0 2951 1262"/>
                              <a:gd name="T73" fmla="*/ T72 w 12409"/>
                              <a:gd name="T74" fmla="+- 0 2079 6978"/>
                              <a:gd name="T75" fmla="*/ 2079 h 3615"/>
                              <a:gd name="T76" fmla="+- 0 3427 1262"/>
                              <a:gd name="T77" fmla="*/ T76 w 12409"/>
                              <a:gd name="T78" fmla="+- 0 1987 6978"/>
                              <a:gd name="T79" fmla="*/ 1987 h 3615"/>
                              <a:gd name="T80" fmla="+- 0 3903 1262"/>
                              <a:gd name="T81" fmla="*/ T80 w 12409"/>
                              <a:gd name="T82" fmla="+- 0 1894 6978"/>
                              <a:gd name="T83" fmla="*/ 1894 h 3615"/>
                              <a:gd name="T84" fmla="+- 0 4379 1262"/>
                              <a:gd name="T85" fmla="*/ T84 w 12409"/>
                              <a:gd name="T86" fmla="+- 0 1802 6978"/>
                              <a:gd name="T87" fmla="*/ 1802 h 3615"/>
                              <a:gd name="T88" fmla="+- 0 4855 1262"/>
                              <a:gd name="T89" fmla="*/ T88 w 12409"/>
                              <a:gd name="T90" fmla="+- 0 1714 6978"/>
                              <a:gd name="T91" fmla="*/ 1714 h 3615"/>
                              <a:gd name="T92" fmla="+- 0 5331 1262"/>
                              <a:gd name="T93" fmla="*/ T92 w 12409"/>
                              <a:gd name="T94" fmla="+- 0 1632 6978"/>
                              <a:gd name="T95" fmla="*/ 1632 h 3615"/>
                              <a:gd name="T96" fmla="+- 0 5807 1262"/>
                              <a:gd name="T97" fmla="*/ T96 w 12409"/>
                              <a:gd name="T98" fmla="+- 0 1557 6978"/>
                              <a:gd name="T99" fmla="*/ 1557 h 3615"/>
                              <a:gd name="T100" fmla="+- 0 6283 1262"/>
                              <a:gd name="T101" fmla="*/ T100 w 12409"/>
                              <a:gd name="T102" fmla="+- 0 1489 6978"/>
                              <a:gd name="T103" fmla="*/ 1489 h 3615"/>
                              <a:gd name="T104" fmla="+- 0 6759 1262"/>
                              <a:gd name="T105" fmla="*/ T104 w 12409"/>
                              <a:gd name="T106" fmla="+- 0 1429 6978"/>
                              <a:gd name="T107" fmla="*/ 1429 h 3615"/>
                              <a:gd name="T108" fmla="+- 0 7235 1262"/>
                              <a:gd name="T109" fmla="*/ T108 w 12409"/>
                              <a:gd name="T110" fmla="+- 0 1376 6978"/>
                              <a:gd name="T111" fmla="*/ 1376 h 3615"/>
                              <a:gd name="T112" fmla="+- 0 7711 1262"/>
                              <a:gd name="T113" fmla="*/ T112 w 12409"/>
                              <a:gd name="T114" fmla="+- 0 1329 6978"/>
                              <a:gd name="T115" fmla="*/ 1329 h 3615"/>
                              <a:gd name="T116" fmla="+- 0 8187 1262"/>
                              <a:gd name="T117" fmla="*/ T116 w 12409"/>
                              <a:gd name="T118" fmla="+- 0 1287 6978"/>
                              <a:gd name="T119" fmla="*/ 1287 h 3615"/>
                              <a:gd name="T120" fmla="+- 0 8663 1262"/>
                              <a:gd name="T121" fmla="*/ T120 w 12409"/>
                              <a:gd name="T122" fmla="+- 0 1248 6978"/>
                              <a:gd name="T123" fmla="*/ 1248 h 3615"/>
                              <a:gd name="T124" fmla="+- 0 9139 1262"/>
                              <a:gd name="T125" fmla="*/ T124 w 12409"/>
                              <a:gd name="T126" fmla="+- 0 1211 6978"/>
                              <a:gd name="T127" fmla="*/ 1211 h 3615"/>
                              <a:gd name="T128" fmla="+- 0 9615 1262"/>
                              <a:gd name="T129" fmla="*/ T128 w 12409"/>
                              <a:gd name="T130" fmla="+- 0 1175 6978"/>
                              <a:gd name="T131" fmla="*/ 1175 h 3615"/>
                              <a:gd name="T132" fmla="+- 0 10091 1262"/>
                              <a:gd name="T133" fmla="*/ T132 w 12409"/>
                              <a:gd name="T134" fmla="+- 0 1139 6978"/>
                              <a:gd name="T135" fmla="*/ 1139 h 3615"/>
                              <a:gd name="T136" fmla="+- 0 2475 1262"/>
                              <a:gd name="T137" fmla="*/ T136 w 12409"/>
                              <a:gd name="T138" fmla="+- 0 2986 6978"/>
                              <a:gd name="T139" fmla="*/ 2986 h 3615"/>
                              <a:gd name="T140" fmla="+- 0 2951 1262"/>
                              <a:gd name="T141" fmla="*/ T140 w 12409"/>
                              <a:gd name="T142" fmla="+- 0 2940 6978"/>
                              <a:gd name="T143" fmla="*/ 2940 h 3615"/>
                              <a:gd name="T144" fmla="+- 0 3427 1262"/>
                              <a:gd name="T145" fmla="*/ T144 w 12409"/>
                              <a:gd name="T146" fmla="+- 0 2886 6978"/>
                              <a:gd name="T147" fmla="*/ 2886 h 3615"/>
                              <a:gd name="T148" fmla="+- 0 3903 1262"/>
                              <a:gd name="T149" fmla="*/ T148 w 12409"/>
                              <a:gd name="T150" fmla="+- 0 2826 6978"/>
                              <a:gd name="T151" fmla="*/ 2826 h 3615"/>
                              <a:gd name="T152" fmla="+- 0 4379 1262"/>
                              <a:gd name="T153" fmla="*/ T152 w 12409"/>
                              <a:gd name="T154" fmla="+- 0 2765 6978"/>
                              <a:gd name="T155" fmla="*/ 2765 h 3615"/>
                              <a:gd name="T156" fmla="+- 0 4855 1262"/>
                              <a:gd name="T157" fmla="*/ T156 w 12409"/>
                              <a:gd name="T158" fmla="+- 0 2705 6978"/>
                              <a:gd name="T159" fmla="*/ 2705 h 3615"/>
                              <a:gd name="T160" fmla="+- 0 5331 1262"/>
                              <a:gd name="T161" fmla="*/ T160 w 12409"/>
                              <a:gd name="T162" fmla="+- 0 2648 6978"/>
                              <a:gd name="T163" fmla="*/ 2648 h 3615"/>
                              <a:gd name="T164" fmla="+- 0 5807 1262"/>
                              <a:gd name="T165" fmla="*/ T164 w 12409"/>
                              <a:gd name="T166" fmla="+- 0 2596 6978"/>
                              <a:gd name="T167" fmla="*/ 2596 h 3615"/>
                              <a:gd name="T168" fmla="+- 0 6283 1262"/>
                              <a:gd name="T169" fmla="*/ T168 w 12409"/>
                              <a:gd name="T170" fmla="+- 0 2547 6978"/>
                              <a:gd name="T171" fmla="*/ 2547 h 3615"/>
                              <a:gd name="T172" fmla="+- 0 6759 1262"/>
                              <a:gd name="T173" fmla="*/ T172 w 12409"/>
                              <a:gd name="T174" fmla="+- 0 2502 6978"/>
                              <a:gd name="T175" fmla="*/ 2502 h 3615"/>
                              <a:gd name="T176" fmla="+- 0 7235 1262"/>
                              <a:gd name="T177" fmla="*/ T176 w 12409"/>
                              <a:gd name="T178" fmla="+- 0 2460 6978"/>
                              <a:gd name="T179" fmla="*/ 2460 h 3615"/>
                              <a:gd name="T180" fmla="+- 0 7711 1262"/>
                              <a:gd name="T181" fmla="*/ T180 w 12409"/>
                              <a:gd name="T182" fmla="+- 0 2421 6978"/>
                              <a:gd name="T183" fmla="*/ 2421 h 3615"/>
                              <a:gd name="T184" fmla="+- 0 8187 1262"/>
                              <a:gd name="T185" fmla="*/ T184 w 12409"/>
                              <a:gd name="T186" fmla="+- 0 2381 6978"/>
                              <a:gd name="T187" fmla="*/ 2381 h 3615"/>
                              <a:gd name="T188" fmla="+- 0 8663 1262"/>
                              <a:gd name="T189" fmla="*/ T188 w 12409"/>
                              <a:gd name="T190" fmla="+- 0 2339 6978"/>
                              <a:gd name="T191" fmla="*/ 2339 h 3615"/>
                              <a:gd name="T192" fmla="+- 0 9139 1262"/>
                              <a:gd name="T193" fmla="*/ T192 w 12409"/>
                              <a:gd name="T194" fmla="+- 0 2296 6978"/>
                              <a:gd name="T195" fmla="*/ 2296 h 3615"/>
                              <a:gd name="T196" fmla="+- 0 9615 1262"/>
                              <a:gd name="T197" fmla="*/ T196 w 12409"/>
                              <a:gd name="T198" fmla="+- 0 2250 6978"/>
                              <a:gd name="T199" fmla="*/ 2250 h 3615"/>
                              <a:gd name="T200" fmla="+- 0 10091 1262"/>
                              <a:gd name="T201" fmla="*/ T200 w 12409"/>
                              <a:gd name="T202" fmla="+- 0 2202 6978"/>
                              <a:gd name="T203" fmla="*/ 2202 h 3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2409" h="3615">
                                <a:moveTo>
                                  <a:pt x="1213" y="-5913"/>
                                </a:moveTo>
                                <a:lnTo>
                                  <a:pt x="1689" y="-5973"/>
                                </a:lnTo>
                                <a:lnTo>
                                  <a:pt x="2165" y="-6024"/>
                                </a:lnTo>
                                <a:lnTo>
                                  <a:pt x="2641" y="-6064"/>
                                </a:lnTo>
                                <a:lnTo>
                                  <a:pt x="3117" y="-6092"/>
                                </a:lnTo>
                                <a:lnTo>
                                  <a:pt x="3593" y="-6109"/>
                                </a:lnTo>
                                <a:lnTo>
                                  <a:pt x="4069" y="-6117"/>
                                </a:lnTo>
                                <a:lnTo>
                                  <a:pt x="4545" y="-6120"/>
                                </a:lnTo>
                                <a:lnTo>
                                  <a:pt x="5021" y="-6121"/>
                                </a:lnTo>
                                <a:lnTo>
                                  <a:pt x="5497" y="-6123"/>
                                </a:lnTo>
                                <a:lnTo>
                                  <a:pt x="5973" y="-6127"/>
                                </a:lnTo>
                                <a:lnTo>
                                  <a:pt x="6449" y="-6134"/>
                                </a:lnTo>
                                <a:lnTo>
                                  <a:pt x="6925" y="-6145"/>
                                </a:lnTo>
                                <a:lnTo>
                                  <a:pt x="7401" y="-6158"/>
                                </a:lnTo>
                                <a:lnTo>
                                  <a:pt x="7877" y="-6173"/>
                                </a:lnTo>
                                <a:lnTo>
                                  <a:pt x="8353" y="-6191"/>
                                </a:lnTo>
                                <a:lnTo>
                                  <a:pt x="8829" y="-6210"/>
                                </a:lnTo>
                                <a:moveTo>
                                  <a:pt x="1213" y="-4811"/>
                                </a:moveTo>
                                <a:lnTo>
                                  <a:pt x="1689" y="-4899"/>
                                </a:lnTo>
                                <a:lnTo>
                                  <a:pt x="2165" y="-4991"/>
                                </a:lnTo>
                                <a:lnTo>
                                  <a:pt x="2641" y="-5084"/>
                                </a:lnTo>
                                <a:lnTo>
                                  <a:pt x="3117" y="-5176"/>
                                </a:lnTo>
                                <a:lnTo>
                                  <a:pt x="3593" y="-5264"/>
                                </a:lnTo>
                                <a:lnTo>
                                  <a:pt x="4069" y="-5346"/>
                                </a:lnTo>
                                <a:lnTo>
                                  <a:pt x="4545" y="-5421"/>
                                </a:lnTo>
                                <a:lnTo>
                                  <a:pt x="5021" y="-5489"/>
                                </a:lnTo>
                                <a:lnTo>
                                  <a:pt x="5497" y="-5549"/>
                                </a:lnTo>
                                <a:lnTo>
                                  <a:pt x="5973" y="-5602"/>
                                </a:lnTo>
                                <a:lnTo>
                                  <a:pt x="6449" y="-5649"/>
                                </a:lnTo>
                                <a:lnTo>
                                  <a:pt x="6925" y="-5691"/>
                                </a:lnTo>
                                <a:lnTo>
                                  <a:pt x="7401" y="-5730"/>
                                </a:lnTo>
                                <a:lnTo>
                                  <a:pt x="7877" y="-5767"/>
                                </a:lnTo>
                                <a:lnTo>
                                  <a:pt x="8353" y="-5803"/>
                                </a:lnTo>
                                <a:lnTo>
                                  <a:pt x="8829" y="-5839"/>
                                </a:lnTo>
                                <a:moveTo>
                                  <a:pt x="1213" y="-3992"/>
                                </a:moveTo>
                                <a:lnTo>
                                  <a:pt x="1689" y="-4038"/>
                                </a:lnTo>
                                <a:lnTo>
                                  <a:pt x="2165" y="-4092"/>
                                </a:lnTo>
                                <a:lnTo>
                                  <a:pt x="2641" y="-4152"/>
                                </a:lnTo>
                                <a:lnTo>
                                  <a:pt x="3117" y="-4213"/>
                                </a:lnTo>
                                <a:lnTo>
                                  <a:pt x="3593" y="-4273"/>
                                </a:lnTo>
                                <a:lnTo>
                                  <a:pt x="4069" y="-4330"/>
                                </a:lnTo>
                                <a:lnTo>
                                  <a:pt x="4545" y="-4382"/>
                                </a:lnTo>
                                <a:lnTo>
                                  <a:pt x="5021" y="-4431"/>
                                </a:lnTo>
                                <a:lnTo>
                                  <a:pt x="5497" y="-4476"/>
                                </a:lnTo>
                                <a:lnTo>
                                  <a:pt x="5973" y="-4518"/>
                                </a:lnTo>
                                <a:lnTo>
                                  <a:pt x="6449" y="-4557"/>
                                </a:lnTo>
                                <a:lnTo>
                                  <a:pt x="6925" y="-4597"/>
                                </a:lnTo>
                                <a:lnTo>
                                  <a:pt x="7401" y="-4639"/>
                                </a:lnTo>
                                <a:lnTo>
                                  <a:pt x="7877" y="-4682"/>
                                </a:lnTo>
                                <a:lnTo>
                                  <a:pt x="8353" y="-4728"/>
                                </a:lnTo>
                                <a:lnTo>
                                  <a:pt x="8829" y="-4776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43"/>
                        <wps:cNvSpPr>
                          <a:spLocks/>
                        </wps:cNvSpPr>
                        <wps:spPr bwMode="auto">
                          <a:xfrm>
                            <a:off x="2475" y="-159"/>
                            <a:ext cx="7616" cy="299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41 -158"/>
                              <a:gd name="T3" fmla="*/ 141 h 299"/>
                              <a:gd name="T4" fmla="+- 0 2951 2475"/>
                              <a:gd name="T5" fmla="*/ T4 w 7616"/>
                              <a:gd name="T6" fmla="+- 0 116 -158"/>
                              <a:gd name="T7" fmla="*/ 116 h 299"/>
                              <a:gd name="T8" fmla="+- 0 3427 2475"/>
                              <a:gd name="T9" fmla="*/ T8 w 7616"/>
                              <a:gd name="T10" fmla="+- 0 106 -158"/>
                              <a:gd name="T11" fmla="*/ 106 h 299"/>
                              <a:gd name="T12" fmla="+- 0 3903 2475"/>
                              <a:gd name="T13" fmla="*/ T12 w 7616"/>
                              <a:gd name="T14" fmla="+- 0 82 -158"/>
                              <a:gd name="T15" fmla="*/ 82 h 299"/>
                              <a:gd name="T16" fmla="+- 0 4379 2475"/>
                              <a:gd name="T17" fmla="*/ T16 w 7616"/>
                              <a:gd name="T18" fmla="+- 0 52 -158"/>
                              <a:gd name="T19" fmla="*/ 52 h 299"/>
                              <a:gd name="T20" fmla="+- 0 4855 2475"/>
                              <a:gd name="T21" fmla="*/ T20 w 7616"/>
                              <a:gd name="T22" fmla="+- 0 38 -158"/>
                              <a:gd name="T23" fmla="*/ 38 h 299"/>
                              <a:gd name="T24" fmla="+- 0 5331 2475"/>
                              <a:gd name="T25" fmla="*/ T24 w 7616"/>
                              <a:gd name="T26" fmla="+- 0 38 -158"/>
                              <a:gd name="T27" fmla="*/ 38 h 299"/>
                              <a:gd name="T28" fmla="+- 0 5807 2475"/>
                              <a:gd name="T29" fmla="*/ T28 w 7616"/>
                              <a:gd name="T30" fmla="+- 0 13 -158"/>
                              <a:gd name="T31" fmla="*/ 13 h 299"/>
                              <a:gd name="T32" fmla="+- 0 6283 2475"/>
                              <a:gd name="T33" fmla="*/ T32 w 7616"/>
                              <a:gd name="T34" fmla="+- 0 -2 -158"/>
                              <a:gd name="T35" fmla="*/ -2 h 299"/>
                              <a:gd name="T36" fmla="+- 0 6759 2475"/>
                              <a:gd name="T37" fmla="*/ T36 w 7616"/>
                              <a:gd name="T38" fmla="+- 0 -26 -158"/>
                              <a:gd name="T39" fmla="*/ -26 h 299"/>
                              <a:gd name="T40" fmla="+- 0 7235 2475"/>
                              <a:gd name="T41" fmla="*/ T40 w 7616"/>
                              <a:gd name="T42" fmla="+- 0 -51 -158"/>
                              <a:gd name="T43" fmla="*/ -51 h 299"/>
                              <a:gd name="T44" fmla="+- 0 7711 2475"/>
                              <a:gd name="T45" fmla="*/ T44 w 7616"/>
                              <a:gd name="T46" fmla="+- 0 -75 -158"/>
                              <a:gd name="T47" fmla="*/ -75 h 299"/>
                              <a:gd name="T48" fmla="+- 0 8187 2475"/>
                              <a:gd name="T49" fmla="*/ T48 w 7616"/>
                              <a:gd name="T50" fmla="+- 0 -88 -158"/>
                              <a:gd name="T51" fmla="*/ -88 h 299"/>
                              <a:gd name="T52" fmla="+- 0 8663 2475"/>
                              <a:gd name="T53" fmla="*/ T52 w 7616"/>
                              <a:gd name="T54" fmla="+- 0 -107 -158"/>
                              <a:gd name="T55" fmla="*/ -107 h 299"/>
                              <a:gd name="T56" fmla="+- 0 9139 2475"/>
                              <a:gd name="T57" fmla="*/ T56 w 7616"/>
                              <a:gd name="T58" fmla="+- 0 -124 -158"/>
                              <a:gd name="T59" fmla="*/ -124 h 299"/>
                              <a:gd name="T60" fmla="+- 0 9615 2475"/>
                              <a:gd name="T61" fmla="*/ T60 w 7616"/>
                              <a:gd name="T62" fmla="+- 0 -141 -158"/>
                              <a:gd name="T63" fmla="*/ -141 h 299"/>
                              <a:gd name="T64" fmla="+- 0 10091 2475"/>
                              <a:gd name="T65" fmla="*/ T64 w 7616"/>
                              <a:gd name="T66" fmla="+- 0 -158 -158"/>
                              <a:gd name="T67" fmla="*/ -158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299">
                                <a:moveTo>
                                  <a:pt x="0" y="299"/>
                                </a:moveTo>
                                <a:lnTo>
                                  <a:pt x="476" y="274"/>
                                </a:lnTo>
                                <a:lnTo>
                                  <a:pt x="952" y="264"/>
                                </a:lnTo>
                                <a:lnTo>
                                  <a:pt x="1428" y="240"/>
                                </a:lnTo>
                                <a:lnTo>
                                  <a:pt x="1904" y="210"/>
                                </a:lnTo>
                                <a:lnTo>
                                  <a:pt x="2380" y="196"/>
                                </a:lnTo>
                                <a:lnTo>
                                  <a:pt x="2856" y="196"/>
                                </a:lnTo>
                                <a:lnTo>
                                  <a:pt x="3332" y="171"/>
                                </a:lnTo>
                                <a:lnTo>
                                  <a:pt x="3808" y="156"/>
                                </a:lnTo>
                                <a:lnTo>
                                  <a:pt x="4284" y="132"/>
                                </a:lnTo>
                                <a:lnTo>
                                  <a:pt x="4760" y="107"/>
                                </a:lnTo>
                                <a:lnTo>
                                  <a:pt x="5236" y="83"/>
                                </a:lnTo>
                                <a:lnTo>
                                  <a:pt x="5712" y="70"/>
                                </a:lnTo>
                                <a:lnTo>
                                  <a:pt x="6188" y="51"/>
                                </a:lnTo>
                                <a:lnTo>
                                  <a:pt x="6664" y="34"/>
                                </a:lnTo>
                                <a:lnTo>
                                  <a:pt x="7140" y="17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142"/>
                        <wps:cNvSpPr>
                          <a:spLocks/>
                        </wps:cNvSpPr>
                        <wps:spPr bwMode="auto">
                          <a:xfrm>
                            <a:off x="1261" y="10136"/>
                            <a:ext cx="12409" cy="1458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3579 10136"/>
                              <a:gd name="T3" fmla="*/ 3579 h 1458"/>
                              <a:gd name="T4" fmla="+- 0 2951 1262"/>
                              <a:gd name="T5" fmla="*/ T4 w 12409"/>
                              <a:gd name="T6" fmla="+- 0 3597 10136"/>
                              <a:gd name="T7" fmla="*/ 3597 h 1458"/>
                              <a:gd name="T8" fmla="+- 0 3427 1262"/>
                              <a:gd name="T9" fmla="*/ T8 w 12409"/>
                              <a:gd name="T10" fmla="+- 0 3601 10136"/>
                              <a:gd name="T11" fmla="*/ 3601 h 1458"/>
                              <a:gd name="T12" fmla="+- 0 3903 1262"/>
                              <a:gd name="T13" fmla="*/ T12 w 12409"/>
                              <a:gd name="T14" fmla="+- 0 3590 10136"/>
                              <a:gd name="T15" fmla="*/ 3590 h 1458"/>
                              <a:gd name="T16" fmla="+- 0 4379 1262"/>
                              <a:gd name="T17" fmla="*/ T16 w 12409"/>
                              <a:gd name="T18" fmla="+- 0 3565 10136"/>
                              <a:gd name="T19" fmla="*/ 3565 h 1458"/>
                              <a:gd name="T20" fmla="+- 0 4855 1262"/>
                              <a:gd name="T21" fmla="*/ T20 w 12409"/>
                              <a:gd name="T22" fmla="+- 0 3528 10136"/>
                              <a:gd name="T23" fmla="*/ 3528 h 1458"/>
                              <a:gd name="T24" fmla="+- 0 5331 1262"/>
                              <a:gd name="T25" fmla="*/ T24 w 12409"/>
                              <a:gd name="T26" fmla="+- 0 3479 10136"/>
                              <a:gd name="T27" fmla="*/ 3479 h 1458"/>
                              <a:gd name="T28" fmla="+- 0 5807 1262"/>
                              <a:gd name="T29" fmla="*/ T28 w 12409"/>
                              <a:gd name="T30" fmla="+- 0 3422 10136"/>
                              <a:gd name="T31" fmla="*/ 3422 h 1458"/>
                              <a:gd name="T32" fmla="+- 0 6283 1262"/>
                              <a:gd name="T33" fmla="*/ T32 w 12409"/>
                              <a:gd name="T34" fmla="+- 0 3360 10136"/>
                              <a:gd name="T35" fmla="*/ 3360 h 1458"/>
                              <a:gd name="T36" fmla="+- 0 6759 1262"/>
                              <a:gd name="T37" fmla="*/ T36 w 12409"/>
                              <a:gd name="T38" fmla="+- 0 3294 10136"/>
                              <a:gd name="T39" fmla="*/ 3294 h 1458"/>
                              <a:gd name="T40" fmla="+- 0 7235 1262"/>
                              <a:gd name="T41" fmla="*/ T40 w 12409"/>
                              <a:gd name="T42" fmla="+- 0 3226 10136"/>
                              <a:gd name="T43" fmla="*/ 3226 h 1458"/>
                              <a:gd name="T44" fmla="+- 0 7711 1262"/>
                              <a:gd name="T45" fmla="*/ T44 w 12409"/>
                              <a:gd name="T46" fmla="+- 0 3156 10136"/>
                              <a:gd name="T47" fmla="*/ 3156 h 1458"/>
                              <a:gd name="T48" fmla="+- 0 8187 1262"/>
                              <a:gd name="T49" fmla="*/ T48 w 12409"/>
                              <a:gd name="T50" fmla="+- 0 3082 10136"/>
                              <a:gd name="T51" fmla="*/ 3082 h 1458"/>
                              <a:gd name="T52" fmla="+- 0 8663 1262"/>
                              <a:gd name="T53" fmla="*/ T52 w 12409"/>
                              <a:gd name="T54" fmla="+- 0 3006 10136"/>
                              <a:gd name="T55" fmla="*/ 3006 h 1458"/>
                              <a:gd name="T56" fmla="+- 0 9139 1262"/>
                              <a:gd name="T57" fmla="*/ T56 w 12409"/>
                              <a:gd name="T58" fmla="+- 0 2928 10136"/>
                              <a:gd name="T59" fmla="*/ 2928 h 1458"/>
                              <a:gd name="T60" fmla="+- 0 9615 1262"/>
                              <a:gd name="T61" fmla="*/ T60 w 12409"/>
                              <a:gd name="T62" fmla="+- 0 2851 10136"/>
                              <a:gd name="T63" fmla="*/ 2851 h 1458"/>
                              <a:gd name="T64" fmla="+- 0 10091 1262"/>
                              <a:gd name="T65" fmla="*/ T64 w 12409"/>
                              <a:gd name="T66" fmla="+- 0 2777 10136"/>
                              <a:gd name="T67" fmla="*/ 2777 h 1458"/>
                              <a:gd name="T68" fmla="+- 0 2475 1262"/>
                              <a:gd name="T69" fmla="*/ T68 w 12409"/>
                              <a:gd name="T70" fmla="+- 0 3223 10136"/>
                              <a:gd name="T71" fmla="*/ 3223 h 1458"/>
                              <a:gd name="T72" fmla="+- 0 2951 1262"/>
                              <a:gd name="T73" fmla="*/ T72 w 12409"/>
                              <a:gd name="T74" fmla="+- 0 3222 10136"/>
                              <a:gd name="T75" fmla="*/ 3222 h 1458"/>
                              <a:gd name="T76" fmla="+- 0 3427 1262"/>
                              <a:gd name="T77" fmla="*/ T76 w 12409"/>
                              <a:gd name="T78" fmla="+- 0 3219 10136"/>
                              <a:gd name="T79" fmla="*/ 3219 h 1458"/>
                              <a:gd name="T80" fmla="+- 0 3903 1262"/>
                              <a:gd name="T81" fmla="*/ T80 w 12409"/>
                              <a:gd name="T82" fmla="+- 0 3211 10136"/>
                              <a:gd name="T83" fmla="*/ 3211 h 1458"/>
                              <a:gd name="T84" fmla="+- 0 4379 1262"/>
                              <a:gd name="T85" fmla="*/ T84 w 12409"/>
                              <a:gd name="T86" fmla="+- 0 3198 10136"/>
                              <a:gd name="T87" fmla="*/ 3198 h 1458"/>
                              <a:gd name="T88" fmla="+- 0 4855 1262"/>
                              <a:gd name="T89" fmla="*/ T88 w 12409"/>
                              <a:gd name="T90" fmla="+- 0 3178 10136"/>
                              <a:gd name="T91" fmla="*/ 3178 h 1458"/>
                              <a:gd name="T92" fmla="+- 0 5331 1262"/>
                              <a:gd name="T93" fmla="*/ T92 w 12409"/>
                              <a:gd name="T94" fmla="+- 0 3149 10136"/>
                              <a:gd name="T95" fmla="*/ 3149 h 1458"/>
                              <a:gd name="T96" fmla="+- 0 5807 1262"/>
                              <a:gd name="T97" fmla="*/ T96 w 12409"/>
                              <a:gd name="T98" fmla="+- 0 3113 10136"/>
                              <a:gd name="T99" fmla="*/ 3113 h 1458"/>
                              <a:gd name="T100" fmla="+- 0 6283 1262"/>
                              <a:gd name="T101" fmla="*/ T100 w 12409"/>
                              <a:gd name="T102" fmla="+- 0 3068 10136"/>
                              <a:gd name="T103" fmla="*/ 3068 h 1458"/>
                              <a:gd name="T104" fmla="+- 0 6759 1262"/>
                              <a:gd name="T105" fmla="*/ T104 w 12409"/>
                              <a:gd name="T106" fmla="+- 0 3019 10136"/>
                              <a:gd name="T107" fmla="*/ 3019 h 1458"/>
                              <a:gd name="T108" fmla="+- 0 7235 1262"/>
                              <a:gd name="T109" fmla="*/ T108 w 12409"/>
                              <a:gd name="T110" fmla="+- 0 2966 10136"/>
                              <a:gd name="T111" fmla="*/ 2966 h 1458"/>
                              <a:gd name="T112" fmla="+- 0 7711 1262"/>
                              <a:gd name="T113" fmla="*/ T112 w 12409"/>
                              <a:gd name="T114" fmla="+- 0 2913 10136"/>
                              <a:gd name="T115" fmla="*/ 2913 h 1458"/>
                              <a:gd name="T116" fmla="+- 0 8187 1262"/>
                              <a:gd name="T117" fmla="*/ T116 w 12409"/>
                              <a:gd name="T118" fmla="+- 0 2862 10136"/>
                              <a:gd name="T119" fmla="*/ 2862 h 1458"/>
                              <a:gd name="T120" fmla="+- 0 8663 1262"/>
                              <a:gd name="T121" fmla="*/ T120 w 12409"/>
                              <a:gd name="T122" fmla="+- 0 2815 10136"/>
                              <a:gd name="T123" fmla="*/ 2815 h 1458"/>
                              <a:gd name="T124" fmla="+- 0 9139 1262"/>
                              <a:gd name="T125" fmla="*/ T124 w 12409"/>
                              <a:gd name="T126" fmla="+- 0 2774 10136"/>
                              <a:gd name="T127" fmla="*/ 2774 h 1458"/>
                              <a:gd name="T128" fmla="+- 0 9615 1262"/>
                              <a:gd name="T129" fmla="*/ T128 w 12409"/>
                              <a:gd name="T130" fmla="+- 0 2738 10136"/>
                              <a:gd name="T131" fmla="*/ 2738 h 1458"/>
                              <a:gd name="T132" fmla="+- 0 10091 1262"/>
                              <a:gd name="T133" fmla="*/ T132 w 12409"/>
                              <a:gd name="T134" fmla="+- 0 2706 10136"/>
                              <a:gd name="T135" fmla="*/ 2706 h 1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1458">
                                <a:moveTo>
                                  <a:pt x="1213" y="-6557"/>
                                </a:moveTo>
                                <a:lnTo>
                                  <a:pt x="1689" y="-6539"/>
                                </a:lnTo>
                                <a:lnTo>
                                  <a:pt x="2165" y="-6535"/>
                                </a:lnTo>
                                <a:lnTo>
                                  <a:pt x="2641" y="-6546"/>
                                </a:lnTo>
                                <a:lnTo>
                                  <a:pt x="3117" y="-6571"/>
                                </a:lnTo>
                                <a:lnTo>
                                  <a:pt x="3593" y="-6608"/>
                                </a:lnTo>
                                <a:lnTo>
                                  <a:pt x="4069" y="-6657"/>
                                </a:lnTo>
                                <a:lnTo>
                                  <a:pt x="4545" y="-6714"/>
                                </a:lnTo>
                                <a:lnTo>
                                  <a:pt x="5021" y="-6776"/>
                                </a:lnTo>
                                <a:lnTo>
                                  <a:pt x="5497" y="-6842"/>
                                </a:lnTo>
                                <a:lnTo>
                                  <a:pt x="5973" y="-6910"/>
                                </a:lnTo>
                                <a:lnTo>
                                  <a:pt x="6449" y="-6980"/>
                                </a:lnTo>
                                <a:lnTo>
                                  <a:pt x="6925" y="-7054"/>
                                </a:lnTo>
                                <a:lnTo>
                                  <a:pt x="7401" y="-7130"/>
                                </a:lnTo>
                                <a:lnTo>
                                  <a:pt x="7877" y="-7208"/>
                                </a:lnTo>
                                <a:lnTo>
                                  <a:pt x="8353" y="-7285"/>
                                </a:lnTo>
                                <a:lnTo>
                                  <a:pt x="8829" y="-7359"/>
                                </a:lnTo>
                                <a:moveTo>
                                  <a:pt x="1213" y="-6913"/>
                                </a:moveTo>
                                <a:lnTo>
                                  <a:pt x="1689" y="-6914"/>
                                </a:lnTo>
                                <a:lnTo>
                                  <a:pt x="2165" y="-6917"/>
                                </a:lnTo>
                                <a:lnTo>
                                  <a:pt x="2641" y="-6925"/>
                                </a:lnTo>
                                <a:lnTo>
                                  <a:pt x="3117" y="-6938"/>
                                </a:lnTo>
                                <a:lnTo>
                                  <a:pt x="3593" y="-6958"/>
                                </a:lnTo>
                                <a:lnTo>
                                  <a:pt x="4069" y="-6987"/>
                                </a:lnTo>
                                <a:lnTo>
                                  <a:pt x="4545" y="-7023"/>
                                </a:lnTo>
                                <a:lnTo>
                                  <a:pt x="5021" y="-7068"/>
                                </a:lnTo>
                                <a:lnTo>
                                  <a:pt x="5497" y="-7117"/>
                                </a:lnTo>
                                <a:lnTo>
                                  <a:pt x="5973" y="-7170"/>
                                </a:lnTo>
                                <a:lnTo>
                                  <a:pt x="6449" y="-7223"/>
                                </a:lnTo>
                                <a:lnTo>
                                  <a:pt x="6925" y="-7274"/>
                                </a:lnTo>
                                <a:lnTo>
                                  <a:pt x="7401" y="-7321"/>
                                </a:lnTo>
                                <a:lnTo>
                                  <a:pt x="7877" y="-7362"/>
                                </a:lnTo>
                                <a:lnTo>
                                  <a:pt x="8353" y="-7398"/>
                                </a:lnTo>
                                <a:lnTo>
                                  <a:pt x="8829" y="-743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41"/>
                        <wps:cNvSpPr>
                          <a:spLocks/>
                        </wps:cNvSpPr>
                        <wps:spPr bwMode="auto">
                          <a:xfrm>
                            <a:off x="2475" y="112"/>
                            <a:ext cx="7616" cy="266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379 113"/>
                              <a:gd name="T3" fmla="*/ 379 h 266"/>
                              <a:gd name="T4" fmla="+- 0 2951 2475"/>
                              <a:gd name="T5" fmla="*/ T4 w 7616"/>
                              <a:gd name="T6" fmla="+- 0 355 113"/>
                              <a:gd name="T7" fmla="*/ 355 h 266"/>
                              <a:gd name="T8" fmla="+- 0 3427 2475"/>
                              <a:gd name="T9" fmla="*/ T8 w 7616"/>
                              <a:gd name="T10" fmla="+- 0 333 113"/>
                              <a:gd name="T11" fmla="*/ 333 h 266"/>
                              <a:gd name="T12" fmla="+- 0 3903 2475"/>
                              <a:gd name="T13" fmla="*/ T12 w 7616"/>
                              <a:gd name="T14" fmla="+- 0 314 113"/>
                              <a:gd name="T15" fmla="*/ 314 h 266"/>
                              <a:gd name="T16" fmla="+- 0 4379 2475"/>
                              <a:gd name="T17" fmla="*/ T16 w 7616"/>
                              <a:gd name="T18" fmla="+- 0 297 113"/>
                              <a:gd name="T19" fmla="*/ 297 h 266"/>
                              <a:gd name="T20" fmla="+- 0 4855 2475"/>
                              <a:gd name="T21" fmla="*/ T20 w 7616"/>
                              <a:gd name="T22" fmla="+- 0 281 113"/>
                              <a:gd name="T23" fmla="*/ 281 h 266"/>
                              <a:gd name="T24" fmla="+- 0 5331 2475"/>
                              <a:gd name="T25" fmla="*/ T24 w 7616"/>
                              <a:gd name="T26" fmla="+- 0 267 113"/>
                              <a:gd name="T27" fmla="*/ 267 h 266"/>
                              <a:gd name="T28" fmla="+- 0 5807 2475"/>
                              <a:gd name="T29" fmla="*/ T28 w 7616"/>
                              <a:gd name="T30" fmla="+- 0 255 113"/>
                              <a:gd name="T31" fmla="*/ 255 h 266"/>
                              <a:gd name="T32" fmla="+- 0 6283 2475"/>
                              <a:gd name="T33" fmla="*/ T32 w 7616"/>
                              <a:gd name="T34" fmla="+- 0 242 113"/>
                              <a:gd name="T35" fmla="*/ 242 h 266"/>
                              <a:gd name="T36" fmla="+- 0 6759 2475"/>
                              <a:gd name="T37" fmla="*/ T36 w 7616"/>
                              <a:gd name="T38" fmla="+- 0 230 113"/>
                              <a:gd name="T39" fmla="*/ 230 h 266"/>
                              <a:gd name="T40" fmla="+- 0 7235 2475"/>
                              <a:gd name="T41" fmla="*/ T40 w 7616"/>
                              <a:gd name="T42" fmla="+- 0 217 113"/>
                              <a:gd name="T43" fmla="*/ 217 h 266"/>
                              <a:gd name="T44" fmla="+- 0 7711 2475"/>
                              <a:gd name="T45" fmla="*/ T44 w 7616"/>
                              <a:gd name="T46" fmla="+- 0 203 113"/>
                              <a:gd name="T47" fmla="*/ 203 h 266"/>
                              <a:gd name="T48" fmla="+- 0 8187 2475"/>
                              <a:gd name="T49" fmla="*/ T48 w 7616"/>
                              <a:gd name="T50" fmla="+- 0 187 113"/>
                              <a:gd name="T51" fmla="*/ 187 h 266"/>
                              <a:gd name="T52" fmla="+- 0 8663 2475"/>
                              <a:gd name="T53" fmla="*/ T52 w 7616"/>
                              <a:gd name="T54" fmla="+- 0 170 113"/>
                              <a:gd name="T55" fmla="*/ 170 h 266"/>
                              <a:gd name="T56" fmla="+- 0 9139 2475"/>
                              <a:gd name="T57" fmla="*/ T56 w 7616"/>
                              <a:gd name="T58" fmla="+- 0 152 113"/>
                              <a:gd name="T59" fmla="*/ 152 h 266"/>
                              <a:gd name="T60" fmla="+- 0 9615 2475"/>
                              <a:gd name="T61" fmla="*/ T60 w 7616"/>
                              <a:gd name="T62" fmla="+- 0 133 113"/>
                              <a:gd name="T63" fmla="*/ 133 h 266"/>
                              <a:gd name="T64" fmla="+- 0 10091 2475"/>
                              <a:gd name="T65" fmla="*/ T64 w 7616"/>
                              <a:gd name="T66" fmla="+- 0 113 113"/>
                              <a:gd name="T67" fmla="*/ 113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266">
                                <a:moveTo>
                                  <a:pt x="0" y="266"/>
                                </a:moveTo>
                                <a:lnTo>
                                  <a:pt x="476" y="242"/>
                                </a:lnTo>
                                <a:lnTo>
                                  <a:pt x="952" y="220"/>
                                </a:lnTo>
                                <a:lnTo>
                                  <a:pt x="1428" y="201"/>
                                </a:lnTo>
                                <a:lnTo>
                                  <a:pt x="1904" y="184"/>
                                </a:lnTo>
                                <a:lnTo>
                                  <a:pt x="2380" y="168"/>
                                </a:lnTo>
                                <a:lnTo>
                                  <a:pt x="2856" y="154"/>
                                </a:lnTo>
                                <a:lnTo>
                                  <a:pt x="3332" y="142"/>
                                </a:lnTo>
                                <a:lnTo>
                                  <a:pt x="3808" y="129"/>
                                </a:lnTo>
                                <a:lnTo>
                                  <a:pt x="4284" y="117"/>
                                </a:lnTo>
                                <a:lnTo>
                                  <a:pt x="4760" y="104"/>
                                </a:lnTo>
                                <a:lnTo>
                                  <a:pt x="5236" y="90"/>
                                </a:lnTo>
                                <a:lnTo>
                                  <a:pt x="5712" y="74"/>
                                </a:lnTo>
                                <a:lnTo>
                                  <a:pt x="6188" y="57"/>
                                </a:lnTo>
                                <a:lnTo>
                                  <a:pt x="6664" y="39"/>
                                </a:lnTo>
                                <a:lnTo>
                                  <a:pt x="7140" y="20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140"/>
                        <wps:cNvSpPr>
                          <a:spLocks/>
                        </wps:cNvSpPr>
                        <wps:spPr bwMode="auto">
                          <a:xfrm>
                            <a:off x="1261" y="6430"/>
                            <a:ext cx="12409" cy="831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850 6430"/>
                              <a:gd name="T3" fmla="*/ 850 h 831"/>
                              <a:gd name="T4" fmla="+- 0 2951 1262"/>
                              <a:gd name="T5" fmla="*/ T4 w 12409"/>
                              <a:gd name="T6" fmla="+- 0 806 6430"/>
                              <a:gd name="T7" fmla="*/ 806 h 831"/>
                              <a:gd name="T8" fmla="+- 0 3427 1262"/>
                              <a:gd name="T9" fmla="*/ T8 w 12409"/>
                              <a:gd name="T10" fmla="+- 0 764 6430"/>
                              <a:gd name="T11" fmla="*/ 764 h 831"/>
                              <a:gd name="T12" fmla="+- 0 3903 1262"/>
                              <a:gd name="T13" fmla="*/ T12 w 12409"/>
                              <a:gd name="T14" fmla="+- 0 723 6430"/>
                              <a:gd name="T15" fmla="*/ 723 h 831"/>
                              <a:gd name="T16" fmla="+- 0 4379 1262"/>
                              <a:gd name="T17" fmla="*/ T16 w 12409"/>
                              <a:gd name="T18" fmla="+- 0 685 6430"/>
                              <a:gd name="T19" fmla="*/ 685 h 831"/>
                              <a:gd name="T20" fmla="+- 0 4855 1262"/>
                              <a:gd name="T21" fmla="*/ T20 w 12409"/>
                              <a:gd name="T22" fmla="+- 0 652 6430"/>
                              <a:gd name="T23" fmla="*/ 652 h 831"/>
                              <a:gd name="T24" fmla="+- 0 5331 1262"/>
                              <a:gd name="T25" fmla="*/ T24 w 12409"/>
                              <a:gd name="T26" fmla="+- 0 622 6430"/>
                              <a:gd name="T27" fmla="*/ 622 h 831"/>
                              <a:gd name="T28" fmla="+- 0 5807 1262"/>
                              <a:gd name="T29" fmla="*/ T28 w 12409"/>
                              <a:gd name="T30" fmla="+- 0 596 6430"/>
                              <a:gd name="T31" fmla="*/ 596 h 831"/>
                              <a:gd name="T32" fmla="+- 0 6283 1262"/>
                              <a:gd name="T33" fmla="*/ T32 w 12409"/>
                              <a:gd name="T34" fmla="+- 0 572 6430"/>
                              <a:gd name="T35" fmla="*/ 572 h 831"/>
                              <a:gd name="T36" fmla="+- 0 6759 1262"/>
                              <a:gd name="T37" fmla="*/ T36 w 12409"/>
                              <a:gd name="T38" fmla="+- 0 550 6430"/>
                              <a:gd name="T39" fmla="*/ 550 h 831"/>
                              <a:gd name="T40" fmla="+- 0 7235 1262"/>
                              <a:gd name="T41" fmla="*/ T40 w 12409"/>
                              <a:gd name="T42" fmla="+- 0 530 6430"/>
                              <a:gd name="T43" fmla="*/ 530 h 831"/>
                              <a:gd name="T44" fmla="+- 0 7711 1262"/>
                              <a:gd name="T45" fmla="*/ T44 w 12409"/>
                              <a:gd name="T46" fmla="+- 0 512 6430"/>
                              <a:gd name="T47" fmla="*/ 512 h 831"/>
                              <a:gd name="T48" fmla="+- 0 8187 1262"/>
                              <a:gd name="T49" fmla="*/ T48 w 12409"/>
                              <a:gd name="T50" fmla="+- 0 495 6430"/>
                              <a:gd name="T51" fmla="*/ 495 h 831"/>
                              <a:gd name="T52" fmla="+- 0 8663 1262"/>
                              <a:gd name="T53" fmla="*/ T52 w 12409"/>
                              <a:gd name="T54" fmla="+- 0 478 6430"/>
                              <a:gd name="T55" fmla="*/ 478 h 831"/>
                              <a:gd name="T56" fmla="+- 0 9139 1262"/>
                              <a:gd name="T57" fmla="*/ T56 w 12409"/>
                              <a:gd name="T58" fmla="+- 0 462 6430"/>
                              <a:gd name="T59" fmla="*/ 462 h 831"/>
                              <a:gd name="T60" fmla="+- 0 9615 1262"/>
                              <a:gd name="T61" fmla="*/ T60 w 12409"/>
                              <a:gd name="T62" fmla="+- 0 447 6430"/>
                              <a:gd name="T63" fmla="*/ 447 h 831"/>
                              <a:gd name="T64" fmla="+- 0 10091 1262"/>
                              <a:gd name="T65" fmla="*/ T64 w 12409"/>
                              <a:gd name="T66" fmla="+- 0 431 6430"/>
                              <a:gd name="T67" fmla="*/ 431 h 831"/>
                              <a:gd name="T68" fmla="+- 0 2475 1262"/>
                              <a:gd name="T69" fmla="*/ T68 w 12409"/>
                              <a:gd name="T70" fmla="+- 0 941 6430"/>
                              <a:gd name="T71" fmla="*/ 941 h 831"/>
                              <a:gd name="T72" fmla="+- 0 2951 1262"/>
                              <a:gd name="T73" fmla="*/ T72 w 12409"/>
                              <a:gd name="T74" fmla="+- 0 914 6430"/>
                              <a:gd name="T75" fmla="*/ 914 h 831"/>
                              <a:gd name="T76" fmla="+- 0 3427 1262"/>
                              <a:gd name="T77" fmla="*/ T76 w 12409"/>
                              <a:gd name="T78" fmla="+- 0 889 6430"/>
                              <a:gd name="T79" fmla="*/ 889 h 831"/>
                              <a:gd name="T80" fmla="+- 0 3903 1262"/>
                              <a:gd name="T81" fmla="*/ T80 w 12409"/>
                              <a:gd name="T82" fmla="+- 0 864 6430"/>
                              <a:gd name="T83" fmla="*/ 864 h 831"/>
                              <a:gd name="T84" fmla="+- 0 4379 1262"/>
                              <a:gd name="T85" fmla="*/ T84 w 12409"/>
                              <a:gd name="T86" fmla="+- 0 839 6430"/>
                              <a:gd name="T87" fmla="*/ 839 h 831"/>
                              <a:gd name="T88" fmla="+- 0 4855 1262"/>
                              <a:gd name="T89" fmla="*/ T88 w 12409"/>
                              <a:gd name="T90" fmla="+- 0 816 6430"/>
                              <a:gd name="T91" fmla="*/ 816 h 831"/>
                              <a:gd name="T92" fmla="+- 0 5331 1262"/>
                              <a:gd name="T93" fmla="*/ T92 w 12409"/>
                              <a:gd name="T94" fmla="+- 0 794 6430"/>
                              <a:gd name="T95" fmla="*/ 794 h 831"/>
                              <a:gd name="T96" fmla="+- 0 5807 1262"/>
                              <a:gd name="T97" fmla="*/ T96 w 12409"/>
                              <a:gd name="T98" fmla="+- 0 772 6430"/>
                              <a:gd name="T99" fmla="*/ 772 h 831"/>
                              <a:gd name="T100" fmla="+- 0 6283 1262"/>
                              <a:gd name="T101" fmla="*/ T100 w 12409"/>
                              <a:gd name="T102" fmla="+- 0 753 6430"/>
                              <a:gd name="T103" fmla="*/ 753 h 831"/>
                              <a:gd name="T104" fmla="+- 0 6759 1262"/>
                              <a:gd name="T105" fmla="*/ T104 w 12409"/>
                              <a:gd name="T106" fmla="+- 0 734 6430"/>
                              <a:gd name="T107" fmla="*/ 734 h 831"/>
                              <a:gd name="T108" fmla="+- 0 7235 1262"/>
                              <a:gd name="T109" fmla="*/ T108 w 12409"/>
                              <a:gd name="T110" fmla="+- 0 716 6430"/>
                              <a:gd name="T111" fmla="*/ 716 h 831"/>
                              <a:gd name="T112" fmla="+- 0 7711 1262"/>
                              <a:gd name="T113" fmla="*/ T112 w 12409"/>
                              <a:gd name="T114" fmla="+- 0 699 6430"/>
                              <a:gd name="T115" fmla="*/ 699 h 831"/>
                              <a:gd name="T116" fmla="+- 0 8187 1262"/>
                              <a:gd name="T117" fmla="*/ T116 w 12409"/>
                              <a:gd name="T118" fmla="+- 0 682 6430"/>
                              <a:gd name="T119" fmla="*/ 682 h 831"/>
                              <a:gd name="T120" fmla="+- 0 8663 1262"/>
                              <a:gd name="T121" fmla="*/ T120 w 12409"/>
                              <a:gd name="T122" fmla="+- 0 666 6430"/>
                              <a:gd name="T123" fmla="*/ 666 h 831"/>
                              <a:gd name="T124" fmla="+- 0 9139 1262"/>
                              <a:gd name="T125" fmla="*/ T124 w 12409"/>
                              <a:gd name="T126" fmla="+- 0 648 6430"/>
                              <a:gd name="T127" fmla="*/ 648 h 831"/>
                              <a:gd name="T128" fmla="+- 0 9615 1262"/>
                              <a:gd name="T129" fmla="*/ T128 w 12409"/>
                              <a:gd name="T130" fmla="+- 0 631 6430"/>
                              <a:gd name="T131" fmla="*/ 631 h 831"/>
                              <a:gd name="T132" fmla="+- 0 10091 1262"/>
                              <a:gd name="T133" fmla="*/ T132 w 12409"/>
                              <a:gd name="T134" fmla="+- 0 613 6430"/>
                              <a:gd name="T135" fmla="*/ 613 h 8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831">
                                <a:moveTo>
                                  <a:pt x="1213" y="-5580"/>
                                </a:moveTo>
                                <a:lnTo>
                                  <a:pt x="1689" y="-5624"/>
                                </a:lnTo>
                                <a:lnTo>
                                  <a:pt x="2165" y="-5666"/>
                                </a:lnTo>
                                <a:lnTo>
                                  <a:pt x="2641" y="-5707"/>
                                </a:lnTo>
                                <a:lnTo>
                                  <a:pt x="3117" y="-5745"/>
                                </a:lnTo>
                                <a:lnTo>
                                  <a:pt x="3593" y="-5778"/>
                                </a:lnTo>
                                <a:lnTo>
                                  <a:pt x="4069" y="-5808"/>
                                </a:lnTo>
                                <a:lnTo>
                                  <a:pt x="4545" y="-5834"/>
                                </a:lnTo>
                                <a:lnTo>
                                  <a:pt x="5021" y="-5858"/>
                                </a:lnTo>
                                <a:lnTo>
                                  <a:pt x="5497" y="-5880"/>
                                </a:lnTo>
                                <a:lnTo>
                                  <a:pt x="5973" y="-5900"/>
                                </a:lnTo>
                                <a:lnTo>
                                  <a:pt x="6449" y="-5918"/>
                                </a:lnTo>
                                <a:lnTo>
                                  <a:pt x="6925" y="-5935"/>
                                </a:lnTo>
                                <a:lnTo>
                                  <a:pt x="7401" y="-5952"/>
                                </a:lnTo>
                                <a:lnTo>
                                  <a:pt x="7877" y="-5968"/>
                                </a:lnTo>
                                <a:lnTo>
                                  <a:pt x="8353" y="-5983"/>
                                </a:lnTo>
                                <a:lnTo>
                                  <a:pt x="8829" y="-5999"/>
                                </a:lnTo>
                                <a:moveTo>
                                  <a:pt x="1213" y="-5489"/>
                                </a:moveTo>
                                <a:lnTo>
                                  <a:pt x="1689" y="-5516"/>
                                </a:lnTo>
                                <a:lnTo>
                                  <a:pt x="2165" y="-5541"/>
                                </a:lnTo>
                                <a:lnTo>
                                  <a:pt x="2641" y="-5566"/>
                                </a:lnTo>
                                <a:lnTo>
                                  <a:pt x="3117" y="-5591"/>
                                </a:lnTo>
                                <a:lnTo>
                                  <a:pt x="3593" y="-5614"/>
                                </a:lnTo>
                                <a:lnTo>
                                  <a:pt x="4069" y="-5636"/>
                                </a:lnTo>
                                <a:lnTo>
                                  <a:pt x="4545" y="-5658"/>
                                </a:lnTo>
                                <a:lnTo>
                                  <a:pt x="5021" y="-5677"/>
                                </a:lnTo>
                                <a:lnTo>
                                  <a:pt x="5497" y="-5696"/>
                                </a:lnTo>
                                <a:lnTo>
                                  <a:pt x="5973" y="-5714"/>
                                </a:lnTo>
                                <a:lnTo>
                                  <a:pt x="6449" y="-5731"/>
                                </a:lnTo>
                                <a:lnTo>
                                  <a:pt x="6925" y="-5748"/>
                                </a:lnTo>
                                <a:lnTo>
                                  <a:pt x="7401" y="-5764"/>
                                </a:lnTo>
                                <a:lnTo>
                                  <a:pt x="7877" y="-5782"/>
                                </a:lnTo>
                                <a:lnTo>
                                  <a:pt x="8353" y="-5799"/>
                                </a:lnTo>
                                <a:lnTo>
                                  <a:pt x="8829" y="-5817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39"/>
                        <wps:cNvSpPr>
                          <a:spLocks/>
                        </wps:cNvSpPr>
                        <wps:spPr bwMode="auto">
                          <a:xfrm>
                            <a:off x="2475" y="1653"/>
                            <a:ext cx="7616" cy="414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067 1654"/>
                              <a:gd name="T3" fmla="*/ 2067 h 414"/>
                              <a:gd name="T4" fmla="+- 0 2951 2475"/>
                              <a:gd name="T5" fmla="*/ T4 w 7616"/>
                              <a:gd name="T6" fmla="+- 0 2060 1654"/>
                              <a:gd name="T7" fmla="*/ 2060 h 414"/>
                              <a:gd name="T8" fmla="+- 0 3427 2475"/>
                              <a:gd name="T9" fmla="*/ T8 w 7616"/>
                              <a:gd name="T10" fmla="+- 0 2052 1654"/>
                              <a:gd name="T11" fmla="*/ 2052 h 414"/>
                              <a:gd name="T12" fmla="+- 0 3903 2475"/>
                              <a:gd name="T13" fmla="*/ T12 w 7616"/>
                              <a:gd name="T14" fmla="+- 0 2040 1654"/>
                              <a:gd name="T15" fmla="*/ 2040 h 414"/>
                              <a:gd name="T16" fmla="+- 0 4379 2475"/>
                              <a:gd name="T17" fmla="*/ T16 w 7616"/>
                              <a:gd name="T18" fmla="+- 0 2024 1654"/>
                              <a:gd name="T19" fmla="*/ 2024 h 414"/>
                              <a:gd name="T20" fmla="+- 0 4855 2475"/>
                              <a:gd name="T21" fmla="*/ T20 w 7616"/>
                              <a:gd name="T22" fmla="+- 0 2002 1654"/>
                              <a:gd name="T23" fmla="*/ 2002 h 414"/>
                              <a:gd name="T24" fmla="+- 0 5331 2475"/>
                              <a:gd name="T25" fmla="*/ T24 w 7616"/>
                              <a:gd name="T26" fmla="+- 0 1975 1654"/>
                              <a:gd name="T27" fmla="*/ 1975 h 414"/>
                              <a:gd name="T28" fmla="+- 0 5807 2475"/>
                              <a:gd name="T29" fmla="*/ T28 w 7616"/>
                              <a:gd name="T30" fmla="+- 0 1943 1654"/>
                              <a:gd name="T31" fmla="*/ 1943 h 414"/>
                              <a:gd name="T32" fmla="+- 0 6283 2475"/>
                              <a:gd name="T33" fmla="*/ T32 w 7616"/>
                              <a:gd name="T34" fmla="+- 0 1908 1654"/>
                              <a:gd name="T35" fmla="*/ 1908 h 414"/>
                              <a:gd name="T36" fmla="+- 0 6759 2475"/>
                              <a:gd name="T37" fmla="*/ T36 w 7616"/>
                              <a:gd name="T38" fmla="+- 0 1871 1654"/>
                              <a:gd name="T39" fmla="*/ 1871 h 414"/>
                              <a:gd name="T40" fmla="+- 0 7235 2475"/>
                              <a:gd name="T41" fmla="*/ T40 w 7616"/>
                              <a:gd name="T42" fmla="+- 0 1833 1654"/>
                              <a:gd name="T43" fmla="*/ 1833 h 414"/>
                              <a:gd name="T44" fmla="+- 0 7711 2475"/>
                              <a:gd name="T45" fmla="*/ T44 w 7616"/>
                              <a:gd name="T46" fmla="+- 0 1796 1654"/>
                              <a:gd name="T47" fmla="*/ 1796 h 414"/>
                              <a:gd name="T48" fmla="+- 0 8187 2475"/>
                              <a:gd name="T49" fmla="*/ T48 w 7616"/>
                              <a:gd name="T50" fmla="+- 0 1762 1654"/>
                              <a:gd name="T51" fmla="*/ 1762 h 414"/>
                              <a:gd name="T52" fmla="+- 0 8663 2475"/>
                              <a:gd name="T53" fmla="*/ T52 w 7616"/>
                              <a:gd name="T54" fmla="+- 0 1730 1654"/>
                              <a:gd name="T55" fmla="*/ 1730 h 414"/>
                              <a:gd name="T56" fmla="+- 0 9139 2475"/>
                              <a:gd name="T57" fmla="*/ T56 w 7616"/>
                              <a:gd name="T58" fmla="+- 0 1701 1654"/>
                              <a:gd name="T59" fmla="*/ 1701 h 414"/>
                              <a:gd name="T60" fmla="+- 0 9615 2475"/>
                              <a:gd name="T61" fmla="*/ T60 w 7616"/>
                              <a:gd name="T62" fmla="+- 0 1676 1654"/>
                              <a:gd name="T63" fmla="*/ 1676 h 414"/>
                              <a:gd name="T64" fmla="+- 0 10091 2475"/>
                              <a:gd name="T65" fmla="*/ T64 w 7616"/>
                              <a:gd name="T66" fmla="+- 0 1654 1654"/>
                              <a:gd name="T67" fmla="*/ 1654 h 4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414">
                                <a:moveTo>
                                  <a:pt x="0" y="413"/>
                                </a:moveTo>
                                <a:lnTo>
                                  <a:pt x="476" y="406"/>
                                </a:lnTo>
                                <a:lnTo>
                                  <a:pt x="952" y="398"/>
                                </a:lnTo>
                                <a:lnTo>
                                  <a:pt x="1428" y="386"/>
                                </a:lnTo>
                                <a:lnTo>
                                  <a:pt x="1904" y="370"/>
                                </a:lnTo>
                                <a:lnTo>
                                  <a:pt x="2380" y="348"/>
                                </a:lnTo>
                                <a:lnTo>
                                  <a:pt x="2856" y="321"/>
                                </a:lnTo>
                                <a:lnTo>
                                  <a:pt x="3332" y="289"/>
                                </a:lnTo>
                                <a:lnTo>
                                  <a:pt x="3808" y="254"/>
                                </a:lnTo>
                                <a:lnTo>
                                  <a:pt x="4284" y="217"/>
                                </a:lnTo>
                                <a:lnTo>
                                  <a:pt x="4760" y="179"/>
                                </a:lnTo>
                                <a:lnTo>
                                  <a:pt x="5236" y="142"/>
                                </a:lnTo>
                                <a:lnTo>
                                  <a:pt x="5712" y="108"/>
                                </a:lnTo>
                                <a:lnTo>
                                  <a:pt x="6188" y="76"/>
                                </a:lnTo>
                                <a:lnTo>
                                  <a:pt x="6664" y="47"/>
                                </a:lnTo>
                                <a:lnTo>
                                  <a:pt x="7140" y="22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38"/>
                        <wps:cNvSpPr>
                          <a:spLocks/>
                        </wps:cNvSpPr>
                        <wps:spPr bwMode="auto">
                          <a:xfrm>
                            <a:off x="2475" y="1563"/>
                            <a:ext cx="7616" cy="1289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853 1564"/>
                              <a:gd name="T3" fmla="*/ 2853 h 1289"/>
                              <a:gd name="T4" fmla="+- 0 2951 2475"/>
                              <a:gd name="T5" fmla="*/ T4 w 7616"/>
                              <a:gd name="T6" fmla="+- 0 2835 1564"/>
                              <a:gd name="T7" fmla="*/ 2835 h 1289"/>
                              <a:gd name="T8" fmla="+- 0 3427 2475"/>
                              <a:gd name="T9" fmla="*/ T8 w 7616"/>
                              <a:gd name="T10" fmla="+- 0 2792 1564"/>
                              <a:gd name="T11" fmla="*/ 2792 h 1289"/>
                              <a:gd name="T12" fmla="+- 0 3903 2475"/>
                              <a:gd name="T13" fmla="*/ T12 w 7616"/>
                              <a:gd name="T14" fmla="+- 0 2725 1564"/>
                              <a:gd name="T15" fmla="*/ 2725 h 1289"/>
                              <a:gd name="T16" fmla="+- 0 4379 2475"/>
                              <a:gd name="T17" fmla="*/ T16 w 7616"/>
                              <a:gd name="T18" fmla="+- 0 2637 1564"/>
                              <a:gd name="T19" fmla="*/ 2637 h 1289"/>
                              <a:gd name="T20" fmla="+- 0 4855 2475"/>
                              <a:gd name="T21" fmla="*/ T20 w 7616"/>
                              <a:gd name="T22" fmla="+- 0 2532 1564"/>
                              <a:gd name="T23" fmla="*/ 2532 h 1289"/>
                              <a:gd name="T24" fmla="+- 0 5331 2475"/>
                              <a:gd name="T25" fmla="*/ T24 w 7616"/>
                              <a:gd name="T26" fmla="+- 0 2416 1564"/>
                              <a:gd name="T27" fmla="*/ 2416 h 1289"/>
                              <a:gd name="T28" fmla="+- 0 5807 2475"/>
                              <a:gd name="T29" fmla="*/ T28 w 7616"/>
                              <a:gd name="T30" fmla="+- 0 2295 1564"/>
                              <a:gd name="T31" fmla="*/ 2295 h 1289"/>
                              <a:gd name="T32" fmla="+- 0 6283 2475"/>
                              <a:gd name="T33" fmla="*/ T32 w 7616"/>
                              <a:gd name="T34" fmla="+- 0 2178 1564"/>
                              <a:gd name="T35" fmla="*/ 2178 h 1289"/>
                              <a:gd name="T36" fmla="+- 0 6759 2475"/>
                              <a:gd name="T37" fmla="*/ T36 w 7616"/>
                              <a:gd name="T38" fmla="+- 0 2068 1564"/>
                              <a:gd name="T39" fmla="*/ 2068 h 1289"/>
                              <a:gd name="T40" fmla="+- 0 7235 2475"/>
                              <a:gd name="T41" fmla="*/ T40 w 7616"/>
                              <a:gd name="T42" fmla="+- 0 1968 1564"/>
                              <a:gd name="T43" fmla="*/ 1968 h 1289"/>
                              <a:gd name="T44" fmla="+- 0 7711 2475"/>
                              <a:gd name="T45" fmla="*/ T44 w 7616"/>
                              <a:gd name="T46" fmla="+- 0 1881 1564"/>
                              <a:gd name="T47" fmla="*/ 1881 h 1289"/>
                              <a:gd name="T48" fmla="+- 0 8187 2475"/>
                              <a:gd name="T49" fmla="*/ T48 w 7616"/>
                              <a:gd name="T50" fmla="+- 0 1803 1564"/>
                              <a:gd name="T51" fmla="*/ 1803 h 1289"/>
                              <a:gd name="T52" fmla="+- 0 8663 2475"/>
                              <a:gd name="T53" fmla="*/ T52 w 7616"/>
                              <a:gd name="T54" fmla="+- 0 1733 1564"/>
                              <a:gd name="T55" fmla="*/ 1733 h 1289"/>
                              <a:gd name="T56" fmla="+- 0 9139 2475"/>
                              <a:gd name="T57" fmla="*/ T56 w 7616"/>
                              <a:gd name="T58" fmla="+- 0 1670 1564"/>
                              <a:gd name="T59" fmla="*/ 1670 h 1289"/>
                              <a:gd name="T60" fmla="+- 0 9615 2475"/>
                              <a:gd name="T61" fmla="*/ T60 w 7616"/>
                              <a:gd name="T62" fmla="+- 0 1614 1564"/>
                              <a:gd name="T63" fmla="*/ 1614 h 1289"/>
                              <a:gd name="T64" fmla="+- 0 10091 2475"/>
                              <a:gd name="T65" fmla="*/ T64 w 7616"/>
                              <a:gd name="T66" fmla="+- 0 1564 1564"/>
                              <a:gd name="T67" fmla="*/ 1564 h 1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1289">
                                <a:moveTo>
                                  <a:pt x="0" y="1289"/>
                                </a:moveTo>
                                <a:lnTo>
                                  <a:pt x="476" y="1271"/>
                                </a:lnTo>
                                <a:lnTo>
                                  <a:pt x="952" y="1228"/>
                                </a:lnTo>
                                <a:lnTo>
                                  <a:pt x="1428" y="1161"/>
                                </a:lnTo>
                                <a:lnTo>
                                  <a:pt x="1904" y="1073"/>
                                </a:lnTo>
                                <a:lnTo>
                                  <a:pt x="2380" y="968"/>
                                </a:lnTo>
                                <a:lnTo>
                                  <a:pt x="2856" y="852"/>
                                </a:lnTo>
                                <a:lnTo>
                                  <a:pt x="3332" y="731"/>
                                </a:lnTo>
                                <a:lnTo>
                                  <a:pt x="3808" y="614"/>
                                </a:lnTo>
                                <a:lnTo>
                                  <a:pt x="4284" y="504"/>
                                </a:lnTo>
                                <a:lnTo>
                                  <a:pt x="4760" y="404"/>
                                </a:lnTo>
                                <a:lnTo>
                                  <a:pt x="5236" y="317"/>
                                </a:lnTo>
                                <a:lnTo>
                                  <a:pt x="5712" y="239"/>
                                </a:lnTo>
                                <a:lnTo>
                                  <a:pt x="6188" y="169"/>
                                </a:lnTo>
                                <a:lnTo>
                                  <a:pt x="6664" y="106"/>
                                </a:lnTo>
                                <a:lnTo>
                                  <a:pt x="7140" y="50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37"/>
                        <wps:cNvSpPr>
                          <a:spLocks/>
                        </wps:cNvSpPr>
                        <wps:spPr bwMode="auto">
                          <a:xfrm>
                            <a:off x="2475" y="82"/>
                            <a:ext cx="7616" cy="233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315 83"/>
                              <a:gd name="T3" fmla="*/ 315 h 233"/>
                              <a:gd name="T4" fmla="+- 0 2951 2475"/>
                              <a:gd name="T5" fmla="*/ T4 w 7616"/>
                              <a:gd name="T6" fmla="+- 0 300 83"/>
                              <a:gd name="T7" fmla="*/ 300 h 233"/>
                              <a:gd name="T8" fmla="+- 0 3427 2475"/>
                              <a:gd name="T9" fmla="*/ T8 w 7616"/>
                              <a:gd name="T10" fmla="+- 0 287 83"/>
                              <a:gd name="T11" fmla="*/ 287 h 233"/>
                              <a:gd name="T12" fmla="+- 0 3903 2475"/>
                              <a:gd name="T13" fmla="*/ T12 w 7616"/>
                              <a:gd name="T14" fmla="+- 0 274 83"/>
                              <a:gd name="T15" fmla="*/ 274 h 233"/>
                              <a:gd name="T16" fmla="+- 0 4379 2475"/>
                              <a:gd name="T17" fmla="*/ T16 w 7616"/>
                              <a:gd name="T18" fmla="+- 0 262 83"/>
                              <a:gd name="T19" fmla="*/ 262 h 233"/>
                              <a:gd name="T20" fmla="+- 0 4855 2475"/>
                              <a:gd name="T21" fmla="*/ T20 w 7616"/>
                              <a:gd name="T22" fmla="+- 0 250 83"/>
                              <a:gd name="T23" fmla="*/ 250 h 233"/>
                              <a:gd name="T24" fmla="+- 0 5331 2475"/>
                              <a:gd name="T25" fmla="*/ T24 w 7616"/>
                              <a:gd name="T26" fmla="+- 0 238 83"/>
                              <a:gd name="T27" fmla="*/ 238 h 233"/>
                              <a:gd name="T28" fmla="+- 0 5807 2475"/>
                              <a:gd name="T29" fmla="*/ T28 w 7616"/>
                              <a:gd name="T30" fmla="+- 0 226 83"/>
                              <a:gd name="T31" fmla="*/ 226 h 233"/>
                              <a:gd name="T32" fmla="+- 0 6283 2475"/>
                              <a:gd name="T33" fmla="*/ T32 w 7616"/>
                              <a:gd name="T34" fmla="+- 0 214 83"/>
                              <a:gd name="T35" fmla="*/ 214 h 233"/>
                              <a:gd name="T36" fmla="+- 0 6759 2475"/>
                              <a:gd name="T37" fmla="*/ T36 w 7616"/>
                              <a:gd name="T38" fmla="+- 0 201 83"/>
                              <a:gd name="T39" fmla="*/ 201 h 233"/>
                              <a:gd name="T40" fmla="+- 0 7235 2475"/>
                              <a:gd name="T41" fmla="*/ T40 w 7616"/>
                              <a:gd name="T42" fmla="+- 0 187 83"/>
                              <a:gd name="T43" fmla="*/ 187 h 233"/>
                              <a:gd name="T44" fmla="+- 0 7711 2475"/>
                              <a:gd name="T45" fmla="*/ T44 w 7616"/>
                              <a:gd name="T46" fmla="+- 0 172 83"/>
                              <a:gd name="T47" fmla="*/ 172 h 233"/>
                              <a:gd name="T48" fmla="+- 0 8187 2475"/>
                              <a:gd name="T49" fmla="*/ T48 w 7616"/>
                              <a:gd name="T50" fmla="+- 0 156 83"/>
                              <a:gd name="T51" fmla="*/ 156 h 233"/>
                              <a:gd name="T52" fmla="+- 0 8663 2475"/>
                              <a:gd name="T53" fmla="*/ T52 w 7616"/>
                              <a:gd name="T54" fmla="+- 0 139 83"/>
                              <a:gd name="T55" fmla="*/ 139 h 233"/>
                              <a:gd name="T56" fmla="+- 0 9139 2475"/>
                              <a:gd name="T57" fmla="*/ T56 w 7616"/>
                              <a:gd name="T58" fmla="+- 0 121 83"/>
                              <a:gd name="T59" fmla="*/ 121 h 233"/>
                              <a:gd name="T60" fmla="+- 0 9615 2475"/>
                              <a:gd name="T61" fmla="*/ T60 w 7616"/>
                              <a:gd name="T62" fmla="+- 0 102 83"/>
                              <a:gd name="T63" fmla="*/ 102 h 233"/>
                              <a:gd name="T64" fmla="+- 0 10091 2475"/>
                              <a:gd name="T65" fmla="*/ T64 w 7616"/>
                              <a:gd name="T66" fmla="+- 0 83 83"/>
                              <a:gd name="T67" fmla="*/ 83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233">
                                <a:moveTo>
                                  <a:pt x="0" y="232"/>
                                </a:moveTo>
                                <a:lnTo>
                                  <a:pt x="476" y="217"/>
                                </a:lnTo>
                                <a:lnTo>
                                  <a:pt x="952" y="204"/>
                                </a:lnTo>
                                <a:lnTo>
                                  <a:pt x="1428" y="191"/>
                                </a:lnTo>
                                <a:lnTo>
                                  <a:pt x="1904" y="179"/>
                                </a:lnTo>
                                <a:lnTo>
                                  <a:pt x="2380" y="167"/>
                                </a:lnTo>
                                <a:lnTo>
                                  <a:pt x="2856" y="155"/>
                                </a:lnTo>
                                <a:lnTo>
                                  <a:pt x="3332" y="143"/>
                                </a:lnTo>
                                <a:lnTo>
                                  <a:pt x="3808" y="131"/>
                                </a:lnTo>
                                <a:lnTo>
                                  <a:pt x="4284" y="118"/>
                                </a:lnTo>
                                <a:lnTo>
                                  <a:pt x="4760" y="104"/>
                                </a:lnTo>
                                <a:lnTo>
                                  <a:pt x="5236" y="89"/>
                                </a:lnTo>
                                <a:lnTo>
                                  <a:pt x="5712" y="73"/>
                                </a:lnTo>
                                <a:lnTo>
                                  <a:pt x="6188" y="56"/>
                                </a:lnTo>
                                <a:lnTo>
                                  <a:pt x="6664" y="38"/>
                                </a:lnTo>
                                <a:lnTo>
                                  <a:pt x="7140" y="19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36"/>
                        <wps:cNvSpPr>
                          <a:spLocks/>
                        </wps:cNvSpPr>
                        <wps:spPr bwMode="auto">
                          <a:xfrm>
                            <a:off x="2475" y="2639"/>
                            <a:ext cx="7616" cy="684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3313 2640"/>
                              <a:gd name="T3" fmla="*/ 3313 h 684"/>
                              <a:gd name="T4" fmla="+- 0 2951 2475"/>
                              <a:gd name="T5" fmla="*/ T4 w 7616"/>
                              <a:gd name="T6" fmla="+- 0 3323 2640"/>
                              <a:gd name="T7" fmla="*/ 3323 h 684"/>
                              <a:gd name="T8" fmla="+- 0 3427 2475"/>
                              <a:gd name="T9" fmla="*/ T8 w 7616"/>
                              <a:gd name="T10" fmla="+- 0 3316 2640"/>
                              <a:gd name="T11" fmla="*/ 3316 h 684"/>
                              <a:gd name="T12" fmla="+- 0 3903 2475"/>
                              <a:gd name="T13" fmla="*/ T12 w 7616"/>
                              <a:gd name="T14" fmla="+- 0 3295 2640"/>
                              <a:gd name="T15" fmla="*/ 3295 h 684"/>
                              <a:gd name="T16" fmla="+- 0 4379 2475"/>
                              <a:gd name="T17" fmla="*/ T16 w 7616"/>
                              <a:gd name="T18" fmla="+- 0 3261 2640"/>
                              <a:gd name="T19" fmla="*/ 3261 h 684"/>
                              <a:gd name="T20" fmla="+- 0 4855 2475"/>
                              <a:gd name="T21" fmla="*/ T20 w 7616"/>
                              <a:gd name="T22" fmla="+- 0 3217 2640"/>
                              <a:gd name="T23" fmla="*/ 3217 h 684"/>
                              <a:gd name="T24" fmla="+- 0 5331 2475"/>
                              <a:gd name="T25" fmla="*/ T24 w 7616"/>
                              <a:gd name="T26" fmla="+- 0 3166 2640"/>
                              <a:gd name="T27" fmla="*/ 3166 h 684"/>
                              <a:gd name="T28" fmla="+- 0 5807 2475"/>
                              <a:gd name="T29" fmla="*/ T28 w 7616"/>
                              <a:gd name="T30" fmla="+- 0 3111 2640"/>
                              <a:gd name="T31" fmla="*/ 3111 h 684"/>
                              <a:gd name="T32" fmla="+- 0 6283 2475"/>
                              <a:gd name="T33" fmla="*/ T32 w 7616"/>
                              <a:gd name="T34" fmla="+- 0 3055 2640"/>
                              <a:gd name="T35" fmla="*/ 3055 h 684"/>
                              <a:gd name="T36" fmla="+- 0 6759 2475"/>
                              <a:gd name="T37" fmla="*/ T36 w 7616"/>
                              <a:gd name="T38" fmla="+- 0 3000 2640"/>
                              <a:gd name="T39" fmla="*/ 3000 h 684"/>
                              <a:gd name="T40" fmla="+- 0 7235 2475"/>
                              <a:gd name="T41" fmla="*/ T40 w 7616"/>
                              <a:gd name="T42" fmla="+- 0 2947 2640"/>
                              <a:gd name="T43" fmla="*/ 2947 h 684"/>
                              <a:gd name="T44" fmla="+- 0 7711 2475"/>
                              <a:gd name="T45" fmla="*/ T44 w 7616"/>
                              <a:gd name="T46" fmla="+- 0 2897 2640"/>
                              <a:gd name="T47" fmla="*/ 2897 h 684"/>
                              <a:gd name="T48" fmla="+- 0 8187 2475"/>
                              <a:gd name="T49" fmla="*/ T48 w 7616"/>
                              <a:gd name="T50" fmla="+- 0 2846 2640"/>
                              <a:gd name="T51" fmla="*/ 2846 h 684"/>
                              <a:gd name="T52" fmla="+- 0 8663 2475"/>
                              <a:gd name="T53" fmla="*/ T52 w 7616"/>
                              <a:gd name="T54" fmla="+- 0 2795 2640"/>
                              <a:gd name="T55" fmla="*/ 2795 h 684"/>
                              <a:gd name="T56" fmla="+- 0 9139 2475"/>
                              <a:gd name="T57" fmla="*/ T56 w 7616"/>
                              <a:gd name="T58" fmla="+- 0 2743 2640"/>
                              <a:gd name="T59" fmla="*/ 2743 h 684"/>
                              <a:gd name="T60" fmla="+- 0 9615 2475"/>
                              <a:gd name="T61" fmla="*/ T60 w 7616"/>
                              <a:gd name="T62" fmla="+- 0 2691 2640"/>
                              <a:gd name="T63" fmla="*/ 2691 h 684"/>
                              <a:gd name="T64" fmla="+- 0 10091 2475"/>
                              <a:gd name="T65" fmla="*/ T64 w 7616"/>
                              <a:gd name="T66" fmla="+- 0 2640 2640"/>
                              <a:gd name="T67" fmla="*/ 2640 h 6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684">
                                <a:moveTo>
                                  <a:pt x="0" y="673"/>
                                </a:moveTo>
                                <a:lnTo>
                                  <a:pt x="476" y="683"/>
                                </a:lnTo>
                                <a:lnTo>
                                  <a:pt x="952" y="676"/>
                                </a:lnTo>
                                <a:lnTo>
                                  <a:pt x="1428" y="655"/>
                                </a:lnTo>
                                <a:lnTo>
                                  <a:pt x="1904" y="621"/>
                                </a:lnTo>
                                <a:lnTo>
                                  <a:pt x="2380" y="577"/>
                                </a:lnTo>
                                <a:lnTo>
                                  <a:pt x="2856" y="526"/>
                                </a:lnTo>
                                <a:lnTo>
                                  <a:pt x="3332" y="471"/>
                                </a:lnTo>
                                <a:lnTo>
                                  <a:pt x="3808" y="415"/>
                                </a:lnTo>
                                <a:lnTo>
                                  <a:pt x="4284" y="360"/>
                                </a:lnTo>
                                <a:lnTo>
                                  <a:pt x="4760" y="307"/>
                                </a:lnTo>
                                <a:lnTo>
                                  <a:pt x="5236" y="257"/>
                                </a:lnTo>
                                <a:lnTo>
                                  <a:pt x="5712" y="206"/>
                                </a:lnTo>
                                <a:lnTo>
                                  <a:pt x="6188" y="155"/>
                                </a:lnTo>
                                <a:lnTo>
                                  <a:pt x="6664" y="103"/>
                                </a:lnTo>
                                <a:lnTo>
                                  <a:pt x="7140" y="51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135"/>
                        <wps:cNvSpPr>
                          <a:spLocks/>
                        </wps:cNvSpPr>
                        <wps:spPr bwMode="auto">
                          <a:xfrm>
                            <a:off x="1261" y="5876"/>
                            <a:ext cx="12409" cy="1101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767 5876"/>
                              <a:gd name="T3" fmla="*/ 767 h 1101"/>
                              <a:gd name="T4" fmla="+- 0 2951 1262"/>
                              <a:gd name="T5" fmla="*/ T4 w 12409"/>
                              <a:gd name="T6" fmla="+- 0 601 5876"/>
                              <a:gd name="T7" fmla="*/ 601 h 1101"/>
                              <a:gd name="T8" fmla="+- 0 3427 1262"/>
                              <a:gd name="T9" fmla="*/ T8 w 12409"/>
                              <a:gd name="T10" fmla="+- 0 581 5876"/>
                              <a:gd name="T11" fmla="*/ 581 h 1101"/>
                              <a:gd name="T12" fmla="+- 0 3903 1262"/>
                              <a:gd name="T13" fmla="*/ T12 w 12409"/>
                              <a:gd name="T14" fmla="+- 0 591 5876"/>
                              <a:gd name="T15" fmla="*/ 591 h 1101"/>
                              <a:gd name="T16" fmla="+- 0 4379 1262"/>
                              <a:gd name="T17" fmla="*/ T16 w 12409"/>
                              <a:gd name="T18" fmla="+- 0 503 5876"/>
                              <a:gd name="T19" fmla="*/ 503 h 1101"/>
                              <a:gd name="T20" fmla="+- 0 4855 1262"/>
                              <a:gd name="T21" fmla="*/ T20 w 12409"/>
                              <a:gd name="T22" fmla="+- 0 529 5876"/>
                              <a:gd name="T23" fmla="*/ 529 h 1101"/>
                              <a:gd name="T24" fmla="+- 0 5331 1262"/>
                              <a:gd name="T25" fmla="*/ T24 w 12409"/>
                              <a:gd name="T26" fmla="+- 0 472 5876"/>
                              <a:gd name="T27" fmla="*/ 472 h 1101"/>
                              <a:gd name="T28" fmla="+- 0 5807 1262"/>
                              <a:gd name="T29" fmla="*/ T28 w 12409"/>
                              <a:gd name="T30" fmla="+- 0 484 5876"/>
                              <a:gd name="T31" fmla="*/ 484 h 1101"/>
                              <a:gd name="T32" fmla="+- 0 6283 1262"/>
                              <a:gd name="T33" fmla="*/ T32 w 12409"/>
                              <a:gd name="T34" fmla="+- 0 464 5876"/>
                              <a:gd name="T35" fmla="*/ 464 h 1101"/>
                              <a:gd name="T36" fmla="+- 0 6759 1262"/>
                              <a:gd name="T37" fmla="*/ T36 w 12409"/>
                              <a:gd name="T38" fmla="+- 0 439 5876"/>
                              <a:gd name="T39" fmla="*/ 439 h 1101"/>
                              <a:gd name="T40" fmla="+- 0 7235 1262"/>
                              <a:gd name="T41" fmla="*/ T40 w 12409"/>
                              <a:gd name="T42" fmla="+- 0 409 5876"/>
                              <a:gd name="T43" fmla="*/ 409 h 1101"/>
                              <a:gd name="T44" fmla="+- 0 7711 1262"/>
                              <a:gd name="T45" fmla="*/ T44 w 12409"/>
                              <a:gd name="T46" fmla="+- 0 380 5876"/>
                              <a:gd name="T47" fmla="*/ 380 h 1101"/>
                              <a:gd name="T48" fmla="+- 0 8187 1262"/>
                              <a:gd name="T49" fmla="*/ T48 w 12409"/>
                              <a:gd name="T50" fmla="+- 0 366 5876"/>
                              <a:gd name="T51" fmla="*/ 366 h 1101"/>
                              <a:gd name="T52" fmla="+- 0 8663 1262"/>
                              <a:gd name="T53" fmla="*/ T52 w 12409"/>
                              <a:gd name="T54" fmla="+- 0 346 5876"/>
                              <a:gd name="T55" fmla="*/ 346 h 1101"/>
                              <a:gd name="T56" fmla="+- 0 9139 1262"/>
                              <a:gd name="T57" fmla="*/ T56 w 12409"/>
                              <a:gd name="T58" fmla="+- 0 312 5876"/>
                              <a:gd name="T59" fmla="*/ 312 h 1101"/>
                              <a:gd name="T60" fmla="+- 0 9615 1262"/>
                              <a:gd name="T61" fmla="*/ T60 w 12409"/>
                              <a:gd name="T62" fmla="+- 0 332 5876"/>
                              <a:gd name="T63" fmla="*/ 332 h 1101"/>
                              <a:gd name="T64" fmla="+- 0 10091 1262"/>
                              <a:gd name="T65" fmla="*/ T64 w 12409"/>
                              <a:gd name="T66" fmla="+- 0 259 5876"/>
                              <a:gd name="T67" fmla="*/ 259 h 1101"/>
                              <a:gd name="T68" fmla="+- 0 2475 1262"/>
                              <a:gd name="T69" fmla="*/ T68 w 12409"/>
                              <a:gd name="T70" fmla="+- 0 392 5876"/>
                              <a:gd name="T71" fmla="*/ 392 h 1101"/>
                              <a:gd name="T72" fmla="+- 0 2951 1262"/>
                              <a:gd name="T73" fmla="*/ T72 w 12409"/>
                              <a:gd name="T74" fmla="+- 0 370 5876"/>
                              <a:gd name="T75" fmla="*/ 370 h 1101"/>
                              <a:gd name="T76" fmla="+- 0 3427 1262"/>
                              <a:gd name="T77" fmla="*/ T76 w 12409"/>
                              <a:gd name="T78" fmla="+- 0 347 5876"/>
                              <a:gd name="T79" fmla="*/ 347 h 1101"/>
                              <a:gd name="T80" fmla="+- 0 3903 1262"/>
                              <a:gd name="T81" fmla="*/ T80 w 12409"/>
                              <a:gd name="T82" fmla="+- 0 321 5876"/>
                              <a:gd name="T83" fmla="*/ 321 h 1101"/>
                              <a:gd name="T84" fmla="+- 0 4379 1262"/>
                              <a:gd name="T85" fmla="*/ T84 w 12409"/>
                              <a:gd name="T86" fmla="+- 0 294 5876"/>
                              <a:gd name="T87" fmla="*/ 294 h 1101"/>
                              <a:gd name="T88" fmla="+- 0 4855 1262"/>
                              <a:gd name="T89" fmla="*/ T88 w 12409"/>
                              <a:gd name="T90" fmla="+- 0 266 5876"/>
                              <a:gd name="T91" fmla="*/ 266 h 1101"/>
                              <a:gd name="T92" fmla="+- 0 5331 1262"/>
                              <a:gd name="T93" fmla="*/ T92 w 12409"/>
                              <a:gd name="T94" fmla="+- 0 239 5876"/>
                              <a:gd name="T95" fmla="*/ 239 h 1101"/>
                              <a:gd name="T96" fmla="+- 0 5807 1262"/>
                              <a:gd name="T97" fmla="*/ T96 w 12409"/>
                              <a:gd name="T98" fmla="+- 0 215 5876"/>
                              <a:gd name="T99" fmla="*/ 215 h 1101"/>
                              <a:gd name="T100" fmla="+- 0 6283 1262"/>
                              <a:gd name="T101" fmla="*/ T100 w 12409"/>
                              <a:gd name="T102" fmla="+- 0 195 5876"/>
                              <a:gd name="T103" fmla="*/ 195 h 1101"/>
                              <a:gd name="T104" fmla="+- 0 6759 1262"/>
                              <a:gd name="T105" fmla="*/ T104 w 12409"/>
                              <a:gd name="T106" fmla="+- 0 180 5876"/>
                              <a:gd name="T107" fmla="*/ 180 h 1101"/>
                              <a:gd name="T108" fmla="+- 0 7235 1262"/>
                              <a:gd name="T109" fmla="*/ T108 w 12409"/>
                              <a:gd name="T110" fmla="+- 0 168 5876"/>
                              <a:gd name="T111" fmla="*/ 168 h 1101"/>
                              <a:gd name="T112" fmla="+- 0 7711 1262"/>
                              <a:gd name="T113" fmla="*/ T112 w 12409"/>
                              <a:gd name="T114" fmla="+- 0 157 5876"/>
                              <a:gd name="T115" fmla="*/ 157 h 1101"/>
                              <a:gd name="T116" fmla="+- 0 8187 1262"/>
                              <a:gd name="T117" fmla="*/ T116 w 12409"/>
                              <a:gd name="T118" fmla="+- 0 147 5876"/>
                              <a:gd name="T119" fmla="*/ 147 h 1101"/>
                              <a:gd name="T120" fmla="+- 0 8663 1262"/>
                              <a:gd name="T121" fmla="*/ T120 w 12409"/>
                              <a:gd name="T122" fmla="+- 0 136 5876"/>
                              <a:gd name="T123" fmla="*/ 136 h 1101"/>
                              <a:gd name="T124" fmla="+- 0 9139 1262"/>
                              <a:gd name="T125" fmla="*/ T124 w 12409"/>
                              <a:gd name="T126" fmla="+- 0 123 5876"/>
                              <a:gd name="T127" fmla="*/ 123 h 1101"/>
                              <a:gd name="T128" fmla="+- 0 9615 1262"/>
                              <a:gd name="T129" fmla="*/ T128 w 12409"/>
                              <a:gd name="T130" fmla="+- 0 108 5876"/>
                              <a:gd name="T131" fmla="*/ 108 h 1101"/>
                              <a:gd name="T132" fmla="+- 0 10091 1262"/>
                              <a:gd name="T133" fmla="*/ T132 w 12409"/>
                              <a:gd name="T134" fmla="+- 0 91 5876"/>
                              <a:gd name="T135" fmla="*/ 91 h 1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1101">
                                <a:moveTo>
                                  <a:pt x="1213" y="-5109"/>
                                </a:moveTo>
                                <a:lnTo>
                                  <a:pt x="1689" y="-5275"/>
                                </a:lnTo>
                                <a:lnTo>
                                  <a:pt x="2165" y="-5295"/>
                                </a:lnTo>
                                <a:lnTo>
                                  <a:pt x="2641" y="-5285"/>
                                </a:lnTo>
                                <a:lnTo>
                                  <a:pt x="3117" y="-5373"/>
                                </a:lnTo>
                                <a:lnTo>
                                  <a:pt x="3593" y="-5347"/>
                                </a:lnTo>
                                <a:lnTo>
                                  <a:pt x="4069" y="-5404"/>
                                </a:lnTo>
                                <a:lnTo>
                                  <a:pt x="4545" y="-5392"/>
                                </a:lnTo>
                                <a:lnTo>
                                  <a:pt x="5021" y="-5412"/>
                                </a:lnTo>
                                <a:lnTo>
                                  <a:pt x="5497" y="-5437"/>
                                </a:lnTo>
                                <a:lnTo>
                                  <a:pt x="5973" y="-5467"/>
                                </a:lnTo>
                                <a:lnTo>
                                  <a:pt x="6449" y="-5496"/>
                                </a:lnTo>
                                <a:lnTo>
                                  <a:pt x="6925" y="-5510"/>
                                </a:lnTo>
                                <a:lnTo>
                                  <a:pt x="7401" y="-5530"/>
                                </a:lnTo>
                                <a:lnTo>
                                  <a:pt x="7877" y="-5564"/>
                                </a:lnTo>
                                <a:lnTo>
                                  <a:pt x="8353" y="-5544"/>
                                </a:lnTo>
                                <a:lnTo>
                                  <a:pt x="8829" y="-5617"/>
                                </a:lnTo>
                                <a:moveTo>
                                  <a:pt x="1213" y="-5484"/>
                                </a:moveTo>
                                <a:lnTo>
                                  <a:pt x="1689" y="-5506"/>
                                </a:lnTo>
                                <a:lnTo>
                                  <a:pt x="2165" y="-5529"/>
                                </a:lnTo>
                                <a:lnTo>
                                  <a:pt x="2641" y="-5555"/>
                                </a:lnTo>
                                <a:lnTo>
                                  <a:pt x="3117" y="-5582"/>
                                </a:lnTo>
                                <a:lnTo>
                                  <a:pt x="3593" y="-5610"/>
                                </a:lnTo>
                                <a:lnTo>
                                  <a:pt x="4069" y="-5637"/>
                                </a:lnTo>
                                <a:lnTo>
                                  <a:pt x="4545" y="-5661"/>
                                </a:lnTo>
                                <a:lnTo>
                                  <a:pt x="5021" y="-5681"/>
                                </a:lnTo>
                                <a:lnTo>
                                  <a:pt x="5497" y="-5696"/>
                                </a:lnTo>
                                <a:lnTo>
                                  <a:pt x="5973" y="-5708"/>
                                </a:lnTo>
                                <a:lnTo>
                                  <a:pt x="6449" y="-5719"/>
                                </a:lnTo>
                                <a:lnTo>
                                  <a:pt x="6925" y="-5729"/>
                                </a:lnTo>
                                <a:lnTo>
                                  <a:pt x="7401" y="-5740"/>
                                </a:lnTo>
                                <a:lnTo>
                                  <a:pt x="7877" y="-5753"/>
                                </a:lnTo>
                                <a:lnTo>
                                  <a:pt x="8353" y="-5768"/>
                                </a:lnTo>
                                <a:lnTo>
                                  <a:pt x="8829" y="-5785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134"/>
                        <wps:cNvSpPr>
                          <a:spLocks/>
                        </wps:cNvSpPr>
                        <wps:spPr bwMode="auto">
                          <a:xfrm>
                            <a:off x="1261" y="5754"/>
                            <a:ext cx="12409" cy="880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260 5755"/>
                              <a:gd name="T3" fmla="*/ 260 h 880"/>
                              <a:gd name="T4" fmla="+- 0 2951 1262"/>
                              <a:gd name="T5" fmla="*/ T4 w 12409"/>
                              <a:gd name="T6" fmla="+- 0 247 5755"/>
                              <a:gd name="T7" fmla="*/ 247 h 880"/>
                              <a:gd name="T8" fmla="+- 0 3427 1262"/>
                              <a:gd name="T9" fmla="*/ T8 w 12409"/>
                              <a:gd name="T10" fmla="+- 0 235 5755"/>
                              <a:gd name="T11" fmla="*/ 235 h 880"/>
                              <a:gd name="T12" fmla="+- 0 3903 1262"/>
                              <a:gd name="T13" fmla="*/ T12 w 12409"/>
                              <a:gd name="T14" fmla="+- 0 223 5755"/>
                              <a:gd name="T15" fmla="*/ 223 h 880"/>
                              <a:gd name="T16" fmla="+- 0 4379 1262"/>
                              <a:gd name="T17" fmla="*/ T16 w 12409"/>
                              <a:gd name="T18" fmla="+- 0 212 5755"/>
                              <a:gd name="T19" fmla="*/ 212 h 880"/>
                              <a:gd name="T20" fmla="+- 0 4855 1262"/>
                              <a:gd name="T21" fmla="*/ T20 w 12409"/>
                              <a:gd name="T22" fmla="+- 0 199 5755"/>
                              <a:gd name="T23" fmla="*/ 199 h 880"/>
                              <a:gd name="T24" fmla="+- 0 5331 1262"/>
                              <a:gd name="T25" fmla="*/ T24 w 12409"/>
                              <a:gd name="T26" fmla="+- 0 187 5755"/>
                              <a:gd name="T27" fmla="*/ 187 h 880"/>
                              <a:gd name="T28" fmla="+- 0 5807 1262"/>
                              <a:gd name="T29" fmla="*/ T28 w 12409"/>
                              <a:gd name="T30" fmla="+- 0 172 5755"/>
                              <a:gd name="T31" fmla="*/ 172 h 880"/>
                              <a:gd name="T32" fmla="+- 0 6283 1262"/>
                              <a:gd name="T33" fmla="*/ T32 w 12409"/>
                              <a:gd name="T34" fmla="+- 0 157 5755"/>
                              <a:gd name="T35" fmla="*/ 157 h 880"/>
                              <a:gd name="T36" fmla="+- 0 6759 1262"/>
                              <a:gd name="T37" fmla="*/ T36 w 12409"/>
                              <a:gd name="T38" fmla="+- 0 140 5755"/>
                              <a:gd name="T39" fmla="*/ 140 h 880"/>
                              <a:gd name="T40" fmla="+- 0 7235 1262"/>
                              <a:gd name="T41" fmla="*/ T40 w 12409"/>
                              <a:gd name="T42" fmla="+- 0 122 5755"/>
                              <a:gd name="T43" fmla="*/ 122 h 880"/>
                              <a:gd name="T44" fmla="+- 0 7711 1262"/>
                              <a:gd name="T45" fmla="*/ T44 w 12409"/>
                              <a:gd name="T46" fmla="+- 0 103 5755"/>
                              <a:gd name="T47" fmla="*/ 103 h 880"/>
                              <a:gd name="T48" fmla="+- 0 8187 1262"/>
                              <a:gd name="T49" fmla="*/ T48 w 12409"/>
                              <a:gd name="T50" fmla="+- 0 85 5755"/>
                              <a:gd name="T51" fmla="*/ 85 h 880"/>
                              <a:gd name="T52" fmla="+- 0 8663 1262"/>
                              <a:gd name="T53" fmla="*/ T52 w 12409"/>
                              <a:gd name="T54" fmla="+- 0 67 5755"/>
                              <a:gd name="T55" fmla="*/ 67 h 880"/>
                              <a:gd name="T56" fmla="+- 0 9139 1262"/>
                              <a:gd name="T57" fmla="*/ T56 w 12409"/>
                              <a:gd name="T58" fmla="+- 0 49 5755"/>
                              <a:gd name="T59" fmla="*/ 49 h 880"/>
                              <a:gd name="T60" fmla="+- 0 9615 1262"/>
                              <a:gd name="T61" fmla="*/ T60 w 12409"/>
                              <a:gd name="T62" fmla="+- 0 33 5755"/>
                              <a:gd name="T63" fmla="*/ 33 h 880"/>
                              <a:gd name="T64" fmla="+- 0 10091 1262"/>
                              <a:gd name="T65" fmla="*/ T64 w 12409"/>
                              <a:gd name="T66" fmla="+- 0 17 5755"/>
                              <a:gd name="T67" fmla="*/ 17 h 880"/>
                              <a:gd name="T68" fmla="+- 0 2475 1262"/>
                              <a:gd name="T69" fmla="*/ T68 w 12409"/>
                              <a:gd name="T70" fmla="+- 0 556 5755"/>
                              <a:gd name="T71" fmla="*/ 556 h 880"/>
                              <a:gd name="T72" fmla="+- 0 2951 1262"/>
                              <a:gd name="T73" fmla="*/ T72 w 12409"/>
                              <a:gd name="T74" fmla="+- 0 536 5755"/>
                              <a:gd name="T75" fmla="*/ 536 h 880"/>
                              <a:gd name="T76" fmla="+- 0 3427 1262"/>
                              <a:gd name="T77" fmla="*/ T76 w 12409"/>
                              <a:gd name="T78" fmla="+- 0 532 5755"/>
                              <a:gd name="T79" fmla="*/ 532 h 880"/>
                              <a:gd name="T80" fmla="+- 0 3903 1262"/>
                              <a:gd name="T81" fmla="*/ T80 w 12409"/>
                              <a:gd name="T82" fmla="+- 0 537 5755"/>
                              <a:gd name="T83" fmla="*/ 537 h 880"/>
                              <a:gd name="T84" fmla="+- 0 4379 1262"/>
                              <a:gd name="T85" fmla="*/ T84 w 12409"/>
                              <a:gd name="T86" fmla="+- 0 483 5755"/>
                              <a:gd name="T87" fmla="*/ 483 h 880"/>
                              <a:gd name="T88" fmla="+- 0 4855 1262"/>
                              <a:gd name="T89" fmla="*/ T88 w 12409"/>
                              <a:gd name="T90" fmla="+- 0 463 5755"/>
                              <a:gd name="T91" fmla="*/ 463 h 880"/>
                              <a:gd name="T92" fmla="+- 0 5331 1262"/>
                              <a:gd name="T93" fmla="*/ T92 w 12409"/>
                              <a:gd name="T94" fmla="+- 0 405 5755"/>
                              <a:gd name="T95" fmla="*/ 405 h 880"/>
                              <a:gd name="T96" fmla="+- 0 5807 1262"/>
                              <a:gd name="T97" fmla="*/ T96 w 12409"/>
                              <a:gd name="T98" fmla="+- 0 385 5755"/>
                              <a:gd name="T99" fmla="*/ 385 h 880"/>
                              <a:gd name="T100" fmla="+- 0 6283 1262"/>
                              <a:gd name="T101" fmla="*/ T100 w 12409"/>
                              <a:gd name="T102" fmla="+- 0 361 5755"/>
                              <a:gd name="T103" fmla="*/ 361 h 880"/>
                              <a:gd name="T104" fmla="+- 0 6759 1262"/>
                              <a:gd name="T105" fmla="*/ T104 w 12409"/>
                              <a:gd name="T106" fmla="+- 0 351 5755"/>
                              <a:gd name="T107" fmla="*/ 351 h 880"/>
                              <a:gd name="T108" fmla="+- 0 7235 1262"/>
                              <a:gd name="T109" fmla="*/ T108 w 12409"/>
                              <a:gd name="T110" fmla="+- 0 317 5755"/>
                              <a:gd name="T111" fmla="*/ 317 h 880"/>
                              <a:gd name="T112" fmla="+- 0 7711 1262"/>
                              <a:gd name="T113" fmla="*/ T112 w 12409"/>
                              <a:gd name="T114" fmla="+- 0 273 5755"/>
                              <a:gd name="T115" fmla="*/ 273 h 880"/>
                              <a:gd name="T116" fmla="+- 0 8187 1262"/>
                              <a:gd name="T117" fmla="*/ T116 w 12409"/>
                              <a:gd name="T118" fmla="+- 0 254 5755"/>
                              <a:gd name="T119" fmla="*/ 254 h 880"/>
                              <a:gd name="T120" fmla="+- 0 8663 1262"/>
                              <a:gd name="T121" fmla="*/ T120 w 12409"/>
                              <a:gd name="T122" fmla="+- 0 244 5755"/>
                              <a:gd name="T123" fmla="*/ 244 h 880"/>
                              <a:gd name="T124" fmla="+- 0 9139 1262"/>
                              <a:gd name="T125" fmla="*/ T124 w 12409"/>
                              <a:gd name="T126" fmla="+- 0 181 5755"/>
                              <a:gd name="T127" fmla="*/ 181 h 880"/>
                              <a:gd name="T128" fmla="+- 0 9615 1262"/>
                              <a:gd name="T129" fmla="*/ T128 w 12409"/>
                              <a:gd name="T130" fmla="+- 0 205 5755"/>
                              <a:gd name="T131" fmla="*/ 205 h 880"/>
                              <a:gd name="T132" fmla="+- 0 10091 1262"/>
                              <a:gd name="T133" fmla="*/ T132 w 12409"/>
                              <a:gd name="T134" fmla="+- 0 229 5755"/>
                              <a:gd name="T135" fmla="*/ 229 h 8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880">
                                <a:moveTo>
                                  <a:pt x="1213" y="-5495"/>
                                </a:moveTo>
                                <a:lnTo>
                                  <a:pt x="1689" y="-5508"/>
                                </a:lnTo>
                                <a:lnTo>
                                  <a:pt x="2165" y="-5520"/>
                                </a:lnTo>
                                <a:lnTo>
                                  <a:pt x="2641" y="-5532"/>
                                </a:lnTo>
                                <a:lnTo>
                                  <a:pt x="3117" y="-5543"/>
                                </a:lnTo>
                                <a:lnTo>
                                  <a:pt x="3593" y="-5556"/>
                                </a:lnTo>
                                <a:lnTo>
                                  <a:pt x="4069" y="-5568"/>
                                </a:lnTo>
                                <a:lnTo>
                                  <a:pt x="4545" y="-5583"/>
                                </a:lnTo>
                                <a:lnTo>
                                  <a:pt x="5021" y="-5598"/>
                                </a:lnTo>
                                <a:lnTo>
                                  <a:pt x="5497" y="-5615"/>
                                </a:lnTo>
                                <a:lnTo>
                                  <a:pt x="5973" y="-5633"/>
                                </a:lnTo>
                                <a:lnTo>
                                  <a:pt x="6449" y="-5652"/>
                                </a:lnTo>
                                <a:lnTo>
                                  <a:pt x="6925" y="-5670"/>
                                </a:lnTo>
                                <a:lnTo>
                                  <a:pt x="7401" y="-5688"/>
                                </a:lnTo>
                                <a:lnTo>
                                  <a:pt x="7877" y="-5706"/>
                                </a:lnTo>
                                <a:lnTo>
                                  <a:pt x="8353" y="-5722"/>
                                </a:lnTo>
                                <a:lnTo>
                                  <a:pt x="8829" y="-5738"/>
                                </a:lnTo>
                                <a:moveTo>
                                  <a:pt x="1213" y="-5199"/>
                                </a:moveTo>
                                <a:lnTo>
                                  <a:pt x="1689" y="-5219"/>
                                </a:lnTo>
                                <a:lnTo>
                                  <a:pt x="2165" y="-5223"/>
                                </a:lnTo>
                                <a:lnTo>
                                  <a:pt x="2641" y="-5218"/>
                                </a:lnTo>
                                <a:lnTo>
                                  <a:pt x="3117" y="-5272"/>
                                </a:lnTo>
                                <a:lnTo>
                                  <a:pt x="3593" y="-5292"/>
                                </a:lnTo>
                                <a:lnTo>
                                  <a:pt x="4069" y="-5350"/>
                                </a:lnTo>
                                <a:lnTo>
                                  <a:pt x="4545" y="-5370"/>
                                </a:lnTo>
                                <a:lnTo>
                                  <a:pt x="5021" y="-5394"/>
                                </a:lnTo>
                                <a:lnTo>
                                  <a:pt x="5497" y="-5404"/>
                                </a:lnTo>
                                <a:lnTo>
                                  <a:pt x="5973" y="-5438"/>
                                </a:lnTo>
                                <a:lnTo>
                                  <a:pt x="6449" y="-5482"/>
                                </a:lnTo>
                                <a:lnTo>
                                  <a:pt x="6925" y="-5501"/>
                                </a:lnTo>
                                <a:lnTo>
                                  <a:pt x="7401" y="-5511"/>
                                </a:lnTo>
                                <a:lnTo>
                                  <a:pt x="7877" y="-5574"/>
                                </a:lnTo>
                                <a:lnTo>
                                  <a:pt x="8353" y="-5550"/>
                                </a:lnTo>
                                <a:lnTo>
                                  <a:pt x="8829" y="-5526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33"/>
                        <wps:cNvSpPr>
                          <a:spLocks/>
                        </wps:cNvSpPr>
                        <wps:spPr bwMode="auto">
                          <a:xfrm>
                            <a:off x="2475" y="2051"/>
                            <a:ext cx="7616" cy="934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985 2051"/>
                              <a:gd name="T3" fmla="*/ 2985 h 934"/>
                              <a:gd name="T4" fmla="+- 0 2951 2475"/>
                              <a:gd name="T5" fmla="*/ T4 w 7616"/>
                              <a:gd name="T6" fmla="+- 0 2924 2051"/>
                              <a:gd name="T7" fmla="*/ 2924 h 934"/>
                              <a:gd name="T8" fmla="+- 0 3427 2475"/>
                              <a:gd name="T9" fmla="*/ T8 w 7616"/>
                              <a:gd name="T10" fmla="+- 0 2854 2051"/>
                              <a:gd name="T11" fmla="*/ 2854 h 934"/>
                              <a:gd name="T12" fmla="+- 0 3903 2475"/>
                              <a:gd name="T13" fmla="*/ T12 w 7616"/>
                              <a:gd name="T14" fmla="+- 0 2780 2051"/>
                              <a:gd name="T15" fmla="*/ 2780 h 934"/>
                              <a:gd name="T16" fmla="+- 0 4379 2475"/>
                              <a:gd name="T17" fmla="*/ T16 w 7616"/>
                              <a:gd name="T18" fmla="+- 0 2705 2051"/>
                              <a:gd name="T19" fmla="*/ 2705 h 934"/>
                              <a:gd name="T20" fmla="+- 0 4855 2475"/>
                              <a:gd name="T21" fmla="*/ T20 w 7616"/>
                              <a:gd name="T22" fmla="+- 0 2631 2051"/>
                              <a:gd name="T23" fmla="*/ 2631 h 934"/>
                              <a:gd name="T24" fmla="+- 0 5331 2475"/>
                              <a:gd name="T25" fmla="*/ T24 w 7616"/>
                              <a:gd name="T26" fmla="+- 0 2560 2051"/>
                              <a:gd name="T27" fmla="*/ 2560 h 934"/>
                              <a:gd name="T28" fmla="+- 0 5807 2475"/>
                              <a:gd name="T29" fmla="*/ T28 w 7616"/>
                              <a:gd name="T30" fmla="+- 0 2493 2051"/>
                              <a:gd name="T31" fmla="*/ 2493 h 934"/>
                              <a:gd name="T32" fmla="+- 0 6283 2475"/>
                              <a:gd name="T33" fmla="*/ T32 w 7616"/>
                              <a:gd name="T34" fmla="+- 0 2429 2051"/>
                              <a:gd name="T35" fmla="*/ 2429 h 934"/>
                              <a:gd name="T36" fmla="+- 0 6759 2475"/>
                              <a:gd name="T37" fmla="*/ T36 w 7616"/>
                              <a:gd name="T38" fmla="+- 0 2370 2051"/>
                              <a:gd name="T39" fmla="*/ 2370 h 934"/>
                              <a:gd name="T40" fmla="+- 0 7235 2475"/>
                              <a:gd name="T41" fmla="*/ T40 w 7616"/>
                              <a:gd name="T42" fmla="+- 0 2316 2051"/>
                              <a:gd name="T43" fmla="*/ 2316 h 934"/>
                              <a:gd name="T44" fmla="+- 0 7711 2475"/>
                              <a:gd name="T45" fmla="*/ T44 w 7616"/>
                              <a:gd name="T46" fmla="+- 0 2266 2051"/>
                              <a:gd name="T47" fmla="*/ 2266 h 934"/>
                              <a:gd name="T48" fmla="+- 0 8187 2475"/>
                              <a:gd name="T49" fmla="*/ T48 w 7616"/>
                              <a:gd name="T50" fmla="+- 0 2220 2051"/>
                              <a:gd name="T51" fmla="*/ 2220 h 934"/>
                              <a:gd name="T52" fmla="+- 0 8663 2475"/>
                              <a:gd name="T53" fmla="*/ T52 w 7616"/>
                              <a:gd name="T54" fmla="+- 0 2176 2051"/>
                              <a:gd name="T55" fmla="*/ 2176 h 934"/>
                              <a:gd name="T56" fmla="+- 0 9139 2475"/>
                              <a:gd name="T57" fmla="*/ T56 w 7616"/>
                              <a:gd name="T58" fmla="+- 0 2133 2051"/>
                              <a:gd name="T59" fmla="*/ 2133 h 934"/>
                              <a:gd name="T60" fmla="+- 0 9615 2475"/>
                              <a:gd name="T61" fmla="*/ T60 w 7616"/>
                              <a:gd name="T62" fmla="+- 0 2092 2051"/>
                              <a:gd name="T63" fmla="*/ 2092 h 934"/>
                              <a:gd name="T64" fmla="+- 0 10091 2475"/>
                              <a:gd name="T65" fmla="*/ T64 w 7616"/>
                              <a:gd name="T66" fmla="+- 0 2051 2051"/>
                              <a:gd name="T67" fmla="*/ 2051 h 9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934">
                                <a:moveTo>
                                  <a:pt x="0" y="934"/>
                                </a:moveTo>
                                <a:lnTo>
                                  <a:pt x="476" y="873"/>
                                </a:lnTo>
                                <a:lnTo>
                                  <a:pt x="952" y="803"/>
                                </a:lnTo>
                                <a:lnTo>
                                  <a:pt x="1428" y="729"/>
                                </a:lnTo>
                                <a:lnTo>
                                  <a:pt x="1904" y="654"/>
                                </a:lnTo>
                                <a:lnTo>
                                  <a:pt x="2380" y="580"/>
                                </a:lnTo>
                                <a:lnTo>
                                  <a:pt x="2856" y="509"/>
                                </a:lnTo>
                                <a:lnTo>
                                  <a:pt x="3332" y="442"/>
                                </a:lnTo>
                                <a:lnTo>
                                  <a:pt x="3808" y="378"/>
                                </a:lnTo>
                                <a:lnTo>
                                  <a:pt x="4284" y="319"/>
                                </a:lnTo>
                                <a:lnTo>
                                  <a:pt x="4760" y="265"/>
                                </a:lnTo>
                                <a:lnTo>
                                  <a:pt x="5236" y="215"/>
                                </a:lnTo>
                                <a:lnTo>
                                  <a:pt x="5712" y="169"/>
                                </a:lnTo>
                                <a:lnTo>
                                  <a:pt x="6188" y="125"/>
                                </a:lnTo>
                                <a:lnTo>
                                  <a:pt x="6664" y="82"/>
                                </a:lnTo>
                                <a:lnTo>
                                  <a:pt x="7140" y="41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32"/>
                        <wps:cNvSpPr>
                          <a:spLocks/>
                        </wps:cNvSpPr>
                        <wps:spPr bwMode="auto">
                          <a:xfrm>
                            <a:off x="2475" y="-3"/>
                            <a:ext cx="7616" cy="401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398 -3"/>
                              <a:gd name="T3" fmla="*/ 398 h 401"/>
                              <a:gd name="T4" fmla="+- 0 2951 2475"/>
                              <a:gd name="T5" fmla="*/ T4 w 7616"/>
                              <a:gd name="T6" fmla="+- 0 379 -3"/>
                              <a:gd name="T7" fmla="*/ 379 h 401"/>
                              <a:gd name="T8" fmla="+- 0 3427 2475"/>
                              <a:gd name="T9" fmla="*/ T8 w 7616"/>
                              <a:gd name="T10" fmla="+- 0 369 -3"/>
                              <a:gd name="T11" fmla="*/ 369 h 401"/>
                              <a:gd name="T12" fmla="+- 0 3903 2475"/>
                              <a:gd name="T13" fmla="*/ T12 w 7616"/>
                              <a:gd name="T14" fmla="+- 0 344 -3"/>
                              <a:gd name="T15" fmla="*/ 344 h 401"/>
                              <a:gd name="T16" fmla="+- 0 4379 2475"/>
                              <a:gd name="T17" fmla="*/ T16 w 7616"/>
                              <a:gd name="T18" fmla="+- 0 310 -3"/>
                              <a:gd name="T19" fmla="*/ 310 h 401"/>
                              <a:gd name="T20" fmla="+- 0 4855 2475"/>
                              <a:gd name="T21" fmla="*/ T20 w 7616"/>
                              <a:gd name="T22" fmla="+- 0 276 -3"/>
                              <a:gd name="T23" fmla="*/ 276 h 401"/>
                              <a:gd name="T24" fmla="+- 0 5331 2475"/>
                              <a:gd name="T25" fmla="*/ T24 w 7616"/>
                              <a:gd name="T26" fmla="+- 0 252 -3"/>
                              <a:gd name="T27" fmla="*/ 252 h 401"/>
                              <a:gd name="T28" fmla="+- 0 5807 2475"/>
                              <a:gd name="T29" fmla="*/ T28 w 7616"/>
                              <a:gd name="T30" fmla="+- 0 242 -3"/>
                              <a:gd name="T31" fmla="*/ 242 h 401"/>
                              <a:gd name="T32" fmla="+- 0 6283 2475"/>
                              <a:gd name="T33" fmla="*/ T32 w 7616"/>
                              <a:gd name="T34" fmla="+- 0 217 -3"/>
                              <a:gd name="T35" fmla="*/ 217 h 401"/>
                              <a:gd name="T36" fmla="+- 0 6759 2475"/>
                              <a:gd name="T37" fmla="*/ T36 w 7616"/>
                              <a:gd name="T38" fmla="+- 0 203 -3"/>
                              <a:gd name="T39" fmla="*/ 203 h 401"/>
                              <a:gd name="T40" fmla="+- 0 7235 2475"/>
                              <a:gd name="T41" fmla="*/ T40 w 7616"/>
                              <a:gd name="T42" fmla="+- 0 154 -3"/>
                              <a:gd name="T43" fmla="*/ 154 h 401"/>
                              <a:gd name="T44" fmla="+- 0 7711 2475"/>
                              <a:gd name="T45" fmla="*/ T44 w 7616"/>
                              <a:gd name="T46" fmla="+- 0 86 -3"/>
                              <a:gd name="T47" fmla="*/ 86 h 401"/>
                              <a:gd name="T48" fmla="+- 0 8187 2475"/>
                              <a:gd name="T49" fmla="*/ T48 w 7616"/>
                              <a:gd name="T50" fmla="+- 0 61 -3"/>
                              <a:gd name="T51" fmla="*/ 61 h 401"/>
                              <a:gd name="T52" fmla="+- 0 8663 2475"/>
                              <a:gd name="T53" fmla="*/ T52 w 7616"/>
                              <a:gd name="T54" fmla="+- 0 37 -3"/>
                              <a:gd name="T55" fmla="*/ 37 h 401"/>
                              <a:gd name="T56" fmla="+- 0 9139 2475"/>
                              <a:gd name="T57" fmla="*/ T56 w 7616"/>
                              <a:gd name="T58" fmla="+- 0 -2 -3"/>
                              <a:gd name="T59" fmla="*/ -2 h 401"/>
                              <a:gd name="T60" fmla="+- 0 9615 2475"/>
                              <a:gd name="T61" fmla="*/ T60 w 7616"/>
                              <a:gd name="T62" fmla="+- 0 -2 -3"/>
                              <a:gd name="T63" fmla="*/ -2 h 401"/>
                              <a:gd name="T64" fmla="+- 0 10091 2475"/>
                              <a:gd name="T65" fmla="*/ T64 w 7616"/>
                              <a:gd name="T66" fmla="+- 0 -3 -3"/>
                              <a:gd name="T67" fmla="*/ -3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401">
                                <a:moveTo>
                                  <a:pt x="0" y="401"/>
                                </a:moveTo>
                                <a:lnTo>
                                  <a:pt x="476" y="382"/>
                                </a:lnTo>
                                <a:lnTo>
                                  <a:pt x="952" y="372"/>
                                </a:lnTo>
                                <a:lnTo>
                                  <a:pt x="1428" y="347"/>
                                </a:lnTo>
                                <a:lnTo>
                                  <a:pt x="1904" y="313"/>
                                </a:lnTo>
                                <a:lnTo>
                                  <a:pt x="2380" y="279"/>
                                </a:lnTo>
                                <a:lnTo>
                                  <a:pt x="2856" y="255"/>
                                </a:lnTo>
                                <a:lnTo>
                                  <a:pt x="3332" y="245"/>
                                </a:lnTo>
                                <a:lnTo>
                                  <a:pt x="3808" y="220"/>
                                </a:lnTo>
                                <a:lnTo>
                                  <a:pt x="4284" y="206"/>
                                </a:lnTo>
                                <a:lnTo>
                                  <a:pt x="4760" y="157"/>
                                </a:lnTo>
                                <a:lnTo>
                                  <a:pt x="5236" y="89"/>
                                </a:lnTo>
                                <a:lnTo>
                                  <a:pt x="5712" y="64"/>
                                </a:lnTo>
                                <a:lnTo>
                                  <a:pt x="6188" y="40"/>
                                </a:lnTo>
                                <a:lnTo>
                                  <a:pt x="6664" y="1"/>
                                </a:lnTo>
                                <a:lnTo>
                                  <a:pt x="7140" y="1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131"/>
                        <wps:cNvSpPr>
                          <a:spLocks/>
                        </wps:cNvSpPr>
                        <wps:spPr bwMode="auto">
                          <a:xfrm>
                            <a:off x="1261" y="6418"/>
                            <a:ext cx="12409" cy="914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985 6418"/>
                              <a:gd name="T3" fmla="*/ 985 h 914"/>
                              <a:gd name="T4" fmla="+- 0 2951 1262"/>
                              <a:gd name="T5" fmla="*/ T4 w 12409"/>
                              <a:gd name="T6" fmla="+- 0 965 6418"/>
                              <a:gd name="T7" fmla="*/ 965 h 914"/>
                              <a:gd name="T8" fmla="+- 0 3427 1262"/>
                              <a:gd name="T9" fmla="*/ T8 w 12409"/>
                              <a:gd name="T10" fmla="+- 0 944 6418"/>
                              <a:gd name="T11" fmla="*/ 944 h 914"/>
                              <a:gd name="T12" fmla="+- 0 3903 1262"/>
                              <a:gd name="T13" fmla="*/ T12 w 12409"/>
                              <a:gd name="T14" fmla="+- 0 923 6418"/>
                              <a:gd name="T15" fmla="*/ 923 h 914"/>
                              <a:gd name="T16" fmla="+- 0 4379 1262"/>
                              <a:gd name="T17" fmla="*/ T16 w 12409"/>
                              <a:gd name="T18" fmla="+- 0 901 6418"/>
                              <a:gd name="T19" fmla="*/ 901 h 914"/>
                              <a:gd name="T20" fmla="+- 0 4855 1262"/>
                              <a:gd name="T21" fmla="*/ T20 w 12409"/>
                              <a:gd name="T22" fmla="+- 0 880 6418"/>
                              <a:gd name="T23" fmla="*/ 880 h 914"/>
                              <a:gd name="T24" fmla="+- 0 5331 1262"/>
                              <a:gd name="T25" fmla="*/ T24 w 12409"/>
                              <a:gd name="T26" fmla="+- 0 859 6418"/>
                              <a:gd name="T27" fmla="*/ 859 h 914"/>
                              <a:gd name="T28" fmla="+- 0 5807 1262"/>
                              <a:gd name="T29" fmla="*/ T28 w 12409"/>
                              <a:gd name="T30" fmla="+- 0 838 6418"/>
                              <a:gd name="T31" fmla="*/ 838 h 914"/>
                              <a:gd name="T32" fmla="+- 0 6283 1262"/>
                              <a:gd name="T33" fmla="*/ T32 w 12409"/>
                              <a:gd name="T34" fmla="+- 0 817 6418"/>
                              <a:gd name="T35" fmla="*/ 817 h 914"/>
                              <a:gd name="T36" fmla="+- 0 6759 1262"/>
                              <a:gd name="T37" fmla="*/ T36 w 12409"/>
                              <a:gd name="T38" fmla="+- 0 797 6418"/>
                              <a:gd name="T39" fmla="*/ 797 h 914"/>
                              <a:gd name="T40" fmla="+- 0 7235 1262"/>
                              <a:gd name="T41" fmla="*/ T40 w 12409"/>
                              <a:gd name="T42" fmla="+- 0 777 6418"/>
                              <a:gd name="T43" fmla="*/ 777 h 914"/>
                              <a:gd name="T44" fmla="+- 0 7711 1262"/>
                              <a:gd name="T45" fmla="*/ T44 w 12409"/>
                              <a:gd name="T46" fmla="+- 0 758 6418"/>
                              <a:gd name="T47" fmla="*/ 758 h 914"/>
                              <a:gd name="T48" fmla="+- 0 8187 1262"/>
                              <a:gd name="T49" fmla="*/ T48 w 12409"/>
                              <a:gd name="T50" fmla="+- 0 738 6418"/>
                              <a:gd name="T51" fmla="*/ 738 h 914"/>
                              <a:gd name="T52" fmla="+- 0 8663 1262"/>
                              <a:gd name="T53" fmla="*/ T52 w 12409"/>
                              <a:gd name="T54" fmla="+- 0 720 6418"/>
                              <a:gd name="T55" fmla="*/ 720 h 914"/>
                              <a:gd name="T56" fmla="+- 0 9139 1262"/>
                              <a:gd name="T57" fmla="*/ T56 w 12409"/>
                              <a:gd name="T58" fmla="+- 0 701 6418"/>
                              <a:gd name="T59" fmla="*/ 701 h 914"/>
                              <a:gd name="T60" fmla="+- 0 9615 1262"/>
                              <a:gd name="T61" fmla="*/ T60 w 12409"/>
                              <a:gd name="T62" fmla="+- 0 682 6418"/>
                              <a:gd name="T63" fmla="*/ 682 h 914"/>
                              <a:gd name="T64" fmla="+- 0 10091 1262"/>
                              <a:gd name="T65" fmla="*/ T64 w 12409"/>
                              <a:gd name="T66" fmla="+- 0 664 6418"/>
                              <a:gd name="T67" fmla="*/ 664 h 914"/>
                              <a:gd name="T68" fmla="+- 0 2475 1262"/>
                              <a:gd name="T69" fmla="*/ T68 w 12409"/>
                              <a:gd name="T70" fmla="+- 0 755 6418"/>
                              <a:gd name="T71" fmla="*/ 755 h 914"/>
                              <a:gd name="T72" fmla="+- 0 2951 1262"/>
                              <a:gd name="T73" fmla="*/ T72 w 12409"/>
                              <a:gd name="T74" fmla="+- 0 727 6418"/>
                              <a:gd name="T75" fmla="*/ 727 h 914"/>
                              <a:gd name="T76" fmla="+- 0 3427 1262"/>
                              <a:gd name="T77" fmla="*/ T76 w 12409"/>
                              <a:gd name="T78" fmla="+- 0 701 6418"/>
                              <a:gd name="T79" fmla="*/ 701 h 914"/>
                              <a:gd name="T80" fmla="+- 0 3903 1262"/>
                              <a:gd name="T81" fmla="*/ T80 w 12409"/>
                              <a:gd name="T82" fmla="+- 0 678 6418"/>
                              <a:gd name="T83" fmla="*/ 678 h 914"/>
                              <a:gd name="T84" fmla="+- 0 4379 1262"/>
                              <a:gd name="T85" fmla="*/ T84 w 12409"/>
                              <a:gd name="T86" fmla="+- 0 657 6418"/>
                              <a:gd name="T87" fmla="*/ 657 h 914"/>
                              <a:gd name="T88" fmla="+- 0 4855 1262"/>
                              <a:gd name="T89" fmla="*/ T88 w 12409"/>
                              <a:gd name="T90" fmla="+- 0 637 6418"/>
                              <a:gd name="T91" fmla="*/ 637 h 914"/>
                              <a:gd name="T92" fmla="+- 0 5331 1262"/>
                              <a:gd name="T93" fmla="*/ T92 w 12409"/>
                              <a:gd name="T94" fmla="+- 0 619 6418"/>
                              <a:gd name="T95" fmla="*/ 619 h 914"/>
                              <a:gd name="T96" fmla="+- 0 5807 1262"/>
                              <a:gd name="T97" fmla="*/ T96 w 12409"/>
                              <a:gd name="T98" fmla="+- 0 602 6418"/>
                              <a:gd name="T99" fmla="*/ 602 h 914"/>
                              <a:gd name="T100" fmla="+- 0 6283 1262"/>
                              <a:gd name="T101" fmla="*/ T100 w 12409"/>
                              <a:gd name="T102" fmla="+- 0 585 6418"/>
                              <a:gd name="T103" fmla="*/ 585 h 914"/>
                              <a:gd name="T104" fmla="+- 0 6759 1262"/>
                              <a:gd name="T105" fmla="*/ T104 w 12409"/>
                              <a:gd name="T106" fmla="+- 0 567 6418"/>
                              <a:gd name="T107" fmla="*/ 567 h 914"/>
                              <a:gd name="T108" fmla="+- 0 7235 1262"/>
                              <a:gd name="T109" fmla="*/ T108 w 12409"/>
                              <a:gd name="T110" fmla="+- 0 549 6418"/>
                              <a:gd name="T111" fmla="*/ 549 h 914"/>
                              <a:gd name="T112" fmla="+- 0 7711 1262"/>
                              <a:gd name="T113" fmla="*/ T112 w 12409"/>
                              <a:gd name="T114" fmla="+- 0 529 6418"/>
                              <a:gd name="T115" fmla="*/ 529 h 914"/>
                              <a:gd name="T116" fmla="+- 0 8187 1262"/>
                              <a:gd name="T117" fmla="*/ T116 w 12409"/>
                              <a:gd name="T118" fmla="+- 0 509 6418"/>
                              <a:gd name="T119" fmla="*/ 509 h 914"/>
                              <a:gd name="T120" fmla="+- 0 8663 1262"/>
                              <a:gd name="T121" fmla="*/ T120 w 12409"/>
                              <a:gd name="T122" fmla="+- 0 489 6418"/>
                              <a:gd name="T123" fmla="*/ 489 h 914"/>
                              <a:gd name="T124" fmla="+- 0 9139 1262"/>
                              <a:gd name="T125" fmla="*/ T124 w 12409"/>
                              <a:gd name="T126" fmla="+- 0 468 6418"/>
                              <a:gd name="T127" fmla="*/ 468 h 914"/>
                              <a:gd name="T128" fmla="+- 0 9615 1262"/>
                              <a:gd name="T129" fmla="*/ T128 w 12409"/>
                              <a:gd name="T130" fmla="+- 0 446 6418"/>
                              <a:gd name="T131" fmla="*/ 446 h 914"/>
                              <a:gd name="T132" fmla="+- 0 10091 1262"/>
                              <a:gd name="T133" fmla="*/ T132 w 12409"/>
                              <a:gd name="T134" fmla="+- 0 424 6418"/>
                              <a:gd name="T135" fmla="*/ 424 h 9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914">
                                <a:moveTo>
                                  <a:pt x="1213" y="-5433"/>
                                </a:moveTo>
                                <a:lnTo>
                                  <a:pt x="1689" y="-5453"/>
                                </a:lnTo>
                                <a:lnTo>
                                  <a:pt x="2165" y="-5474"/>
                                </a:lnTo>
                                <a:lnTo>
                                  <a:pt x="2641" y="-5495"/>
                                </a:lnTo>
                                <a:lnTo>
                                  <a:pt x="3117" y="-5517"/>
                                </a:lnTo>
                                <a:lnTo>
                                  <a:pt x="3593" y="-5538"/>
                                </a:lnTo>
                                <a:lnTo>
                                  <a:pt x="4069" y="-5559"/>
                                </a:lnTo>
                                <a:lnTo>
                                  <a:pt x="4545" y="-5580"/>
                                </a:lnTo>
                                <a:lnTo>
                                  <a:pt x="5021" y="-5601"/>
                                </a:lnTo>
                                <a:lnTo>
                                  <a:pt x="5497" y="-5621"/>
                                </a:lnTo>
                                <a:lnTo>
                                  <a:pt x="5973" y="-5641"/>
                                </a:lnTo>
                                <a:lnTo>
                                  <a:pt x="6449" y="-5660"/>
                                </a:lnTo>
                                <a:lnTo>
                                  <a:pt x="6925" y="-5680"/>
                                </a:lnTo>
                                <a:lnTo>
                                  <a:pt x="7401" y="-5698"/>
                                </a:lnTo>
                                <a:lnTo>
                                  <a:pt x="7877" y="-5717"/>
                                </a:lnTo>
                                <a:lnTo>
                                  <a:pt x="8353" y="-5736"/>
                                </a:lnTo>
                                <a:lnTo>
                                  <a:pt x="8829" y="-5754"/>
                                </a:lnTo>
                                <a:moveTo>
                                  <a:pt x="1213" y="-5663"/>
                                </a:moveTo>
                                <a:lnTo>
                                  <a:pt x="1689" y="-5691"/>
                                </a:lnTo>
                                <a:lnTo>
                                  <a:pt x="2165" y="-5717"/>
                                </a:lnTo>
                                <a:lnTo>
                                  <a:pt x="2641" y="-5740"/>
                                </a:lnTo>
                                <a:lnTo>
                                  <a:pt x="3117" y="-5761"/>
                                </a:lnTo>
                                <a:lnTo>
                                  <a:pt x="3593" y="-5781"/>
                                </a:lnTo>
                                <a:lnTo>
                                  <a:pt x="4069" y="-5799"/>
                                </a:lnTo>
                                <a:lnTo>
                                  <a:pt x="4545" y="-5816"/>
                                </a:lnTo>
                                <a:lnTo>
                                  <a:pt x="5021" y="-5833"/>
                                </a:lnTo>
                                <a:lnTo>
                                  <a:pt x="5497" y="-5851"/>
                                </a:lnTo>
                                <a:lnTo>
                                  <a:pt x="5973" y="-5869"/>
                                </a:lnTo>
                                <a:lnTo>
                                  <a:pt x="6449" y="-5889"/>
                                </a:lnTo>
                                <a:lnTo>
                                  <a:pt x="6925" y="-5909"/>
                                </a:lnTo>
                                <a:lnTo>
                                  <a:pt x="7401" y="-5929"/>
                                </a:lnTo>
                                <a:lnTo>
                                  <a:pt x="7877" y="-5950"/>
                                </a:lnTo>
                                <a:lnTo>
                                  <a:pt x="8353" y="-5972"/>
                                </a:lnTo>
                                <a:lnTo>
                                  <a:pt x="8829" y="-5994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130"/>
                        <wps:cNvSpPr>
                          <a:spLocks/>
                        </wps:cNvSpPr>
                        <wps:spPr bwMode="auto">
                          <a:xfrm>
                            <a:off x="1261" y="6865"/>
                            <a:ext cx="12409" cy="778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1175 6865"/>
                              <a:gd name="T3" fmla="*/ 1175 h 778"/>
                              <a:gd name="T4" fmla="+- 0 2951 1262"/>
                              <a:gd name="T5" fmla="*/ T4 w 12409"/>
                              <a:gd name="T6" fmla="+- 0 1157 6865"/>
                              <a:gd name="T7" fmla="*/ 1157 h 778"/>
                              <a:gd name="T8" fmla="+- 0 3427 1262"/>
                              <a:gd name="T9" fmla="*/ T8 w 12409"/>
                              <a:gd name="T10" fmla="+- 0 1140 6865"/>
                              <a:gd name="T11" fmla="*/ 1140 h 778"/>
                              <a:gd name="T12" fmla="+- 0 3903 1262"/>
                              <a:gd name="T13" fmla="*/ T12 w 12409"/>
                              <a:gd name="T14" fmla="+- 0 1125 6865"/>
                              <a:gd name="T15" fmla="*/ 1125 h 778"/>
                              <a:gd name="T16" fmla="+- 0 4379 1262"/>
                              <a:gd name="T17" fmla="*/ T16 w 12409"/>
                              <a:gd name="T18" fmla="+- 0 1110 6865"/>
                              <a:gd name="T19" fmla="*/ 1110 h 778"/>
                              <a:gd name="T20" fmla="+- 0 4855 1262"/>
                              <a:gd name="T21" fmla="*/ T20 w 12409"/>
                              <a:gd name="T22" fmla="+- 0 1094 6865"/>
                              <a:gd name="T23" fmla="*/ 1094 h 778"/>
                              <a:gd name="T24" fmla="+- 0 5331 1262"/>
                              <a:gd name="T25" fmla="*/ T24 w 12409"/>
                              <a:gd name="T26" fmla="+- 0 1078 6865"/>
                              <a:gd name="T27" fmla="*/ 1078 h 778"/>
                              <a:gd name="T28" fmla="+- 0 5807 1262"/>
                              <a:gd name="T29" fmla="*/ T28 w 12409"/>
                              <a:gd name="T30" fmla="+- 0 1060 6865"/>
                              <a:gd name="T31" fmla="*/ 1060 h 778"/>
                              <a:gd name="T32" fmla="+- 0 6283 1262"/>
                              <a:gd name="T33" fmla="*/ T32 w 12409"/>
                              <a:gd name="T34" fmla="+- 0 1042 6865"/>
                              <a:gd name="T35" fmla="*/ 1042 h 778"/>
                              <a:gd name="T36" fmla="+- 0 6759 1262"/>
                              <a:gd name="T37" fmla="*/ T36 w 12409"/>
                              <a:gd name="T38" fmla="+- 0 1024 6865"/>
                              <a:gd name="T39" fmla="*/ 1024 h 778"/>
                              <a:gd name="T40" fmla="+- 0 7235 1262"/>
                              <a:gd name="T41" fmla="*/ T40 w 12409"/>
                              <a:gd name="T42" fmla="+- 0 1005 6865"/>
                              <a:gd name="T43" fmla="*/ 1005 h 778"/>
                              <a:gd name="T44" fmla="+- 0 7711 1262"/>
                              <a:gd name="T45" fmla="*/ T44 w 12409"/>
                              <a:gd name="T46" fmla="+- 0 987 6865"/>
                              <a:gd name="T47" fmla="*/ 987 h 778"/>
                              <a:gd name="T48" fmla="+- 0 8187 1262"/>
                              <a:gd name="T49" fmla="*/ T48 w 12409"/>
                              <a:gd name="T50" fmla="+- 0 968 6865"/>
                              <a:gd name="T51" fmla="*/ 968 h 778"/>
                              <a:gd name="T52" fmla="+- 0 8663 1262"/>
                              <a:gd name="T53" fmla="*/ T52 w 12409"/>
                              <a:gd name="T54" fmla="+- 0 949 6865"/>
                              <a:gd name="T55" fmla="*/ 949 h 778"/>
                              <a:gd name="T56" fmla="+- 0 9139 1262"/>
                              <a:gd name="T57" fmla="*/ T56 w 12409"/>
                              <a:gd name="T58" fmla="+- 0 931 6865"/>
                              <a:gd name="T59" fmla="*/ 931 h 778"/>
                              <a:gd name="T60" fmla="+- 0 9615 1262"/>
                              <a:gd name="T61" fmla="*/ T60 w 12409"/>
                              <a:gd name="T62" fmla="+- 0 913 6865"/>
                              <a:gd name="T63" fmla="*/ 913 h 778"/>
                              <a:gd name="T64" fmla="+- 0 10091 1262"/>
                              <a:gd name="T65" fmla="*/ T64 w 12409"/>
                              <a:gd name="T66" fmla="+- 0 896 6865"/>
                              <a:gd name="T67" fmla="*/ 896 h 778"/>
                              <a:gd name="T68" fmla="+- 0 2475 1262"/>
                              <a:gd name="T69" fmla="*/ T68 w 12409"/>
                              <a:gd name="T70" fmla="+- 0 1154 6865"/>
                              <a:gd name="T71" fmla="*/ 1154 h 778"/>
                              <a:gd name="T72" fmla="+- 0 2951 1262"/>
                              <a:gd name="T73" fmla="*/ T72 w 12409"/>
                              <a:gd name="T74" fmla="+- 0 1125 6865"/>
                              <a:gd name="T75" fmla="*/ 1125 h 778"/>
                              <a:gd name="T76" fmla="+- 0 3427 1262"/>
                              <a:gd name="T77" fmla="*/ T76 w 12409"/>
                              <a:gd name="T78" fmla="+- 0 1095 6865"/>
                              <a:gd name="T79" fmla="*/ 1095 h 778"/>
                              <a:gd name="T80" fmla="+- 0 3903 1262"/>
                              <a:gd name="T81" fmla="*/ T80 w 12409"/>
                              <a:gd name="T82" fmla="+- 0 1065 6865"/>
                              <a:gd name="T83" fmla="*/ 1065 h 778"/>
                              <a:gd name="T84" fmla="+- 0 4379 1262"/>
                              <a:gd name="T85" fmla="*/ T84 w 12409"/>
                              <a:gd name="T86" fmla="+- 0 1036 6865"/>
                              <a:gd name="T87" fmla="*/ 1036 h 778"/>
                              <a:gd name="T88" fmla="+- 0 4855 1262"/>
                              <a:gd name="T89" fmla="*/ T88 w 12409"/>
                              <a:gd name="T90" fmla="+- 0 1005 6865"/>
                              <a:gd name="T91" fmla="*/ 1005 h 778"/>
                              <a:gd name="T92" fmla="+- 0 5331 1262"/>
                              <a:gd name="T93" fmla="*/ T92 w 12409"/>
                              <a:gd name="T94" fmla="+- 0 975 6865"/>
                              <a:gd name="T95" fmla="*/ 975 h 778"/>
                              <a:gd name="T96" fmla="+- 0 5807 1262"/>
                              <a:gd name="T97" fmla="*/ T96 w 12409"/>
                              <a:gd name="T98" fmla="+- 0 945 6865"/>
                              <a:gd name="T99" fmla="*/ 945 h 778"/>
                              <a:gd name="T100" fmla="+- 0 6283 1262"/>
                              <a:gd name="T101" fmla="*/ T100 w 12409"/>
                              <a:gd name="T102" fmla="+- 0 914 6865"/>
                              <a:gd name="T103" fmla="*/ 914 h 778"/>
                              <a:gd name="T104" fmla="+- 0 6759 1262"/>
                              <a:gd name="T105" fmla="*/ T104 w 12409"/>
                              <a:gd name="T106" fmla="+- 0 885 6865"/>
                              <a:gd name="T107" fmla="*/ 885 h 778"/>
                              <a:gd name="T108" fmla="+- 0 7235 1262"/>
                              <a:gd name="T109" fmla="*/ T108 w 12409"/>
                              <a:gd name="T110" fmla="+- 0 855 6865"/>
                              <a:gd name="T111" fmla="*/ 855 h 778"/>
                              <a:gd name="T112" fmla="+- 0 7711 1262"/>
                              <a:gd name="T113" fmla="*/ T112 w 12409"/>
                              <a:gd name="T114" fmla="+- 0 826 6865"/>
                              <a:gd name="T115" fmla="*/ 826 h 778"/>
                              <a:gd name="T116" fmla="+- 0 8187 1262"/>
                              <a:gd name="T117" fmla="*/ T116 w 12409"/>
                              <a:gd name="T118" fmla="+- 0 799 6865"/>
                              <a:gd name="T119" fmla="*/ 799 h 778"/>
                              <a:gd name="T120" fmla="+- 0 8663 1262"/>
                              <a:gd name="T121" fmla="*/ T120 w 12409"/>
                              <a:gd name="T122" fmla="+- 0 772 6865"/>
                              <a:gd name="T123" fmla="*/ 772 h 778"/>
                              <a:gd name="T124" fmla="+- 0 9139 1262"/>
                              <a:gd name="T125" fmla="*/ T124 w 12409"/>
                              <a:gd name="T126" fmla="+- 0 747 6865"/>
                              <a:gd name="T127" fmla="*/ 747 h 778"/>
                              <a:gd name="T128" fmla="+- 0 9615 1262"/>
                              <a:gd name="T129" fmla="*/ T128 w 12409"/>
                              <a:gd name="T130" fmla="+- 0 722 6865"/>
                              <a:gd name="T131" fmla="*/ 722 h 778"/>
                              <a:gd name="T132" fmla="+- 0 10091 1262"/>
                              <a:gd name="T133" fmla="*/ T132 w 12409"/>
                              <a:gd name="T134" fmla="+- 0 698 6865"/>
                              <a:gd name="T135" fmla="*/ 698 h 7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778">
                                <a:moveTo>
                                  <a:pt x="1213" y="-5690"/>
                                </a:moveTo>
                                <a:lnTo>
                                  <a:pt x="1689" y="-5708"/>
                                </a:lnTo>
                                <a:lnTo>
                                  <a:pt x="2165" y="-5725"/>
                                </a:lnTo>
                                <a:lnTo>
                                  <a:pt x="2641" y="-5740"/>
                                </a:lnTo>
                                <a:lnTo>
                                  <a:pt x="3117" y="-5755"/>
                                </a:lnTo>
                                <a:lnTo>
                                  <a:pt x="3593" y="-5771"/>
                                </a:lnTo>
                                <a:lnTo>
                                  <a:pt x="4069" y="-5787"/>
                                </a:lnTo>
                                <a:lnTo>
                                  <a:pt x="4545" y="-5805"/>
                                </a:lnTo>
                                <a:lnTo>
                                  <a:pt x="5021" y="-5823"/>
                                </a:lnTo>
                                <a:lnTo>
                                  <a:pt x="5497" y="-5841"/>
                                </a:lnTo>
                                <a:lnTo>
                                  <a:pt x="5973" y="-5860"/>
                                </a:lnTo>
                                <a:lnTo>
                                  <a:pt x="6449" y="-5878"/>
                                </a:lnTo>
                                <a:lnTo>
                                  <a:pt x="6925" y="-5897"/>
                                </a:lnTo>
                                <a:lnTo>
                                  <a:pt x="7401" y="-5916"/>
                                </a:lnTo>
                                <a:lnTo>
                                  <a:pt x="7877" y="-5934"/>
                                </a:lnTo>
                                <a:lnTo>
                                  <a:pt x="8353" y="-5952"/>
                                </a:lnTo>
                                <a:lnTo>
                                  <a:pt x="8829" y="-5969"/>
                                </a:lnTo>
                                <a:moveTo>
                                  <a:pt x="1213" y="-5711"/>
                                </a:moveTo>
                                <a:lnTo>
                                  <a:pt x="1689" y="-5740"/>
                                </a:lnTo>
                                <a:lnTo>
                                  <a:pt x="2165" y="-5770"/>
                                </a:lnTo>
                                <a:lnTo>
                                  <a:pt x="2641" y="-5800"/>
                                </a:lnTo>
                                <a:lnTo>
                                  <a:pt x="3117" y="-5829"/>
                                </a:lnTo>
                                <a:lnTo>
                                  <a:pt x="3593" y="-5860"/>
                                </a:lnTo>
                                <a:lnTo>
                                  <a:pt x="4069" y="-5890"/>
                                </a:lnTo>
                                <a:lnTo>
                                  <a:pt x="4545" y="-5920"/>
                                </a:lnTo>
                                <a:lnTo>
                                  <a:pt x="5021" y="-5951"/>
                                </a:lnTo>
                                <a:lnTo>
                                  <a:pt x="5497" y="-5980"/>
                                </a:lnTo>
                                <a:lnTo>
                                  <a:pt x="5973" y="-6010"/>
                                </a:lnTo>
                                <a:lnTo>
                                  <a:pt x="6449" y="-6039"/>
                                </a:lnTo>
                                <a:lnTo>
                                  <a:pt x="6925" y="-6066"/>
                                </a:lnTo>
                                <a:lnTo>
                                  <a:pt x="7401" y="-6093"/>
                                </a:lnTo>
                                <a:lnTo>
                                  <a:pt x="7877" y="-6118"/>
                                </a:lnTo>
                                <a:lnTo>
                                  <a:pt x="8353" y="-6143"/>
                                </a:lnTo>
                                <a:lnTo>
                                  <a:pt x="8829" y="-6167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29"/>
                        <wps:cNvSpPr>
                          <a:spLocks/>
                        </wps:cNvSpPr>
                        <wps:spPr bwMode="auto">
                          <a:xfrm>
                            <a:off x="2475" y="2240"/>
                            <a:ext cx="7616" cy="481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721 2240"/>
                              <a:gd name="T3" fmla="*/ 2721 h 481"/>
                              <a:gd name="T4" fmla="+- 0 2951 2475"/>
                              <a:gd name="T5" fmla="*/ T4 w 7616"/>
                              <a:gd name="T6" fmla="+- 0 2687 2240"/>
                              <a:gd name="T7" fmla="*/ 2687 h 481"/>
                              <a:gd name="T8" fmla="+- 0 3427 2475"/>
                              <a:gd name="T9" fmla="*/ T8 w 7616"/>
                              <a:gd name="T10" fmla="+- 0 2656 2240"/>
                              <a:gd name="T11" fmla="*/ 2656 h 481"/>
                              <a:gd name="T12" fmla="+- 0 3903 2475"/>
                              <a:gd name="T13" fmla="*/ T12 w 7616"/>
                              <a:gd name="T14" fmla="+- 0 2627 2240"/>
                              <a:gd name="T15" fmla="*/ 2627 h 481"/>
                              <a:gd name="T16" fmla="+- 0 4379 2475"/>
                              <a:gd name="T17" fmla="*/ T16 w 7616"/>
                              <a:gd name="T18" fmla="+- 0 2600 2240"/>
                              <a:gd name="T19" fmla="*/ 2600 h 481"/>
                              <a:gd name="T20" fmla="+- 0 4855 2475"/>
                              <a:gd name="T21" fmla="*/ T20 w 7616"/>
                              <a:gd name="T22" fmla="+- 0 2574 2240"/>
                              <a:gd name="T23" fmla="*/ 2574 h 481"/>
                              <a:gd name="T24" fmla="+- 0 5331 2475"/>
                              <a:gd name="T25" fmla="*/ T24 w 7616"/>
                              <a:gd name="T26" fmla="+- 0 2545 2240"/>
                              <a:gd name="T27" fmla="*/ 2545 h 481"/>
                              <a:gd name="T28" fmla="+- 0 5807 2475"/>
                              <a:gd name="T29" fmla="*/ T28 w 7616"/>
                              <a:gd name="T30" fmla="+- 0 2515 2240"/>
                              <a:gd name="T31" fmla="*/ 2515 h 481"/>
                              <a:gd name="T32" fmla="+- 0 6283 2475"/>
                              <a:gd name="T33" fmla="*/ T32 w 7616"/>
                              <a:gd name="T34" fmla="+- 0 2483 2240"/>
                              <a:gd name="T35" fmla="*/ 2483 h 481"/>
                              <a:gd name="T36" fmla="+- 0 6759 2475"/>
                              <a:gd name="T37" fmla="*/ T36 w 7616"/>
                              <a:gd name="T38" fmla="+- 0 2449 2240"/>
                              <a:gd name="T39" fmla="*/ 2449 h 481"/>
                              <a:gd name="T40" fmla="+- 0 7235 2475"/>
                              <a:gd name="T41" fmla="*/ T40 w 7616"/>
                              <a:gd name="T42" fmla="+- 0 2413 2240"/>
                              <a:gd name="T43" fmla="*/ 2413 h 481"/>
                              <a:gd name="T44" fmla="+- 0 7711 2475"/>
                              <a:gd name="T45" fmla="*/ T44 w 7616"/>
                              <a:gd name="T46" fmla="+- 0 2378 2240"/>
                              <a:gd name="T47" fmla="*/ 2378 h 481"/>
                              <a:gd name="T48" fmla="+- 0 8187 2475"/>
                              <a:gd name="T49" fmla="*/ T48 w 7616"/>
                              <a:gd name="T50" fmla="+- 0 2346 2240"/>
                              <a:gd name="T51" fmla="*/ 2346 h 481"/>
                              <a:gd name="T52" fmla="+- 0 8663 2475"/>
                              <a:gd name="T53" fmla="*/ T52 w 7616"/>
                              <a:gd name="T54" fmla="+- 0 2316 2240"/>
                              <a:gd name="T55" fmla="*/ 2316 h 481"/>
                              <a:gd name="T56" fmla="+- 0 9139 2475"/>
                              <a:gd name="T57" fmla="*/ T56 w 7616"/>
                              <a:gd name="T58" fmla="+- 0 2289 2240"/>
                              <a:gd name="T59" fmla="*/ 2289 h 481"/>
                              <a:gd name="T60" fmla="+- 0 9615 2475"/>
                              <a:gd name="T61" fmla="*/ T60 w 7616"/>
                              <a:gd name="T62" fmla="+- 0 2264 2240"/>
                              <a:gd name="T63" fmla="*/ 2264 h 481"/>
                              <a:gd name="T64" fmla="+- 0 10091 2475"/>
                              <a:gd name="T65" fmla="*/ T64 w 7616"/>
                              <a:gd name="T66" fmla="+- 0 2240 2240"/>
                              <a:gd name="T67" fmla="*/ 2240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481">
                                <a:moveTo>
                                  <a:pt x="0" y="481"/>
                                </a:moveTo>
                                <a:lnTo>
                                  <a:pt x="476" y="447"/>
                                </a:lnTo>
                                <a:lnTo>
                                  <a:pt x="952" y="416"/>
                                </a:lnTo>
                                <a:lnTo>
                                  <a:pt x="1428" y="387"/>
                                </a:lnTo>
                                <a:lnTo>
                                  <a:pt x="1904" y="360"/>
                                </a:lnTo>
                                <a:lnTo>
                                  <a:pt x="2380" y="334"/>
                                </a:lnTo>
                                <a:lnTo>
                                  <a:pt x="2856" y="305"/>
                                </a:lnTo>
                                <a:lnTo>
                                  <a:pt x="3332" y="275"/>
                                </a:lnTo>
                                <a:lnTo>
                                  <a:pt x="3808" y="243"/>
                                </a:lnTo>
                                <a:lnTo>
                                  <a:pt x="4284" y="209"/>
                                </a:lnTo>
                                <a:lnTo>
                                  <a:pt x="4760" y="173"/>
                                </a:lnTo>
                                <a:lnTo>
                                  <a:pt x="5236" y="138"/>
                                </a:lnTo>
                                <a:lnTo>
                                  <a:pt x="5712" y="106"/>
                                </a:lnTo>
                                <a:lnTo>
                                  <a:pt x="6188" y="76"/>
                                </a:lnTo>
                                <a:lnTo>
                                  <a:pt x="6664" y="49"/>
                                </a:lnTo>
                                <a:lnTo>
                                  <a:pt x="7140" y="24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128"/>
                        <wps:cNvSpPr>
                          <a:spLocks/>
                        </wps:cNvSpPr>
                        <wps:spPr bwMode="auto">
                          <a:xfrm>
                            <a:off x="2475" y="1749"/>
                            <a:ext cx="5236" cy="727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5236"/>
                              <a:gd name="T2" fmla="+- 0 2476 1750"/>
                              <a:gd name="T3" fmla="*/ 2476 h 727"/>
                              <a:gd name="T4" fmla="+- 0 2951 2475"/>
                              <a:gd name="T5" fmla="*/ T4 w 5236"/>
                              <a:gd name="T6" fmla="+- 0 2419 1750"/>
                              <a:gd name="T7" fmla="*/ 2419 h 727"/>
                              <a:gd name="T8" fmla="+- 0 3427 2475"/>
                              <a:gd name="T9" fmla="*/ T8 w 5236"/>
                              <a:gd name="T10" fmla="+- 0 2357 1750"/>
                              <a:gd name="T11" fmla="*/ 2357 h 727"/>
                              <a:gd name="T12" fmla="+- 0 3903 2475"/>
                              <a:gd name="T13" fmla="*/ T12 w 5236"/>
                              <a:gd name="T14" fmla="+- 0 2290 1750"/>
                              <a:gd name="T15" fmla="*/ 2290 h 727"/>
                              <a:gd name="T16" fmla="+- 0 4379 2475"/>
                              <a:gd name="T17" fmla="*/ T16 w 5236"/>
                              <a:gd name="T18" fmla="+- 0 2218 1750"/>
                              <a:gd name="T19" fmla="*/ 2218 h 727"/>
                              <a:gd name="T20" fmla="+- 0 4855 2475"/>
                              <a:gd name="T21" fmla="*/ T20 w 5236"/>
                              <a:gd name="T22" fmla="+- 0 2142 1750"/>
                              <a:gd name="T23" fmla="*/ 2142 h 727"/>
                              <a:gd name="T24" fmla="+- 0 5331 2475"/>
                              <a:gd name="T25" fmla="*/ T24 w 5236"/>
                              <a:gd name="T26" fmla="+- 0 2066 1750"/>
                              <a:gd name="T27" fmla="*/ 2066 h 727"/>
                              <a:gd name="T28" fmla="+- 0 5807 2475"/>
                              <a:gd name="T29" fmla="*/ T28 w 5236"/>
                              <a:gd name="T30" fmla="+- 0 1992 1750"/>
                              <a:gd name="T31" fmla="*/ 1992 h 727"/>
                              <a:gd name="T32" fmla="+- 0 6283 2475"/>
                              <a:gd name="T33" fmla="*/ T32 w 5236"/>
                              <a:gd name="T34" fmla="+- 0 1923 1750"/>
                              <a:gd name="T35" fmla="*/ 1923 h 727"/>
                              <a:gd name="T36" fmla="+- 0 6759 2475"/>
                              <a:gd name="T37" fmla="*/ T36 w 5236"/>
                              <a:gd name="T38" fmla="+- 0 1859 1750"/>
                              <a:gd name="T39" fmla="*/ 1859 h 727"/>
                              <a:gd name="T40" fmla="+- 0 7235 2475"/>
                              <a:gd name="T41" fmla="*/ T40 w 5236"/>
                              <a:gd name="T42" fmla="+- 0 1802 1750"/>
                              <a:gd name="T43" fmla="*/ 1802 h 727"/>
                              <a:gd name="T44" fmla="+- 0 7711 2475"/>
                              <a:gd name="T45" fmla="*/ T44 w 5236"/>
                              <a:gd name="T46" fmla="+- 0 1750 1750"/>
                              <a:gd name="T47" fmla="*/ 1750 h 7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36" h="727">
                                <a:moveTo>
                                  <a:pt x="0" y="726"/>
                                </a:moveTo>
                                <a:lnTo>
                                  <a:pt x="476" y="669"/>
                                </a:lnTo>
                                <a:lnTo>
                                  <a:pt x="952" y="607"/>
                                </a:lnTo>
                                <a:lnTo>
                                  <a:pt x="1428" y="540"/>
                                </a:lnTo>
                                <a:lnTo>
                                  <a:pt x="1904" y="468"/>
                                </a:lnTo>
                                <a:lnTo>
                                  <a:pt x="2380" y="392"/>
                                </a:lnTo>
                                <a:lnTo>
                                  <a:pt x="2856" y="316"/>
                                </a:lnTo>
                                <a:lnTo>
                                  <a:pt x="3332" y="242"/>
                                </a:lnTo>
                                <a:lnTo>
                                  <a:pt x="3808" y="173"/>
                                </a:lnTo>
                                <a:lnTo>
                                  <a:pt x="4284" y="109"/>
                                </a:lnTo>
                                <a:lnTo>
                                  <a:pt x="4760" y="52"/>
                                </a:lnTo>
                                <a:lnTo>
                                  <a:pt x="523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127"/>
                        <wps:cNvSpPr>
                          <a:spLocks/>
                        </wps:cNvSpPr>
                        <wps:spPr bwMode="auto">
                          <a:xfrm>
                            <a:off x="2475" y="286"/>
                            <a:ext cx="7616" cy="729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000 287"/>
                              <a:gd name="T3" fmla="*/ 1000 h 729"/>
                              <a:gd name="T4" fmla="+- 0 2951 2475"/>
                              <a:gd name="T5" fmla="*/ T4 w 7616"/>
                              <a:gd name="T6" fmla="+- 0 1015 287"/>
                              <a:gd name="T7" fmla="*/ 1015 h 729"/>
                              <a:gd name="T8" fmla="+- 0 3427 2475"/>
                              <a:gd name="T9" fmla="*/ T8 w 7616"/>
                              <a:gd name="T10" fmla="+- 0 952 287"/>
                              <a:gd name="T11" fmla="*/ 952 h 729"/>
                              <a:gd name="T12" fmla="+- 0 3903 2475"/>
                              <a:gd name="T13" fmla="*/ T12 w 7616"/>
                              <a:gd name="T14" fmla="+- 0 912 287"/>
                              <a:gd name="T15" fmla="*/ 912 h 729"/>
                              <a:gd name="T16" fmla="+- 0 4379 2475"/>
                              <a:gd name="T17" fmla="*/ T16 w 7616"/>
                              <a:gd name="T18" fmla="+- 0 854 287"/>
                              <a:gd name="T19" fmla="*/ 854 h 729"/>
                              <a:gd name="T20" fmla="+- 0 4855 2475"/>
                              <a:gd name="T21" fmla="*/ T20 w 7616"/>
                              <a:gd name="T22" fmla="+- 0 790 287"/>
                              <a:gd name="T23" fmla="*/ 790 h 729"/>
                              <a:gd name="T24" fmla="+- 0 5331 2475"/>
                              <a:gd name="T25" fmla="*/ T24 w 7616"/>
                              <a:gd name="T26" fmla="+- 0 778 287"/>
                              <a:gd name="T27" fmla="*/ 778 h 729"/>
                              <a:gd name="T28" fmla="+- 0 5807 2475"/>
                              <a:gd name="T29" fmla="*/ T28 w 7616"/>
                              <a:gd name="T30" fmla="+- 0 766 287"/>
                              <a:gd name="T31" fmla="*/ 766 h 729"/>
                              <a:gd name="T32" fmla="+- 0 6283 2475"/>
                              <a:gd name="T33" fmla="*/ T32 w 7616"/>
                              <a:gd name="T34" fmla="+- 0 673 287"/>
                              <a:gd name="T35" fmla="*/ 673 h 729"/>
                              <a:gd name="T36" fmla="+- 0 6759 2475"/>
                              <a:gd name="T37" fmla="*/ T36 w 7616"/>
                              <a:gd name="T38" fmla="+- 0 570 287"/>
                              <a:gd name="T39" fmla="*/ 570 h 729"/>
                              <a:gd name="T40" fmla="+- 0 7235 2475"/>
                              <a:gd name="T41" fmla="*/ T40 w 7616"/>
                              <a:gd name="T42" fmla="+- 0 511 287"/>
                              <a:gd name="T43" fmla="*/ 511 h 729"/>
                              <a:gd name="T44" fmla="+- 0 7711 2475"/>
                              <a:gd name="T45" fmla="*/ T44 w 7616"/>
                              <a:gd name="T46" fmla="+- 0 433 287"/>
                              <a:gd name="T47" fmla="*/ 433 h 729"/>
                              <a:gd name="T48" fmla="+- 0 8187 2475"/>
                              <a:gd name="T49" fmla="*/ T48 w 7616"/>
                              <a:gd name="T50" fmla="+- 0 424 287"/>
                              <a:gd name="T51" fmla="*/ 424 h 729"/>
                              <a:gd name="T52" fmla="+- 0 8663 2475"/>
                              <a:gd name="T53" fmla="*/ T52 w 7616"/>
                              <a:gd name="T54" fmla="+- 0 345 287"/>
                              <a:gd name="T55" fmla="*/ 345 h 729"/>
                              <a:gd name="T56" fmla="+- 0 9139 2475"/>
                              <a:gd name="T57" fmla="*/ T56 w 7616"/>
                              <a:gd name="T58" fmla="+- 0 355 287"/>
                              <a:gd name="T59" fmla="*/ 355 h 729"/>
                              <a:gd name="T60" fmla="+- 0 9615 2475"/>
                              <a:gd name="T61" fmla="*/ T60 w 7616"/>
                              <a:gd name="T62" fmla="+- 0 301 287"/>
                              <a:gd name="T63" fmla="*/ 301 h 729"/>
                              <a:gd name="T64" fmla="+- 0 10091 2475"/>
                              <a:gd name="T65" fmla="*/ T64 w 7616"/>
                              <a:gd name="T66" fmla="+- 0 287 287"/>
                              <a:gd name="T67" fmla="*/ 287 h 7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729">
                                <a:moveTo>
                                  <a:pt x="0" y="713"/>
                                </a:moveTo>
                                <a:lnTo>
                                  <a:pt x="476" y="728"/>
                                </a:lnTo>
                                <a:lnTo>
                                  <a:pt x="952" y="665"/>
                                </a:lnTo>
                                <a:lnTo>
                                  <a:pt x="1428" y="625"/>
                                </a:lnTo>
                                <a:lnTo>
                                  <a:pt x="1904" y="567"/>
                                </a:lnTo>
                                <a:lnTo>
                                  <a:pt x="2380" y="503"/>
                                </a:lnTo>
                                <a:lnTo>
                                  <a:pt x="2856" y="491"/>
                                </a:lnTo>
                                <a:lnTo>
                                  <a:pt x="3332" y="479"/>
                                </a:lnTo>
                                <a:lnTo>
                                  <a:pt x="3808" y="386"/>
                                </a:lnTo>
                                <a:lnTo>
                                  <a:pt x="4284" y="283"/>
                                </a:lnTo>
                                <a:lnTo>
                                  <a:pt x="4760" y="224"/>
                                </a:lnTo>
                                <a:lnTo>
                                  <a:pt x="5236" y="146"/>
                                </a:lnTo>
                                <a:lnTo>
                                  <a:pt x="5712" y="137"/>
                                </a:lnTo>
                                <a:lnTo>
                                  <a:pt x="6188" y="58"/>
                                </a:lnTo>
                                <a:lnTo>
                                  <a:pt x="6664" y="68"/>
                                </a:lnTo>
                                <a:lnTo>
                                  <a:pt x="7140" y="14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126"/>
                        <wps:cNvSpPr>
                          <a:spLocks/>
                        </wps:cNvSpPr>
                        <wps:spPr bwMode="auto">
                          <a:xfrm>
                            <a:off x="2475" y="1481"/>
                            <a:ext cx="7616" cy="1319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800 1481"/>
                              <a:gd name="T3" fmla="*/ 2800 h 1319"/>
                              <a:gd name="T4" fmla="+- 0 2951 2475"/>
                              <a:gd name="T5" fmla="*/ T4 w 7616"/>
                              <a:gd name="T6" fmla="+- 0 2736 1481"/>
                              <a:gd name="T7" fmla="*/ 2736 h 1319"/>
                              <a:gd name="T8" fmla="+- 0 3427 2475"/>
                              <a:gd name="T9" fmla="*/ T8 w 7616"/>
                              <a:gd name="T10" fmla="+- 0 2663 1481"/>
                              <a:gd name="T11" fmla="*/ 2663 h 1319"/>
                              <a:gd name="T12" fmla="+- 0 3903 2475"/>
                              <a:gd name="T13" fmla="*/ T12 w 7616"/>
                              <a:gd name="T14" fmla="+- 0 2579 1481"/>
                              <a:gd name="T15" fmla="*/ 2579 h 1319"/>
                              <a:gd name="T16" fmla="+- 0 4379 2475"/>
                              <a:gd name="T17" fmla="*/ T16 w 7616"/>
                              <a:gd name="T18" fmla="+- 0 2485 1481"/>
                              <a:gd name="T19" fmla="*/ 2485 h 1319"/>
                              <a:gd name="T20" fmla="+- 0 4855 2475"/>
                              <a:gd name="T21" fmla="*/ T20 w 7616"/>
                              <a:gd name="T22" fmla="+- 0 2383 1481"/>
                              <a:gd name="T23" fmla="*/ 2383 h 1319"/>
                              <a:gd name="T24" fmla="+- 0 5331 2475"/>
                              <a:gd name="T25" fmla="*/ T24 w 7616"/>
                              <a:gd name="T26" fmla="+- 0 2274 1481"/>
                              <a:gd name="T27" fmla="*/ 2274 h 1319"/>
                              <a:gd name="T28" fmla="+- 0 5807 2475"/>
                              <a:gd name="T29" fmla="*/ T28 w 7616"/>
                              <a:gd name="T30" fmla="+- 0 2164 1481"/>
                              <a:gd name="T31" fmla="*/ 2164 h 1319"/>
                              <a:gd name="T32" fmla="+- 0 6283 2475"/>
                              <a:gd name="T33" fmla="*/ T32 w 7616"/>
                              <a:gd name="T34" fmla="+- 0 2055 1481"/>
                              <a:gd name="T35" fmla="*/ 2055 h 1319"/>
                              <a:gd name="T36" fmla="+- 0 6759 2475"/>
                              <a:gd name="T37" fmla="*/ T36 w 7616"/>
                              <a:gd name="T38" fmla="+- 0 1952 1481"/>
                              <a:gd name="T39" fmla="*/ 1952 h 1319"/>
                              <a:gd name="T40" fmla="+- 0 7235 2475"/>
                              <a:gd name="T41" fmla="*/ T40 w 7616"/>
                              <a:gd name="T42" fmla="+- 0 1856 1481"/>
                              <a:gd name="T43" fmla="*/ 1856 h 1319"/>
                              <a:gd name="T44" fmla="+- 0 7711 2475"/>
                              <a:gd name="T45" fmla="*/ T44 w 7616"/>
                              <a:gd name="T46" fmla="+- 0 1771 1481"/>
                              <a:gd name="T47" fmla="*/ 1771 h 1319"/>
                              <a:gd name="T48" fmla="+- 0 8187 2475"/>
                              <a:gd name="T49" fmla="*/ T48 w 7616"/>
                              <a:gd name="T50" fmla="+- 0 1695 1481"/>
                              <a:gd name="T51" fmla="*/ 1695 h 1319"/>
                              <a:gd name="T52" fmla="+- 0 8663 2475"/>
                              <a:gd name="T53" fmla="*/ T52 w 7616"/>
                              <a:gd name="T54" fmla="+- 0 1630 1481"/>
                              <a:gd name="T55" fmla="*/ 1630 h 1319"/>
                              <a:gd name="T56" fmla="+- 0 9139 2475"/>
                              <a:gd name="T57" fmla="*/ T56 w 7616"/>
                              <a:gd name="T58" fmla="+- 0 1573 1481"/>
                              <a:gd name="T59" fmla="*/ 1573 h 1319"/>
                              <a:gd name="T60" fmla="+- 0 9615 2475"/>
                              <a:gd name="T61" fmla="*/ T60 w 7616"/>
                              <a:gd name="T62" fmla="+- 0 1524 1481"/>
                              <a:gd name="T63" fmla="*/ 1524 h 1319"/>
                              <a:gd name="T64" fmla="+- 0 10091 2475"/>
                              <a:gd name="T65" fmla="*/ T64 w 7616"/>
                              <a:gd name="T66" fmla="+- 0 1481 1481"/>
                              <a:gd name="T67" fmla="*/ 1481 h 13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1319">
                                <a:moveTo>
                                  <a:pt x="0" y="1319"/>
                                </a:moveTo>
                                <a:lnTo>
                                  <a:pt x="476" y="1255"/>
                                </a:lnTo>
                                <a:lnTo>
                                  <a:pt x="952" y="1182"/>
                                </a:lnTo>
                                <a:lnTo>
                                  <a:pt x="1428" y="1098"/>
                                </a:lnTo>
                                <a:lnTo>
                                  <a:pt x="1904" y="1004"/>
                                </a:lnTo>
                                <a:lnTo>
                                  <a:pt x="2380" y="902"/>
                                </a:lnTo>
                                <a:lnTo>
                                  <a:pt x="2856" y="793"/>
                                </a:lnTo>
                                <a:lnTo>
                                  <a:pt x="3332" y="683"/>
                                </a:lnTo>
                                <a:lnTo>
                                  <a:pt x="3808" y="574"/>
                                </a:lnTo>
                                <a:lnTo>
                                  <a:pt x="4284" y="471"/>
                                </a:lnTo>
                                <a:lnTo>
                                  <a:pt x="4760" y="375"/>
                                </a:lnTo>
                                <a:lnTo>
                                  <a:pt x="5236" y="290"/>
                                </a:lnTo>
                                <a:lnTo>
                                  <a:pt x="5712" y="214"/>
                                </a:lnTo>
                                <a:lnTo>
                                  <a:pt x="6188" y="149"/>
                                </a:lnTo>
                                <a:lnTo>
                                  <a:pt x="6664" y="92"/>
                                </a:lnTo>
                                <a:lnTo>
                                  <a:pt x="7140" y="43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25"/>
                        <wps:cNvSpPr>
                          <a:spLocks/>
                        </wps:cNvSpPr>
                        <wps:spPr bwMode="auto">
                          <a:xfrm>
                            <a:off x="2475" y="1014"/>
                            <a:ext cx="7616" cy="265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279 1014"/>
                              <a:gd name="T3" fmla="*/ 1279 h 265"/>
                              <a:gd name="T4" fmla="+- 0 2951 2475"/>
                              <a:gd name="T5" fmla="*/ T4 w 7616"/>
                              <a:gd name="T6" fmla="+- 0 1261 1014"/>
                              <a:gd name="T7" fmla="*/ 1261 h 265"/>
                              <a:gd name="T8" fmla="+- 0 3427 2475"/>
                              <a:gd name="T9" fmla="*/ T8 w 7616"/>
                              <a:gd name="T10" fmla="+- 0 1244 1014"/>
                              <a:gd name="T11" fmla="*/ 1244 h 265"/>
                              <a:gd name="T12" fmla="+- 0 3903 2475"/>
                              <a:gd name="T13" fmla="*/ T12 w 7616"/>
                              <a:gd name="T14" fmla="+- 0 1227 1014"/>
                              <a:gd name="T15" fmla="*/ 1227 h 265"/>
                              <a:gd name="T16" fmla="+- 0 4379 2475"/>
                              <a:gd name="T17" fmla="*/ T16 w 7616"/>
                              <a:gd name="T18" fmla="+- 0 1211 1014"/>
                              <a:gd name="T19" fmla="*/ 1211 h 265"/>
                              <a:gd name="T20" fmla="+- 0 4855 2475"/>
                              <a:gd name="T21" fmla="*/ T20 w 7616"/>
                              <a:gd name="T22" fmla="+- 0 1196 1014"/>
                              <a:gd name="T23" fmla="*/ 1196 h 265"/>
                              <a:gd name="T24" fmla="+- 0 5331 2475"/>
                              <a:gd name="T25" fmla="*/ T24 w 7616"/>
                              <a:gd name="T26" fmla="+- 0 1180 1014"/>
                              <a:gd name="T27" fmla="*/ 1180 h 265"/>
                              <a:gd name="T28" fmla="+- 0 5807 2475"/>
                              <a:gd name="T29" fmla="*/ T28 w 7616"/>
                              <a:gd name="T30" fmla="+- 0 1163 1014"/>
                              <a:gd name="T31" fmla="*/ 1163 h 265"/>
                              <a:gd name="T32" fmla="+- 0 6283 2475"/>
                              <a:gd name="T33" fmla="*/ T32 w 7616"/>
                              <a:gd name="T34" fmla="+- 0 1147 1014"/>
                              <a:gd name="T35" fmla="*/ 1147 h 265"/>
                              <a:gd name="T36" fmla="+- 0 6759 2475"/>
                              <a:gd name="T37" fmla="*/ T36 w 7616"/>
                              <a:gd name="T38" fmla="+- 0 1129 1014"/>
                              <a:gd name="T39" fmla="*/ 1129 h 265"/>
                              <a:gd name="T40" fmla="+- 0 7235 2475"/>
                              <a:gd name="T41" fmla="*/ T40 w 7616"/>
                              <a:gd name="T42" fmla="+- 0 1112 1014"/>
                              <a:gd name="T43" fmla="*/ 1112 h 265"/>
                              <a:gd name="T44" fmla="+- 0 7711 2475"/>
                              <a:gd name="T45" fmla="*/ T44 w 7616"/>
                              <a:gd name="T46" fmla="+- 0 1094 1014"/>
                              <a:gd name="T47" fmla="*/ 1094 h 265"/>
                              <a:gd name="T48" fmla="+- 0 8187 2475"/>
                              <a:gd name="T49" fmla="*/ T48 w 7616"/>
                              <a:gd name="T50" fmla="+- 0 1077 1014"/>
                              <a:gd name="T51" fmla="*/ 1077 h 265"/>
                              <a:gd name="T52" fmla="+- 0 8663 2475"/>
                              <a:gd name="T53" fmla="*/ T52 w 7616"/>
                              <a:gd name="T54" fmla="+- 0 1060 1014"/>
                              <a:gd name="T55" fmla="*/ 1060 h 265"/>
                              <a:gd name="T56" fmla="+- 0 9139 2475"/>
                              <a:gd name="T57" fmla="*/ T56 w 7616"/>
                              <a:gd name="T58" fmla="+- 0 1044 1014"/>
                              <a:gd name="T59" fmla="*/ 1044 h 265"/>
                              <a:gd name="T60" fmla="+- 0 9615 2475"/>
                              <a:gd name="T61" fmla="*/ T60 w 7616"/>
                              <a:gd name="T62" fmla="+- 0 1029 1014"/>
                              <a:gd name="T63" fmla="*/ 1029 h 265"/>
                              <a:gd name="T64" fmla="+- 0 10091 2475"/>
                              <a:gd name="T65" fmla="*/ T64 w 7616"/>
                              <a:gd name="T66" fmla="+- 0 1014 1014"/>
                              <a:gd name="T67" fmla="*/ 1014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265">
                                <a:moveTo>
                                  <a:pt x="0" y="265"/>
                                </a:moveTo>
                                <a:lnTo>
                                  <a:pt x="476" y="247"/>
                                </a:lnTo>
                                <a:lnTo>
                                  <a:pt x="952" y="230"/>
                                </a:lnTo>
                                <a:lnTo>
                                  <a:pt x="1428" y="213"/>
                                </a:lnTo>
                                <a:lnTo>
                                  <a:pt x="1904" y="197"/>
                                </a:lnTo>
                                <a:lnTo>
                                  <a:pt x="2380" y="182"/>
                                </a:lnTo>
                                <a:lnTo>
                                  <a:pt x="2856" y="166"/>
                                </a:lnTo>
                                <a:lnTo>
                                  <a:pt x="3332" y="149"/>
                                </a:lnTo>
                                <a:lnTo>
                                  <a:pt x="3808" y="133"/>
                                </a:lnTo>
                                <a:lnTo>
                                  <a:pt x="4284" y="115"/>
                                </a:lnTo>
                                <a:lnTo>
                                  <a:pt x="4760" y="98"/>
                                </a:lnTo>
                                <a:lnTo>
                                  <a:pt x="5236" y="80"/>
                                </a:lnTo>
                                <a:lnTo>
                                  <a:pt x="5712" y="63"/>
                                </a:lnTo>
                                <a:lnTo>
                                  <a:pt x="6188" y="46"/>
                                </a:lnTo>
                                <a:lnTo>
                                  <a:pt x="6664" y="30"/>
                                </a:lnTo>
                                <a:lnTo>
                                  <a:pt x="7140" y="15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124"/>
                        <wps:cNvSpPr>
                          <a:spLocks/>
                        </wps:cNvSpPr>
                        <wps:spPr bwMode="auto">
                          <a:xfrm>
                            <a:off x="1261" y="5411"/>
                            <a:ext cx="12409" cy="827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313 5411"/>
                              <a:gd name="T3" fmla="*/ 313 h 827"/>
                              <a:gd name="T4" fmla="+- 0 2951 1262"/>
                              <a:gd name="T5" fmla="*/ T4 w 12409"/>
                              <a:gd name="T6" fmla="+- 0 264 5411"/>
                              <a:gd name="T7" fmla="*/ 264 h 827"/>
                              <a:gd name="T8" fmla="+- 0 3427 1262"/>
                              <a:gd name="T9" fmla="*/ T8 w 12409"/>
                              <a:gd name="T10" fmla="+- 0 249 5411"/>
                              <a:gd name="T11" fmla="*/ 249 h 827"/>
                              <a:gd name="T12" fmla="+- 0 3903 1262"/>
                              <a:gd name="T13" fmla="*/ T12 w 12409"/>
                              <a:gd name="T14" fmla="+- 0 225 5411"/>
                              <a:gd name="T15" fmla="*/ 225 h 827"/>
                              <a:gd name="T16" fmla="+- 0 4379 1262"/>
                              <a:gd name="T17" fmla="*/ T16 w 12409"/>
                              <a:gd name="T18" fmla="+- 0 191 5411"/>
                              <a:gd name="T19" fmla="*/ 191 h 827"/>
                              <a:gd name="T20" fmla="+- 0 4855 1262"/>
                              <a:gd name="T21" fmla="*/ T20 w 12409"/>
                              <a:gd name="T22" fmla="+- 0 181 5411"/>
                              <a:gd name="T23" fmla="*/ 181 h 827"/>
                              <a:gd name="T24" fmla="+- 0 5331 1262"/>
                              <a:gd name="T25" fmla="*/ T24 w 12409"/>
                              <a:gd name="T26" fmla="+- 0 143 5411"/>
                              <a:gd name="T27" fmla="*/ 143 h 827"/>
                              <a:gd name="T28" fmla="+- 0 5807 1262"/>
                              <a:gd name="T29" fmla="*/ T28 w 12409"/>
                              <a:gd name="T30" fmla="+- 0 138 5411"/>
                              <a:gd name="T31" fmla="*/ 138 h 827"/>
                              <a:gd name="T32" fmla="+- 0 6283 1262"/>
                              <a:gd name="T33" fmla="*/ T32 w 12409"/>
                              <a:gd name="T34" fmla="+- 0 108 5411"/>
                              <a:gd name="T35" fmla="*/ 108 h 827"/>
                              <a:gd name="T36" fmla="+- 0 6759 1262"/>
                              <a:gd name="T37" fmla="*/ T36 w 12409"/>
                              <a:gd name="T38" fmla="+- 0 93 5411"/>
                              <a:gd name="T39" fmla="*/ 93 h 827"/>
                              <a:gd name="T40" fmla="+- 0 7235 1262"/>
                              <a:gd name="T41" fmla="*/ T40 w 12409"/>
                              <a:gd name="T42" fmla="+- 0 79 5411"/>
                              <a:gd name="T43" fmla="*/ 79 h 827"/>
                              <a:gd name="T44" fmla="+- 0 7711 1262"/>
                              <a:gd name="T45" fmla="*/ T44 w 12409"/>
                              <a:gd name="T46" fmla="+- 0 20 5411"/>
                              <a:gd name="T47" fmla="*/ 20 h 827"/>
                              <a:gd name="T48" fmla="+- 0 8187 1262"/>
                              <a:gd name="T49" fmla="*/ T48 w 12409"/>
                              <a:gd name="T50" fmla="+- 0 5 5411"/>
                              <a:gd name="T51" fmla="*/ 5 h 827"/>
                              <a:gd name="T52" fmla="+- 0 8663 1262"/>
                              <a:gd name="T53" fmla="*/ T52 w 12409"/>
                              <a:gd name="T54" fmla="+- 0 -29 5411"/>
                              <a:gd name="T55" fmla="*/ -29 h 827"/>
                              <a:gd name="T56" fmla="+- 0 9139 1262"/>
                              <a:gd name="T57" fmla="*/ T56 w 12409"/>
                              <a:gd name="T58" fmla="+- 0 -49 5411"/>
                              <a:gd name="T59" fmla="*/ -49 h 827"/>
                              <a:gd name="T60" fmla="+- 0 9615 1262"/>
                              <a:gd name="T61" fmla="*/ T60 w 12409"/>
                              <a:gd name="T62" fmla="+- 0 -78 5411"/>
                              <a:gd name="T63" fmla="*/ -78 h 827"/>
                              <a:gd name="T64" fmla="+- 0 10091 1262"/>
                              <a:gd name="T65" fmla="*/ T64 w 12409"/>
                              <a:gd name="T66" fmla="+- 0 -107 5411"/>
                              <a:gd name="T67" fmla="*/ -107 h 827"/>
                              <a:gd name="T68" fmla="+- 0 2475 1262"/>
                              <a:gd name="T69" fmla="*/ T68 w 12409"/>
                              <a:gd name="T70" fmla="+- 0 158 5411"/>
                              <a:gd name="T71" fmla="*/ 158 h 827"/>
                              <a:gd name="T72" fmla="+- 0 2951 1262"/>
                              <a:gd name="T73" fmla="*/ T72 w 12409"/>
                              <a:gd name="T74" fmla="+- 0 148 5411"/>
                              <a:gd name="T75" fmla="*/ 148 h 827"/>
                              <a:gd name="T76" fmla="+- 0 3427 1262"/>
                              <a:gd name="T77" fmla="*/ T76 w 12409"/>
                              <a:gd name="T78" fmla="+- 0 138 5411"/>
                              <a:gd name="T79" fmla="*/ 138 h 827"/>
                              <a:gd name="T80" fmla="+- 0 3903 1262"/>
                              <a:gd name="T81" fmla="*/ T80 w 12409"/>
                              <a:gd name="T82" fmla="+- 0 152 5411"/>
                              <a:gd name="T83" fmla="*/ 152 h 827"/>
                              <a:gd name="T84" fmla="+- 0 4379 1262"/>
                              <a:gd name="T85" fmla="*/ T84 w 12409"/>
                              <a:gd name="T86" fmla="+- 0 50 5411"/>
                              <a:gd name="T87" fmla="*/ 50 h 827"/>
                              <a:gd name="T88" fmla="+- 0 4855 1262"/>
                              <a:gd name="T89" fmla="*/ T88 w 12409"/>
                              <a:gd name="T90" fmla="+- 0 50 5411"/>
                              <a:gd name="T91" fmla="*/ 50 h 827"/>
                              <a:gd name="T92" fmla="+- 0 5331 1262"/>
                              <a:gd name="T93" fmla="*/ T92 w 12409"/>
                              <a:gd name="T94" fmla="+- 0 -13 5411"/>
                              <a:gd name="T95" fmla="*/ -13 h 827"/>
                              <a:gd name="T96" fmla="+- 0 5807 1262"/>
                              <a:gd name="T97" fmla="*/ T96 w 12409"/>
                              <a:gd name="T98" fmla="+- 0 -42 5411"/>
                              <a:gd name="T99" fmla="*/ -42 h 827"/>
                              <a:gd name="T100" fmla="+- 0 6283 1262"/>
                              <a:gd name="T101" fmla="*/ T100 w 12409"/>
                              <a:gd name="T102" fmla="+- 0 -52 5411"/>
                              <a:gd name="T103" fmla="*/ -52 h 827"/>
                              <a:gd name="T104" fmla="+- 0 6759 1262"/>
                              <a:gd name="T105" fmla="*/ T104 w 12409"/>
                              <a:gd name="T106" fmla="+- 0 -72 5411"/>
                              <a:gd name="T107" fmla="*/ -72 h 827"/>
                              <a:gd name="T108" fmla="+- 0 7235 1262"/>
                              <a:gd name="T109" fmla="*/ T108 w 12409"/>
                              <a:gd name="T110" fmla="+- 0 -96 5411"/>
                              <a:gd name="T111" fmla="*/ -96 h 827"/>
                              <a:gd name="T112" fmla="+- 0 7711 1262"/>
                              <a:gd name="T113" fmla="*/ T112 w 12409"/>
                              <a:gd name="T114" fmla="+- 0 -140 5411"/>
                              <a:gd name="T115" fmla="*/ -140 h 827"/>
                              <a:gd name="T116" fmla="+- 0 8187 1262"/>
                              <a:gd name="T117" fmla="*/ T116 w 12409"/>
                              <a:gd name="T118" fmla="+- 0 -126 5411"/>
                              <a:gd name="T119" fmla="*/ -126 h 827"/>
                              <a:gd name="T120" fmla="+- 0 8663 1262"/>
                              <a:gd name="T121" fmla="*/ T120 w 12409"/>
                              <a:gd name="T122" fmla="+- 0 -150 5411"/>
                              <a:gd name="T123" fmla="*/ -150 h 827"/>
                              <a:gd name="T124" fmla="+- 0 9139 1262"/>
                              <a:gd name="T125" fmla="*/ T124 w 12409"/>
                              <a:gd name="T126" fmla="+- 0 -194 5411"/>
                              <a:gd name="T127" fmla="*/ -194 h 827"/>
                              <a:gd name="T128" fmla="+- 0 9615 1262"/>
                              <a:gd name="T129" fmla="*/ T128 w 12409"/>
                              <a:gd name="T130" fmla="+- 0 -155 5411"/>
                              <a:gd name="T131" fmla="*/ -155 h 827"/>
                              <a:gd name="T132" fmla="+- 0 10091 1262"/>
                              <a:gd name="T133" fmla="*/ T132 w 12409"/>
                              <a:gd name="T134" fmla="+- 0 -155 5411"/>
                              <a:gd name="T135" fmla="*/ -155 h 8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827">
                                <a:moveTo>
                                  <a:pt x="1213" y="-5098"/>
                                </a:moveTo>
                                <a:lnTo>
                                  <a:pt x="1689" y="-5147"/>
                                </a:lnTo>
                                <a:lnTo>
                                  <a:pt x="2165" y="-5162"/>
                                </a:lnTo>
                                <a:lnTo>
                                  <a:pt x="2641" y="-5186"/>
                                </a:lnTo>
                                <a:lnTo>
                                  <a:pt x="3117" y="-5220"/>
                                </a:lnTo>
                                <a:lnTo>
                                  <a:pt x="3593" y="-5230"/>
                                </a:lnTo>
                                <a:lnTo>
                                  <a:pt x="4069" y="-5268"/>
                                </a:lnTo>
                                <a:lnTo>
                                  <a:pt x="4545" y="-5273"/>
                                </a:lnTo>
                                <a:lnTo>
                                  <a:pt x="5021" y="-5303"/>
                                </a:lnTo>
                                <a:lnTo>
                                  <a:pt x="5497" y="-5318"/>
                                </a:lnTo>
                                <a:lnTo>
                                  <a:pt x="5973" y="-5332"/>
                                </a:lnTo>
                                <a:lnTo>
                                  <a:pt x="6449" y="-5391"/>
                                </a:lnTo>
                                <a:lnTo>
                                  <a:pt x="6925" y="-5406"/>
                                </a:lnTo>
                                <a:lnTo>
                                  <a:pt x="7401" y="-5440"/>
                                </a:lnTo>
                                <a:lnTo>
                                  <a:pt x="7877" y="-5460"/>
                                </a:lnTo>
                                <a:lnTo>
                                  <a:pt x="8353" y="-5489"/>
                                </a:lnTo>
                                <a:lnTo>
                                  <a:pt x="8829" y="-5518"/>
                                </a:lnTo>
                                <a:moveTo>
                                  <a:pt x="1213" y="-5253"/>
                                </a:moveTo>
                                <a:lnTo>
                                  <a:pt x="1689" y="-5263"/>
                                </a:lnTo>
                                <a:lnTo>
                                  <a:pt x="2165" y="-5273"/>
                                </a:lnTo>
                                <a:lnTo>
                                  <a:pt x="2641" y="-5259"/>
                                </a:lnTo>
                                <a:lnTo>
                                  <a:pt x="3117" y="-5361"/>
                                </a:lnTo>
                                <a:lnTo>
                                  <a:pt x="3593" y="-5361"/>
                                </a:lnTo>
                                <a:lnTo>
                                  <a:pt x="4069" y="-5424"/>
                                </a:lnTo>
                                <a:lnTo>
                                  <a:pt x="4545" y="-5453"/>
                                </a:lnTo>
                                <a:lnTo>
                                  <a:pt x="5021" y="-5463"/>
                                </a:lnTo>
                                <a:lnTo>
                                  <a:pt x="5497" y="-5483"/>
                                </a:lnTo>
                                <a:lnTo>
                                  <a:pt x="5973" y="-5507"/>
                                </a:lnTo>
                                <a:lnTo>
                                  <a:pt x="6449" y="-5551"/>
                                </a:lnTo>
                                <a:lnTo>
                                  <a:pt x="6925" y="-5537"/>
                                </a:lnTo>
                                <a:lnTo>
                                  <a:pt x="7401" y="-5561"/>
                                </a:lnTo>
                                <a:lnTo>
                                  <a:pt x="7877" y="-5605"/>
                                </a:lnTo>
                                <a:lnTo>
                                  <a:pt x="8353" y="-5566"/>
                                </a:lnTo>
                                <a:lnTo>
                                  <a:pt x="8829" y="-5566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123"/>
                        <wps:cNvSpPr>
                          <a:spLocks/>
                        </wps:cNvSpPr>
                        <wps:spPr bwMode="auto">
                          <a:xfrm>
                            <a:off x="2475" y="1419"/>
                            <a:ext cx="7616" cy="678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083 1420"/>
                              <a:gd name="T3" fmla="*/ 2083 h 678"/>
                              <a:gd name="T4" fmla="+- 0 2951 2475"/>
                              <a:gd name="T5" fmla="*/ T4 w 7616"/>
                              <a:gd name="T6" fmla="+- 0 2095 1420"/>
                              <a:gd name="T7" fmla="*/ 2095 h 678"/>
                              <a:gd name="T8" fmla="+- 0 3427 2475"/>
                              <a:gd name="T9" fmla="*/ T8 w 7616"/>
                              <a:gd name="T10" fmla="+- 0 2097 1420"/>
                              <a:gd name="T11" fmla="*/ 2097 h 678"/>
                              <a:gd name="T12" fmla="+- 0 3903 2475"/>
                              <a:gd name="T13" fmla="*/ T12 w 7616"/>
                              <a:gd name="T14" fmla="+- 0 2086 1420"/>
                              <a:gd name="T15" fmla="*/ 2086 h 678"/>
                              <a:gd name="T16" fmla="+- 0 4379 2475"/>
                              <a:gd name="T17" fmla="*/ T16 w 7616"/>
                              <a:gd name="T18" fmla="+- 0 2062 1420"/>
                              <a:gd name="T19" fmla="*/ 2062 h 678"/>
                              <a:gd name="T20" fmla="+- 0 4855 2475"/>
                              <a:gd name="T21" fmla="*/ T20 w 7616"/>
                              <a:gd name="T22" fmla="+- 0 2025 1420"/>
                              <a:gd name="T23" fmla="*/ 2025 h 678"/>
                              <a:gd name="T24" fmla="+- 0 5331 2475"/>
                              <a:gd name="T25" fmla="*/ T24 w 7616"/>
                              <a:gd name="T26" fmla="+- 0 1977 1420"/>
                              <a:gd name="T27" fmla="*/ 1977 h 678"/>
                              <a:gd name="T28" fmla="+- 0 5807 2475"/>
                              <a:gd name="T29" fmla="*/ T28 w 7616"/>
                              <a:gd name="T30" fmla="+- 0 1920 1420"/>
                              <a:gd name="T31" fmla="*/ 1920 h 678"/>
                              <a:gd name="T32" fmla="+- 0 6283 2475"/>
                              <a:gd name="T33" fmla="*/ T32 w 7616"/>
                              <a:gd name="T34" fmla="+- 0 1859 1420"/>
                              <a:gd name="T35" fmla="*/ 1859 h 678"/>
                              <a:gd name="T36" fmla="+- 0 6759 2475"/>
                              <a:gd name="T37" fmla="*/ T36 w 7616"/>
                              <a:gd name="T38" fmla="+- 0 1796 1420"/>
                              <a:gd name="T39" fmla="*/ 1796 h 678"/>
                              <a:gd name="T40" fmla="+- 0 7235 2475"/>
                              <a:gd name="T41" fmla="*/ T40 w 7616"/>
                              <a:gd name="T42" fmla="+- 0 1733 1420"/>
                              <a:gd name="T43" fmla="*/ 1733 h 678"/>
                              <a:gd name="T44" fmla="+- 0 7711 2475"/>
                              <a:gd name="T45" fmla="*/ T44 w 7616"/>
                              <a:gd name="T46" fmla="+- 0 1672 1420"/>
                              <a:gd name="T47" fmla="*/ 1672 h 678"/>
                              <a:gd name="T48" fmla="+- 0 8187 2475"/>
                              <a:gd name="T49" fmla="*/ T48 w 7616"/>
                              <a:gd name="T50" fmla="+- 0 1613 1420"/>
                              <a:gd name="T51" fmla="*/ 1613 h 678"/>
                              <a:gd name="T52" fmla="+- 0 8663 2475"/>
                              <a:gd name="T53" fmla="*/ T52 w 7616"/>
                              <a:gd name="T54" fmla="+- 0 1558 1420"/>
                              <a:gd name="T55" fmla="*/ 1558 h 678"/>
                              <a:gd name="T56" fmla="+- 0 9139 2475"/>
                              <a:gd name="T57" fmla="*/ T56 w 7616"/>
                              <a:gd name="T58" fmla="+- 0 1507 1420"/>
                              <a:gd name="T59" fmla="*/ 1507 h 678"/>
                              <a:gd name="T60" fmla="+- 0 9615 2475"/>
                              <a:gd name="T61" fmla="*/ T60 w 7616"/>
                              <a:gd name="T62" fmla="+- 0 1461 1420"/>
                              <a:gd name="T63" fmla="*/ 1461 h 678"/>
                              <a:gd name="T64" fmla="+- 0 10091 2475"/>
                              <a:gd name="T65" fmla="*/ T64 w 7616"/>
                              <a:gd name="T66" fmla="+- 0 1420 1420"/>
                              <a:gd name="T67" fmla="*/ 1420 h 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678">
                                <a:moveTo>
                                  <a:pt x="0" y="663"/>
                                </a:moveTo>
                                <a:lnTo>
                                  <a:pt x="476" y="675"/>
                                </a:lnTo>
                                <a:lnTo>
                                  <a:pt x="952" y="677"/>
                                </a:lnTo>
                                <a:lnTo>
                                  <a:pt x="1428" y="666"/>
                                </a:lnTo>
                                <a:lnTo>
                                  <a:pt x="1904" y="642"/>
                                </a:lnTo>
                                <a:lnTo>
                                  <a:pt x="2380" y="605"/>
                                </a:lnTo>
                                <a:lnTo>
                                  <a:pt x="2856" y="557"/>
                                </a:lnTo>
                                <a:lnTo>
                                  <a:pt x="3332" y="500"/>
                                </a:lnTo>
                                <a:lnTo>
                                  <a:pt x="3808" y="439"/>
                                </a:lnTo>
                                <a:lnTo>
                                  <a:pt x="4284" y="376"/>
                                </a:lnTo>
                                <a:lnTo>
                                  <a:pt x="4760" y="313"/>
                                </a:lnTo>
                                <a:lnTo>
                                  <a:pt x="5236" y="252"/>
                                </a:lnTo>
                                <a:lnTo>
                                  <a:pt x="5712" y="193"/>
                                </a:lnTo>
                                <a:lnTo>
                                  <a:pt x="6188" y="138"/>
                                </a:lnTo>
                                <a:lnTo>
                                  <a:pt x="6664" y="87"/>
                                </a:lnTo>
                                <a:lnTo>
                                  <a:pt x="7140" y="41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122"/>
                        <wps:cNvSpPr>
                          <a:spLocks/>
                        </wps:cNvSpPr>
                        <wps:spPr bwMode="auto">
                          <a:xfrm>
                            <a:off x="2475" y="1898"/>
                            <a:ext cx="7616" cy="514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412 1898"/>
                              <a:gd name="T3" fmla="*/ 2412 h 514"/>
                              <a:gd name="T4" fmla="+- 0 2951 2475"/>
                              <a:gd name="T5" fmla="*/ T4 w 7616"/>
                              <a:gd name="T6" fmla="+- 0 2372 1898"/>
                              <a:gd name="T7" fmla="*/ 2372 h 514"/>
                              <a:gd name="T8" fmla="+- 0 3427 2475"/>
                              <a:gd name="T9" fmla="*/ T8 w 7616"/>
                              <a:gd name="T10" fmla="+- 0 2333 1898"/>
                              <a:gd name="T11" fmla="*/ 2333 h 514"/>
                              <a:gd name="T12" fmla="+- 0 3903 2475"/>
                              <a:gd name="T13" fmla="*/ T12 w 7616"/>
                              <a:gd name="T14" fmla="+- 0 2294 1898"/>
                              <a:gd name="T15" fmla="*/ 2294 h 514"/>
                              <a:gd name="T16" fmla="+- 0 4379 2475"/>
                              <a:gd name="T17" fmla="*/ T16 w 7616"/>
                              <a:gd name="T18" fmla="+- 0 2255 1898"/>
                              <a:gd name="T19" fmla="*/ 2255 h 514"/>
                              <a:gd name="T20" fmla="+- 0 4855 2475"/>
                              <a:gd name="T21" fmla="*/ T20 w 7616"/>
                              <a:gd name="T22" fmla="+- 0 2218 1898"/>
                              <a:gd name="T23" fmla="*/ 2218 h 514"/>
                              <a:gd name="T24" fmla="+- 0 5331 2475"/>
                              <a:gd name="T25" fmla="*/ T24 w 7616"/>
                              <a:gd name="T26" fmla="+- 0 2181 1898"/>
                              <a:gd name="T27" fmla="*/ 2181 h 514"/>
                              <a:gd name="T28" fmla="+- 0 5807 2475"/>
                              <a:gd name="T29" fmla="*/ T28 w 7616"/>
                              <a:gd name="T30" fmla="+- 0 2146 1898"/>
                              <a:gd name="T31" fmla="*/ 2146 h 514"/>
                              <a:gd name="T32" fmla="+- 0 6283 2475"/>
                              <a:gd name="T33" fmla="*/ T32 w 7616"/>
                              <a:gd name="T34" fmla="+- 0 2113 1898"/>
                              <a:gd name="T35" fmla="*/ 2113 h 514"/>
                              <a:gd name="T36" fmla="+- 0 6759 2475"/>
                              <a:gd name="T37" fmla="*/ T36 w 7616"/>
                              <a:gd name="T38" fmla="+- 0 2081 1898"/>
                              <a:gd name="T39" fmla="*/ 2081 h 514"/>
                              <a:gd name="T40" fmla="+- 0 7235 2475"/>
                              <a:gd name="T41" fmla="*/ T40 w 7616"/>
                              <a:gd name="T42" fmla="+- 0 2051 1898"/>
                              <a:gd name="T43" fmla="*/ 2051 h 514"/>
                              <a:gd name="T44" fmla="+- 0 7711 2475"/>
                              <a:gd name="T45" fmla="*/ T44 w 7616"/>
                              <a:gd name="T46" fmla="+- 0 2023 1898"/>
                              <a:gd name="T47" fmla="*/ 2023 h 514"/>
                              <a:gd name="T48" fmla="+- 0 8187 2475"/>
                              <a:gd name="T49" fmla="*/ T48 w 7616"/>
                              <a:gd name="T50" fmla="+- 0 1996 1898"/>
                              <a:gd name="T51" fmla="*/ 1996 h 514"/>
                              <a:gd name="T52" fmla="+- 0 8663 2475"/>
                              <a:gd name="T53" fmla="*/ T52 w 7616"/>
                              <a:gd name="T54" fmla="+- 0 1970 1898"/>
                              <a:gd name="T55" fmla="*/ 1970 h 514"/>
                              <a:gd name="T56" fmla="+- 0 9139 2475"/>
                              <a:gd name="T57" fmla="*/ T56 w 7616"/>
                              <a:gd name="T58" fmla="+- 0 1946 1898"/>
                              <a:gd name="T59" fmla="*/ 1946 h 514"/>
                              <a:gd name="T60" fmla="+- 0 9615 2475"/>
                              <a:gd name="T61" fmla="*/ T60 w 7616"/>
                              <a:gd name="T62" fmla="+- 0 1922 1898"/>
                              <a:gd name="T63" fmla="*/ 1922 h 514"/>
                              <a:gd name="T64" fmla="+- 0 10091 2475"/>
                              <a:gd name="T65" fmla="*/ T64 w 7616"/>
                              <a:gd name="T66" fmla="+- 0 1898 1898"/>
                              <a:gd name="T67" fmla="*/ 1898 h 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514">
                                <a:moveTo>
                                  <a:pt x="0" y="514"/>
                                </a:moveTo>
                                <a:lnTo>
                                  <a:pt x="476" y="474"/>
                                </a:lnTo>
                                <a:lnTo>
                                  <a:pt x="952" y="435"/>
                                </a:lnTo>
                                <a:lnTo>
                                  <a:pt x="1428" y="396"/>
                                </a:lnTo>
                                <a:lnTo>
                                  <a:pt x="1904" y="357"/>
                                </a:lnTo>
                                <a:lnTo>
                                  <a:pt x="2380" y="320"/>
                                </a:lnTo>
                                <a:lnTo>
                                  <a:pt x="2856" y="283"/>
                                </a:lnTo>
                                <a:lnTo>
                                  <a:pt x="3332" y="248"/>
                                </a:lnTo>
                                <a:lnTo>
                                  <a:pt x="3808" y="215"/>
                                </a:lnTo>
                                <a:lnTo>
                                  <a:pt x="4284" y="183"/>
                                </a:lnTo>
                                <a:lnTo>
                                  <a:pt x="4760" y="153"/>
                                </a:lnTo>
                                <a:lnTo>
                                  <a:pt x="5236" y="125"/>
                                </a:lnTo>
                                <a:lnTo>
                                  <a:pt x="5712" y="98"/>
                                </a:lnTo>
                                <a:lnTo>
                                  <a:pt x="6188" y="72"/>
                                </a:lnTo>
                                <a:lnTo>
                                  <a:pt x="6664" y="48"/>
                                </a:lnTo>
                                <a:lnTo>
                                  <a:pt x="7140" y="24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21"/>
                        <wps:cNvSpPr>
                          <a:spLocks/>
                        </wps:cNvSpPr>
                        <wps:spPr bwMode="auto">
                          <a:xfrm>
                            <a:off x="2475" y="722"/>
                            <a:ext cx="7616" cy="132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854 723"/>
                              <a:gd name="T3" fmla="*/ 854 h 132"/>
                              <a:gd name="T4" fmla="+- 0 2951 2475"/>
                              <a:gd name="T5" fmla="*/ T4 w 7616"/>
                              <a:gd name="T6" fmla="+- 0 828 723"/>
                              <a:gd name="T7" fmla="*/ 828 h 132"/>
                              <a:gd name="T8" fmla="+- 0 3427 2475"/>
                              <a:gd name="T9" fmla="*/ T8 w 7616"/>
                              <a:gd name="T10" fmla="+- 0 806 723"/>
                              <a:gd name="T11" fmla="*/ 806 h 132"/>
                              <a:gd name="T12" fmla="+- 0 3903 2475"/>
                              <a:gd name="T13" fmla="*/ T12 w 7616"/>
                              <a:gd name="T14" fmla="+- 0 789 723"/>
                              <a:gd name="T15" fmla="*/ 789 h 132"/>
                              <a:gd name="T16" fmla="+- 0 4379 2475"/>
                              <a:gd name="T17" fmla="*/ T16 w 7616"/>
                              <a:gd name="T18" fmla="+- 0 779 723"/>
                              <a:gd name="T19" fmla="*/ 779 h 132"/>
                              <a:gd name="T20" fmla="+- 0 4855 2475"/>
                              <a:gd name="T21" fmla="*/ T20 w 7616"/>
                              <a:gd name="T22" fmla="+- 0 774 723"/>
                              <a:gd name="T23" fmla="*/ 774 h 132"/>
                              <a:gd name="T24" fmla="+- 0 5331 2475"/>
                              <a:gd name="T25" fmla="*/ T24 w 7616"/>
                              <a:gd name="T26" fmla="+- 0 774 723"/>
                              <a:gd name="T27" fmla="*/ 774 h 132"/>
                              <a:gd name="T28" fmla="+- 0 5807 2475"/>
                              <a:gd name="T29" fmla="*/ T28 w 7616"/>
                              <a:gd name="T30" fmla="+- 0 777 723"/>
                              <a:gd name="T31" fmla="*/ 777 h 132"/>
                              <a:gd name="T32" fmla="+- 0 6283 2475"/>
                              <a:gd name="T33" fmla="*/ T32 w 7616"/>
                              <a:gd name="T34" fmla="+- 0 780 723"/>
                              <a:gd name="T35" fmla="*/ 780 h 132"/>
                              <a:gd name="T36" fmla="+- 0 6759 2475"/>
                              <a:gd name="T37" fmla="*/ T36 w 7616"/>
                              <a:gd name="T38" fmla="+- 0 782 723"/>
                              <a:gd name="T39" fmla="*/ 782 h 132"/>
                              <a:gd name="T40" fmla="+- 0 7235 2475"/>
                              <a:gd name="T41" fmla="*/ T40 w 7616"/>
                              <a:gd name="T42" fmla="+- 0 782 723"/>
                              <a:gd name="T43" fmla="*/ 782 h 132"/>
                              <a:gd name="T44" fmla="+- 0 7711 2475"/>
                              <a:gd name="T45" fmla="*/ T44 w 7616"/>
                              <a:gd name="T46" fmla="+- 0 779 723"/>
                              <a:gd name="T47" fmla="*/ 779 h 132"/>
                              <a:gd name="T48" fmla="+- 0 8187 2475"/>
                              <a:gd name="T49" fmla="*/ T48 w 7616"/>
                              <a:gd name="T50" fmla="+- 0 773 723"/>
                              <a:gd name="T51" fmla="*/ 773 h 132"/>
                              <a:gd name="T52" fmla="+- 0 8663 2475"/>
                              <a:gd name="T53" fmla="*/ T52 w 7616"/>
                              <a:gd name="T54" fmla="+- 0 764 723"/>
                              <a:gd name="T55" fmla="*/ 764 h 132"/>
                              <a:gd name="T56" fmla="+- 0 9139 2475"/>
                              <a:gd name="T57" fmla="*/ T56 w 7616"/>
                              <a:gd name="T58" fmla="+- 0 753 723"/>
                              <a:gd name="T59" fmla="*/ 753 h 132"/>
                              <a:gd name="T60" fmla="+- 0 9615 2475"/>
                              <a:gd name="T61" fmla="*/ T60 w 7616"/>
                              <a:gd name="T62" fmla="+- 0 739 723"/>
                              <a:gd name="T63" fmla="*/ 739 h 132"/>
                              <a:gd name="T64" fmla="+- 0 10091 2475"/>
                              <a:gd name="T65" fmla="*/ T64 w 7616"/>
                              <a:gd name="T66" fmla="+- 0 723 723"/>
                              <a:gd name="T67" fmla="*/ 723 h 1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132">
                                <a:moveTo>
                                  <a:pt x="0" y="131"/>
                                </a:moveTo>
                                <a:lnTo>
                                  <a:pt x="476" y="105"/>
                                </a:lnTo>
                                <a:lnTo>
                                  <a:pt x="952" y="83"/>
                                </a:lnTo>
                                <a:lnTo>
                                  <a:pt x="1428" y="66"/>
                                </a:lnTo>
                                <a:lnTo>
                                  <a:pt x="1904" y="56"/>
                                </a:lnTo>
                                <a:lnTo>
                                  <a:pt x="2380" y="51"/>
                                </a:lnTo>
                                <a:lnTo>
                                  <a:pt x="2856" y="51"/>
                                </a:lnTo>
                                <a:lnTo>
                                  <a:pt x="3332" y="54"/>
                                </a:lnTo>
                                <a:lnTo>
                                  <a:pt x="3808" y="57"/>
                                </a:lnTo>
                                <a:lnTo>
                                  <a:pt x="4284" y="59"/>
                                </a:lnTo>
                                <a:lnTo>
                                  <a:pt x="4760" y="59"/>
                                </a:lnTo>
                                <a:lnTo>
                                  <a:pt x="5236" y="56"/>
                                </a:lnTo>
                                <a:lnTo>
                                  <a:pt x="5712" y="50"/>
                                </a:lnTo>
                                <a:lnTo>
                                  <a:pt x="6188" y="41"/>
                                </a:lnTo>
                                <a:lnTo>
                                  <a:pt x="6664" y="30"/>
                                </a:lnTo>
                                <a:lnTo>
                                  <a:pt x="7140" y="16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120"/>
                        <wps:cNvSpPr>
                          <a:spLocks/>
                        </wps:cNvSpPr>
                        <wps:spPr bwMode="auto">
                          <a:xfrm>
                            <a:off x="2475" y="-41"/>
                            <a:ext cx="7616" cy="309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68 -40"/>
                              <a:gd name="T3" fmla="*/ 268 h 309"/>
                              <a:gd name="T4" fmla="+- 0 2951 2475"/>
                              <a:gd name="T5" fmla="*/ T4 w 7616"/>
                              <a:gd name="T6" fmla="+- 0 229 -40"/>
                              <a:gd name="T7" fmla="*/ 229 h 309"/>
                              <a:gd name="T8" fmla="+- 0 3427 2475"/>
                              <a:gd name="T9" fmla="*/ T8 w 7616"/>
                              <a:gd name="T10" fmla="+- 0 239 -40"/>
                              <a:gd name="T11" fmla="*/ 239 h 309"/>
                              <a:gd name="T12" fmla="+- 0 3903 2475"/>
                              <a:gd name="T13" fmla="*/ T12 w 7616"/>
                              <a:gd name="T14" fmla="+- 0 224 -40"/>
                              <a:gd name="T15" fmla="*/ 224 h 309"/>
                              <a:gd name="T16" fmla="+- 0 4379 2475"/>
                              <a:gd name="T17" fmla="*/ T16 w 7616"/>
                              <a:gd name="T18" fmla="+- 0 195 -40"/>
                              <a:gd name="T19" fmla="*/ 195 h 309"/>
                              <a:gd name="T20" fmla="+- 0 4855 2475"/>
                              <a:gd name="T21" fmla="*/ T20 w 7616"/>
                              <a:gd name="T22" fmla="+- 0 170 -40"/>
                              <a:gd name="T23" fmla="*/ 170 h 309"/>
                              <a:gd name="T24" fmla="+- 0 5331 2475"/>
                              <a:gd name="T25" fmla="*/ T24 w 7616"/>
                              <a:gd name="T26" fmla="+- 0 151 -40"/>
                              <a:gd name="T27" fmla="*/ 151 h 309"/>
                              <a:gd name="T28" fmla="+- 0 5807 2475"/>
                              <a:gd name="T29" fmla="*/ T28 w 7616"/>
                              <a:gd name="T30" fmla="+- 0 111 -40"/>
                              <a:gd name="T31" fmla="*/ 111 h 309"/>
                              <a:gd name="T32" fmla="+- 0 6283 2475"/>
                              <a:gd name="T33" fmla="*/ T32 w 7616"/>
                              <a:gd name="T34" fmla="+- 0 92 -40"/>
                              <a:gd name="T35" fmla="*/ 92 h 309"/>
                              <a:gd name="T36" fmla="+- 0 6759 2475"/>
                              <a:gd name="T37" fmla="*/ T36 w 7616"/>
                              <a:gd name="T38" fmla="+- 0 82 -40"/>
                              <a:gd name="T39" fmla="*/ 82 h 309"/>
                              <a:gd name="T40" fmla="+- 0 7235 2475"/>
                              <a:gd name="T41" fmla="*/ T40 w 7616"/>
                              <a:gd name="T42" fmla="+- 0 67 -40"/>
                              <a:gd name="T43" fmla="*/ 67 h 309"/>
                              <a:gd name="T44" fmla="+- 0 7711 2475"/>
                              <a:gd name="T45" fmla="*/ T44 w 7616"/>
                              <a:gd name="T46" fmla="+- 0 24 -40"/>
                              <a:gd name="T47" fmla="*/ 24 h 309"/>
                              <a:gd name="T48" fmla="+- 0 8187 2475"/>
                              <a:gd name="T49" fmla="*/ T48 w 7616"/>
                              <a:gd name="T50" fmla="+- 0 14 -40"/>
                              <a:gd name="T51" fmla="*/ 14 h 309"/>
                              <a:gd name="T52" fmla="+- 0 8663 2475"/>
                              <a:gd name="T53" fmla="*/ T52 w 7616"/>
                              <a:gd name="T54" fmla="+- 0 18 -40"/>
                              <a:gd name="T55" fmla="*/ 18 h 309"/>
                              <a:gd name="T56" fmla="+- 0 9139 2475"/>
                              <a:gd name="T57" fmla="*/ T56 w 7616"/>
                              <a:gd name="T58" fmla="+- 0 -40 -40"/>
                              <a:gd name="T59" fmla="*/ -40 h 309"/>
                              <a:gd name="T60" fmla="+- 0 9615 2475"/>
                              <a:gd name="T61" fmla="*/ T60 w 7616"/>
                              <a:gd name="T62" fmla="+- 0 4 -40"/>
                              <a:gd name="T63" fmla="*/ 4 h 309"/>
                              <a:gd name="T64" fmla="+- 0 10091 2475"/>
                              <a:gd name="T65" fmla="*/ T64 w 7616"/>
                              <a:gd name="T66" fmla="+- 0 4 -40"/>
                              <a:gd name="T67" fmla="*/ 4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309">
                                <a:moveTo>
                                  <a:pt x="0" y="308"/>
                                </a:moveTo>
                                <a:lnTo>
                                  <a:pt x="476" y="269"/>
                                </a:lnTo>
                                <a:lnTo>
                                  <a:pt x="952" y="279"/>
                                </a:lnTo>
                                <a:lnTo>
                                  <a:pt x="1428" y="264"/>
                                </a:lnTo>
                                <a:lnTo>
                                  <a:pt x="1904" y="235"/>
                                </a:lnTo>
                                <a:lnTo>
                                  <a:pt x="2380" y="210"/>
                                </a:lnTo>
                                <a:lnTo>
                                  <a:pt x="2856" y="191"/>
                                </a:lnTo>
                                <a:lnTo>
                                  <a:pt x="3332" y="151"/>
                                </a:lnTo>
                                <a:lnTo>
                                  <a:pt x="3808" y="132"/>
                                </a:lnTo>
                                <a:lnTo>
                                  <a:pt x="4284" y="122"/>
                                </a:lnTo>
                                <a:lnTo>
                                  <a:pt x="4760" y="107"/>
                                </a:lnTo>
                                <a:lnTo>
                                  <a:pt x="5236" y="64"/>
                                </a:lnTo>
                                <a:lnTo>
                                  <a:pt x="5712" y="54"/>
                                </a:lnTo>
                                <a:lnTo>
                                  <a:pt x="6188" y="58"/>
                                </a:lnTo>
                                <a:lnTo>
                                  <a:pt x="6664" y="0"/>
                                </a:lnTo>
                                <a:lnTo>
                                  <a:pt x="7140" y="44"/>
                                </a:lnTo>
                                <a:lnTo>
                                  <a:pt x="7616" y="44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119"/>
                        <wps:cNvSpPr>
                          <a:spLocks/>
                        </wps:cNvSpPr>
                        <wps:spPr bwMode="auto">
                          <a:xfrm>
                            <a:off x="2475" y="1747"/>
                            <a:ext cx="7616" cy="561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307 1747"/>
                              <a:gd name="T3" fmla="*/ 2307 h 561"/>
                              <a:gd name="T4" fmla="+- 0 2951 2475"/>
                              <a:gd name="T5" fmla="*/ T4 w 7616"/>
                              <a:gd name="T6" fmla="+- 0 2292 1747"/>
                              <a:gd name="T7" fmla="*/ 2292 h 561"/>
                              <a:gd name="T8" fmla="+- 0 3427 2475"/>
                              <a:gd name="T9" fmla="*/ T8 w 7616"/>
                              <a:gd name="T10" fmla="+- 0 2267 1747"/>
                              <a:gd name="T11" fmla="*/ 2267 h 561"/>
                              <a:gd name="T12" fmla="+- 0 3903 2475"/>
                              <a:gd name="T13" fmla="*/ T12 w 7616"/>
                              <a:gd name="T14" fmla="+- 0 2233 1747"/>
                              <a:gd name="T15" fmla="*/ 2233 h 561"/>
                              <a:gd name="T16" fmla="+- 0 4379 2475"/>
                              <a:gd name="T17" fmla="*/ T16 w 7616"/>
                              <a:gd name="T18" fmla="+- 0 2191 1747"/>
                              <a:gd name="T19" fmla="*/ 2191 h 561"/>
                              <a:gd name="T20" fmla="+- 0 4855 2475"/>
                              <a:gd name="T21" fmla="*/ T20 w 7616"/>
                              <a:gd name="T22" fmla="+- 0 2144 1747"/>
                              <a:gd name="T23" fmla="*/ 2144 h 561"/>
                              <a:gd name="T24" fmla="+- 0 5331 2475"/>
                              <a:gd name="T25" fmla="*/ T24 w 7616"/>
                              <a:gd name="T26" fmla="+- 0 2096 1747"/>
                              <a:gd name="T27" fmla="*/ 2096 h 561"/>
                              <a:gd name="T28" fmla="+- 0 5807 2475"/>
                              <a:gd name="T29" fmla="*/ T28 w 7616"/>
                              <a:gd name="T30" fmla="+- 0 2047 1747"/>
                              <a:gd name="T31" fmla="*/ 2047 h 561"/>
                              <a:gd name="T32" fmla="+- 0 6283 2475"/>
                              <a:gd name="T33" fmla="*/ T32 w 7616"/>
                              <a:gd name="T34" fmla="+- 0 2002 1747"/>
                              <a:gd name="T35" fmla="*/ 2002 h 561"/>
                              <a:gd name="T36" fmla="+- 0 6759 2475"/>
                              <a:gd name="T37" fmla="*/ T36 w 7616"/>
                              <a:gd name="T38" fmla="+- 0 1961 1747"/>
                              <a:gd name="T39" fmla="*/ 1961 h 561"/>
                              <a:gd name="T40" fmla="+- 0 7235 2475"/>
                              <a:gd name="T41" fmla="*/ T40 w 7616"/>
                              <a:gd name="T42" fmla="+- 0 1925 1747"/>
                              <a:gd name="T43" fmla="*/ 1925 h 561"/>
                              <a:gd name="T44" fmla="+- 0 7711 2475"/>
                              <a:gd name="T45" fmla="*/ T44 w 7616"/>
                              <a:gd name="T46" fmla="+- 0 1892 1747"/>
                              <a:gd name="T47" fmla="*/ 1892 h 561"/>
                              <a:gd name="T48" fmla="+- 0 8187 2475"/>
                              <a:gd name="T49" fmla="*/ T48 w 7616"/>
                              <a:gd name="T50" fmla="+- 0 1862 1747"/>
                              <a:gd name="T51" fmla="*/ 1862 h 561"/>
                              <a:gd name="T52" fmla="+- 0 8663 2475"/>
                              <a:gd name="T53" fmla="*/ T52 w 7616"/>
                              <a:gd name="T54" fmla="+- 0 1833 1747"/>
                              <a:gd name="T55" fmla="*/ 1833 h 561"/>
                              <a:gd name="T56" fmla="+- 0 9139 2475"/>
                              <a:gd name="T57" fmla="*/ T56 w 7616"/>
                              <a:gd name="T58" fmla="+- 0 1805 1747"/>
                              <a:gd name="T59" fmla="*/ 1805 h 561"/>
                              <a:gd name="T60" fmla="+- 0 9615 2475"/>
                              <a:gd name="T61" fmla="*/ T60 w 7616"/>
                              <a:gd name="T62" fmla="+- 0 1776 1747"/>
                              <a:gd name="T63" fmla="*/ 1776 h 561"/>
                              <a:gd name="T64" fmla="+- 0 10091 2475"/>
                              <a:gd name="T65" fmla="*/ T64 w 7616"/>
                              <a:gd name="T66" fmla="+- 0 1747 1747"/>
                              <a:gd name="T67" fmla="*/ 1747 h 5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561">
                                <a:moveTo>
                                  <a:pt x="0" y="560"/>
                                </a:moveTo>
                                <a:lnTo>
                                  <a:pt x="476" y="545"/>
                                </a:lnTo>
                                <a:lnTo>
                                  <a:pt x="952" y="520"/>
                                </a:lnTo>
                                <a:lnTo>
                                  <a:pt x="1428" y="486"/>
                                </a:lnTo>
                                <a:lnTo>
                                  <a:pt x="1904" y="444"/>
                                </a:lnTo>
                                <a:lnTo>
                                  <a:pt x="2380" y="397"/>
                                </a:lnTo>
                                <a:lnTo>
                                  <a:pt x="2856" y="349"/>
                                </a:lnTo>
                                <a:lnTo>
                                  <a:pt x="3332" y="300"/>
                                </a:lnTo>
                                <a:lnTo>
                                  <a:pt x="3808" y="255"/>
                                </a:lnTo>
                                <a:lnTo>
                                  <a:pt x="4284" y="214"/>
                                </a:lnTo>
                                <a:lnTo>
                                  <a:pt x="4760" y="178"/>
                                </a:lnTo>
                                <a:lnTo>
                                  <a:pt x="5236" y="145"/>
                                </a:lnTo>
                                <a:lnTo>
                                  <a:pt x="5712" y="115"/>
                                </a:lnTo>
                                <a:lnTo>
                                  <a:pt x="6188" y="86"/>
                                </a:lnTo>
                                <a:lnTo>
                                  <a:pt x="6664" y="58"/>
                                </a:lnTo>
                                <a:lnTo>
                                  <a:pt x="7140" y="29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118"/>
                        <wps:cNvSpPr>
                          <a:spLocks/>
                        </wps:cNvSpPr>
                        <wps:spPr bwMode="auto">
                          <a:xfrm>
                            <a:off x="6283" y="-69"/>
                            <a:ext cx="3808" cy="141"/>
                          </a:xfrm>
                          <a:custGeom>
                            <a:avLst/>
                            <a:gdLst>
                              <a:gd name="T0" fmla="+- 0 6283 6283"/>
                              <a:gd name="T1" fmla="*/ T0 w 3808"/>
                              <a:gd name="T2" fmla="+- 0 72 -69"/>
                              <a:gd name="T3" fmla="*/ 72 h 141"/>
                              <a:gd name="T4" fmla="+- 0 6759 6283"/>
                              <a:gd name="T5" fmla="*/ T4 w 3808"/>
                              <a:gd name="T6" fmla="+- 0 48 -69"/>
                              <a:gd name="T7" fmla="*/ 48 h 141"/>
                              <a:gd name="T8" fmla="+- 0 7235 6283"/>
                              <a:gd name="T9" fmla="*/ T8 w 3808"/>
                              <a:gd name="T10" fmla="+- 0 28 -69"/>
                              <a:gd name="T11" fmla="*/ 28 h 141"/>
                              <a:gd name="T12" fmla="+- 0 7711 6283"/>
                              <a:gd name="T13" fmla="*/ T12 w 3808"/>
                              <a:gd name="T14" fmla="+- 0 -5 -69"/>
                              <a:gd name="T15" fmla="*/ -5 h 141"/>
                              <a:gd name="T16" fmla="+- 0 8187 6283"/>
                              <a:gd name="T17" fmla="*/ T16 w 3808"/>
                              <a:gd name="T18" fmla="+- 0 4 -69"/>
                              <a:gd name="T19" fmla="*/ 4 h 141"/>
                              <a:gd name="T20" fmla="+- 0 8663 6283"/>
                              <a:gd name="T21" fmla="*/ T20 w 3808"/>
                              <a:gd name="T22" fmla="+- 0 -59 -69"/>
                              <a:gd name="T23" fmla="*/ -59 h 141"/>
                              <a:gd name="T24" fmla="+- 0 9139 6283"/>
                              <a:gd name="T25" fmla="*/ T24 w 3808"/>
                              <a:gd name="T26" fmla="+- 0 -69 -69"/>
                              <a:gd name="T27" fmla="*/ -69 h 141"/>
                              <a:gd name="T28" fmla="+- 0 9615 6283"/>
                              <a:gd name="T29" fmla="*/ T28 w 3808"/>
                              <a:gd name="T30" fmla="+- 0 -35 -69"/>
                              <a:gd name="T31" fmla="*/ -35 h 141"/>
                              <a:gd name="T32" fmla="+- 0 10091 6283"/>
                              <a:gd name="T33" fmla="*/ T32 w 3808"/>
                              <a:gd name="T34" fmla="+- 0 -35 -69"/>
                              <a:gd name="T35" fmla="*/ -35 h 1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808" h="141">
                                <a:moveTo>
                                  <a:pt x="0" y="141"/>
                                </a:moveTo>
                                <a:lnTo>
                                  <a:pt x="476" y="117"/>
                                </a:lnTo>
                                <a:lnTo>
                                  <a:pt x="952" y="97"/>
                                </a:lnTo>
                                <a:lnTo>
                                  <a:pt x="1428" y="64"/>
                                </a:lnTo>
                                <a:lnTo>
                                  <a:pt x="1904" y="73"/>
                                </a:lnTo>
                                <a:lnTo>
                                  <a:pt x="2380" y="10"/>
                                </a:lnTo>
                                <a:lnTo>
                                  <a:pt x="2856" y="0"/>
                                </a:lnTo>
                                <a:lnTo>
                                  <a:pt x="3332" y="34"/>
                                </a:lnTo>
                                <a:lnTo>
                                  <a:pt x="3808" y="34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117"/>
                        <wps:cNvSpPr>
                          <a:spLocks/>
                        </wps:cNvSpPr>
                        <wps:spPr bwMode="auto">
                          <a:xfrm>
                            <a:off x="2475" y="683"/>
                            <a:ext cx="7616" cy="324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007 684"/>
                              <a:gd name="T3" fmla="*/ 1007 h 324"/>
                              <a:gd name="T4" fmla="+- 0 2951 2475"/>
                              <a:gd name="T5" fmla="*/ T4 w 7616"/>
                              <a:gd name="T6" fmla="+- 0 987 684"/>
                              <a:gd name="T7" fmla="*/ 987 h 324"/>
                              <a:gd name="T8" fmla="+- 0 3427 2475"/>
                              <a:gd name="T9" fmla="*/ T8 w 7616"/>
                              <a:gd name="T10" fmla="+- 0 965 684"/>
                              <a:gd name="T11" fmla="*/ 965 h 324"/>
                              <a:gd name="T12" fmla="+- 0 3903 2475"/>
                              <a:gd name="T13" fmla="*/ T12 w 7616"/>
                              <a:gd name="T14" fmla="+- 0 944 684"/>
                              <a:gd name="T15" fmla="*/ 944 h 324"/>
                              <a:gd name="T16" fmla="+- 0 4379 2475"/>
                              <a:gd name="T17" fmla="*/ T16 w 7616"/>
                              <a:gd name="T18" fmla="+- 0 922 684"/>
                              <a:gd name="T19" fmla="*/ 922 h 324"/>
                              <a:gd name="T20" fmla="+- 0 4855 2475"/>
                              <a:gd name="T21" fmla="*/ T20 w 7616"/>
                              <a:gd name="T22" fmla="+- 0 900 684"/>
                              <a:gd name="T23" fmla="*/ 900 h 324"/>
                              <a:gd name="T24" fmla="+- 0 5331 2475"/>
                              <a:gd name="T25" fmla="*/ T24 w 7616"/>
                              <a:gd name="T26" fmla="+- 0 878 684"/>
                              <a:gd name="T27" fmla="*/ 878 h 324"/>
                              <a:gd name="T28" fmla="+- 0 5807 2475"/>
                              <a:gd name="T29" fmla="*/ T28 w 7616"/>
                              <a:gd name="T30" fmla="+- 0 855 684"/>
                              <a:gd name="T31" fmla="*/ 855 h 324"/>
                              <a:gd name="T32" fmla="+- 0 6283 2475"/>
                              <a:gd name="T33" fmla="*/ T32 w 7616"/>
                              <a:gd name="T34" fmla="+- 0 832 684"/>
                              <a:gd name="T35" fmla="*/ 832 h 324"/>
                              <a:gd name="T36" fmla="+- 0 6759 2475"/>
                              <a:gd name="T37" fmla="*/ T36 w 7616"/>
                              <a:gd name="T38" fmla="+- 0 808 684"/>
                              <a:gd name="T39" fmla="*/ 808 h 324"/>
                              <a:gd name="T40" fmla="+- 0 7235 2475"/>
                              <a:gd name="T41" fmla="*/ T40 w 7616"/>
                              <a:gd name="T42" fmla="+- 0 785 684"/>
                              <a:gd name="T43" fmla="*/ 785 h 324"/>
                              <a:gd name="T44" fmla="+- 0 7711 2475"/>
                              <a:gd name="T45" fmla="*/ T44 w 7616"/>
                              <a:gd name="T46" fmla="+- 0 764 684"/>
                              <a:gd name="T47" fmla="*/ 764 h 324"/>
                              <a:gd name="T48" fmla="+- 0 8187 2475"/>
                              <a:gd name="T49" fmla="*/ T48 w 7616"/>
                              <a:gd name="T50" fmla="+- 0 744 684"/>
                              <a:gd name="T51" fmla="*/ 744 h 324"/>
                              <a:gd name="T52" fmla="+- 0 8663 2475"/>
                              <a:gd name="T53" fmla="*/ T52 w 7616"/>
                              <a:gd name="T54" fmla="+- 0 726 684"/>
                              <a:gd name="T55" fmla="*/ 726 h 324"/>
                              <a:gd name="T56" fmla="+- 0 9139 2475"/>
                              <a:gd name="T57" fmla="*/ T56 w 7616"/>
                              <a:gd name="T58" fmla="+- 0 710 684"/>
                              <a:gd name="T59" fmla="*/ 710 h 324"/>
                              <a:gd name="T60" fmla="+- 0 9615 2475"/>
                              <a:gd name="T61" fmla="*/ T60 w 7616"/>
                              <a:gd name="T62" fmla="+- 0 696 684"/>
                              <a:gd name="T63" fmla="*/ 696 h 324"/>
                              <a:gd name="T64" fmla="+- 0 10091 2475"/>
                              <a:gd name="T65" fmla="*/ T64 w 7616"/>
                              <a:gd name="T66" fmla="+- 0 684 684"/>
                              <a:gd name="T67" fmla="*/ 684 h 3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324">
                                <a:moveTo>
                                  <a:pt x="0" y="323"/>
                                </a:moveTo>
                                <a:lnTo>
                                  <a:pt x="476" y="303"/>
                                </a:lnTo>
                                <a:lnTo>
                                  <a:pt x="952" y="281"/>
                                </a:lnTo>
                                <a:lnTo>
                                  <a:pt x="1428" y="260"/>
                                </a:lnTo>
                                <a:lnTo>
                                  <a:pt x="1904" y="238"/>
                                </a:lnTo>
                                <a:lnTo>
                                  <a:pt x="2380" y="216"/>
                                </a:lnTo>
                                <a:lnTo>
                                  <a:pt x="2856" y="194"/>
                                </a:lnTo>
                                <a:lnTo>
                                  <a:pt x="3332" y="171"/>
                                </a:lnTo>
                                <a:lnTo>
                                  <a:pt x="3808" y="148"/>
                                </a:lnTo>
                                <a:lnTo>
                                  <a:pt x="4284" y="124"/>
                                </a:lnTo>
                                <a:lnTo>
                                  <a:pt x="4760" y="101"/>
                                </a:lnTo>
                                <a:lnTo>
                                  <a:pt x="5236" y="80"/>
                                </a:lnTo>
                                <a:lnTo>
                                  <a:pt x="5712" y="60"/>
                                </a:lnTo>
                                <a:lnTo>
                                  <a:pt x="6188" y="42"/>
                                </a:lnTo>
                                <a:lnTo>
                                  <a:pt x="6664" y="26"/>
                                </a:lnTo>
                                <a:lnTo>
                                  <a:pt x="7140" y="12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116"/>
                        <wps:cNvSpPr>
                          <a:spLocks/>
                        </wps:cNvSpPr>
                        <wps:spPr bwMode="auto">
                          <a:xfrm>
                            <a:off x="2475" y="708"/>
                            <a:ext cx="7616" cy="542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250 708"/>
                              <a:gd name="T3" fmla="*/ 1250 h 542"/>
                              <a:gd name="T4" fmla="+- 0 2951 2475"/>
                              <a:gd name="T5" fmla="*/ T4 w 7616"/>
                              <a:gd name="T6" fmla="+- 0 1206 708"/>
                              <a:gd name="T7" fmla="*/ 1206 h 542"/>
                              <a:gd name="T8" fmla="+- 0 3427 2475"/>
                              <a:gd name="T9" fmla="*/ T8 w 7616"/>
                              <a:gd name="T10" fmla="+- 0 1165 708"/>
                              <a:gd name="T11" fmla="*/ 1165 h 542"/>
                              <a:gd name="T12" fmla="+- 0 3903 2475"/>
                              <a:gd name="T13" fmla="*/ T12 w 7616"/>
                              <a:gd name="T14" fmla="+- 0 1129 708"/>
                              <a:gd name="T15" fmla="*/ 1129 h 542"/>
                              <a:gd name="T16" fmla="+- 0 4379 2475"/>
                              <a:gd name="T17" fmla="*/ T16 w 7616"/>
                              <a:gd name="T18" fmla="+- 0 1095 708"/>
                              <a:gd name="T19" fmla="*/ 1095 h 542"/>
                              <a:gd name="T20" fmla="+- 0 4855 2475"/>
                              <a:gd name="T21" fmla="*/ T20 w 7616"/>
                              <a:gd name="T22" fmla="+- 0 1063 708"/>
                              <a:gd name="T23" fmla="*/ 1063 h 542"/>
                              <a:gd name="T24" fmla="+- 0 5331 2475"/>
                              <a:gd name="T25" fmla="*/ T24 w 7616"/>
                              <a:gd name="T26" fmla="+- 0 1032 708"/>
                              <a:gd name="T27" fmla="*/ 1032 h 542"/>
                              <a:gd name="T28" fmla="+- 0 5807 2475"/>
                              <a:gd name="T29" fmla="*/ T28 w 7616"/>
                              <a:gd name="T30" fmla="+- 0 1000 708"/>
                              <a:gd name="T31" fmla="*/ 1000 h 542"/>
                              <a:gd name="T32" fmla="+- 0 6283 2475"/>
                              <a:gd name="T33" fmla="*/ T32 w 7616"/>
                              <a:gd name="T34" fmla="+- 0 966 708"/>
                              <a:gd name="T35" fmla="*/ 966 h 542"/>
                              <a:gd name="T36" fmla="+- 0 6759 2475"/>
                              <a:gd name="T37" fmla="*/ T36 w 7616"/>
                              <a:gd name="T38" fmla="+- 0 931 708"/>
                              <a:gd name="T39" fmla="*/ 931 h 542"/>
                              <a:gd name="T40" fmla="+- 0 7235 2475"/>
                              <a:gd name="T41" fmla="*/ T40 w 7616"/>
                              <a:gd name="T42" fmla="+- 0 895 708"/>
                              <a:gd name="T43" fmla="*/ 895 h 542"/>
                              <a:gd name="T44" fmla="+- 0 7711 2475"/>
                              <a:gd name="T45" fmla="*/ T44 w 7616"/>
                              <a:gd name="T46" fmla="+- 0 858 708"/>
                              <a:gd name="T47" fmla="*/ 858 h 542"/>
                              <a:gd name="T48" fmla="+- 0 8187 2475"/>
                              <a:gd name="T49" fmla="*/ T48 w 7616"/>
                              <a:gd name="T50" fmla="+- 0 823 708"/>
                              <a:gd name="T51" fmla="*/ 823 h 542"/>
                              <a:gd name="T52" fmla="+- 0 8663 2475"/>
                              <a:gd name="T53" fmla="*/ T52 w 7616"/>
                              <a:gd name="T54" fmla="+- 0 791 708"/>
                              <a:gd name="T55" fmla="*/ 791 h 542"/>
                              <a:gd name="T56" fmla="+- 0 9139 2475"/>
                              <a:gd name="T57" fmla="*/ T56 w 7616"/>
                              <a:gd name="T58" fmla="+- 0 761 708"/>
                              <a:gd name="T59" fmla="*/ 761 h 542"/>
                              <a:gd name="T60" fmla="+- 0 9615 2475"/>
                              <a:gd name="T61" fmla="*/ T60 w 7616"/>
                              <a:gd name="T62" fmla="+- 0 733 708"/>
                              <a:gd name="T63" fmla="*/ 733 h 542"/>
                              <a:gd name="T64" fmla="+- 0 10091 2475"/>
                              <a:gd name="T65" fmla="*/ T64 w 7616"/>
                              <a:gd name="T66" fmla="+- 0 708 708"/>
                              <a:gd name="T67" fmla="*/ 708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542">
                                <a:moveTo>
                                  <a:pt x="0" y="542"/>
                                </a:moveTo>
                                <a:lnTo>
                                  <a:pt x="476" y="498"/>
                                </a:lnTo>
                                <a:lnTo>
                                  <a:pt x="952" y="457"/>
                                </a:lnTo>
                                <a:lnTo>
                                  <a:pt x="1428" y="421"/>
                                </a:lnTo>
                                <a:lnTo>
                                  <a:pt x="1904" y="387"/>
                                </a:lnTo>
                                <a:lnTo>
                                  <a:pt x="2380" y="355"/>
                                </a:lnTo>
                                <a:lnTo>
                                  <a:pt x="2856" y="324"/>
                                </a:lnTo>
                                <a:lnTo>
                                  <a:pt x="3332" y="292"/>
                                </a:lnTo>
                                <a:lnTo>
                                  <a:pt x="3808" y="258"/>
                                </a:lnTo>
                                <a:lnTo>
                                  <a:pt x="4284" y="223"/>
                                </a:lnTo>
                                <a:lnTo>
                                  <a:pt x="4760" y="187"/>
                                </a:lnTo>
                                <a:lnTo>
                                  <a:pt x="5236" y="150"/>
                                </a:lnTo>
                                <a:lnTo>
                                  <a:pt x="5712" y="115"/>
                                </a:lnTo>
                                <a:lnTo>
                                  <a:pt x="6188" y="83"/>
                                </a:lnTo>
                                <a:lnTo>
                                  <a:pt x="6664" y="53"/>
                                </a:lnTo>
                                <a:lnTo>
                                  <a:pt x="7140" y="25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115"/>
                        <wps:cNvSpPr>
                          <a:spLocks/>
                        </wps:cNvSpPr>
                        <wps:spPr bwMode="auto">
                          <a:xfrm>
                            <a:off x="1261" y="9007"/>
                            <a:ext cx="12409" cy="1403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2874 9007"/>
                              <a:gd name="T3" fmla="*/ 2874 h 1403"/>
                              <a:gd name="T4" fmla="+- 0 2951 1262"/>
                              <a:gd name="T5" fmla="*/ T4 w 12409"/>
                              <a:gd name="T6" fmla="+- 0 2869 9007"/>
                              <a:gd name="T7" fmla="*/ 2869 h 1403"/>
                              <a:gd name="T8" fmla="+- 0 3427 1262"/>
                              <a:gd name="T9" fmla="*/ T8 w 12409"/>
                              <a:gd name="T10" fmla="+- 0 2847 9007"/>
                              <a:gd name="T11" fmla="*/ 2847 h 1403"/>
                              <a:gd name="T12" fmla="+- 0 3903 1262"/>
                              <a:gd name="T13" fmla="*/ T12 w 12409"/>
                              <a:gd name="T14" fmla="+- 0 2808 9007"/>
                              <a:gd name="T15" fmla="*/ 2808 h 1403"/>
                              <a:gd name="T16" fmla="+- 0 4379 1262"/>
                              <a:gd name="T17" fmla="*/ T16 w 12409"/>
                              <a:gd name="T18" fmla="+- 0 2751 9007"/>
                              <a:gd name="T19" fmla="*/ 2751 h 1403"/>
                              <a:gd name="T20" fmla="+- 0 4855 1262"/>
                              <a:gd name="T21" fmla="*/ T20 w 12409"/>
                              <a:gd name="T22" fmla="+- 0 2680 9007"/>
                              <a:gd name="T23" fmla="*/ 2680 h 1403"/>
                              <a:gd name="T24" fmla="+- 0 5331 1262"/>
                              <a:gd name="T25" fmla="*/ T24 w 12409"/>
                              <a:gd name="T26" fmla="+- 0 2602 9007"/>
                              <a:gd name="T27" fmla="*/ 2602 h 1403"/>
                              <a:gd name="T28" fmla="+- 0 5807 1262"/>
                              <a:gd name="T29" fmla="*/ T28 w 12409"/>
                              <a:gd name="T30" fmla="+- 0 2524 9007"/>
                              <a:gd name="T31" fmla="*/ 2524 h 1403"/>
                              <a:gd name="T32" fmla="+- 0 6283 1262"/>
                              <a:gd name="T33" fmla="*/ T32 w 12409"/>
                              <a:gd name="T34" fmla="+- 0 2451 9007"/>
                              <a:gd name="T35" fmla="*/ 2451 h 1403"/>
                              <a:gd name="T36" fmla="+- 0 6759 1262"/>
                              <a:gd name="T37" fmla="*/ T36 w 12409"/>
                              <a:gd name="T38" fmla="+- 0 2386 9007"/>
                              <a:gd name="T39" fmla="*/ 2386 h 1403"/>
                              <a:gd name="T40" fmla="+- 0 7235 1262"/>
                              <a:gd name="T41" fmla="*/ T40 w 12409"/>
                              <a:gd name="T42" fmla="+- 0 2330 9007"/>
                              <a:gd name="T43" fmla="*/ 2330 h 1403"/>
                              <a:gd name="T44" fmla="+- 0 7711 1262"/>
                              <a:gd name="T45" fmla="*/ T44 w 12409"/>
                              <a:gd name="T46" fmla="+- 0 2279 9007"/>
                              <a:gd name="T47" fmla="*/ 2279 h 1403"/>
                              <a:gd name="T48" fmla="+- 0 8187 1262"/>
                              <a:gd name="T49" fmla="*/ T48 w 12409"/>
                              <a:gd name="T50" fmla="+- 0 2231 9007"/>
                              <a:gd name="T51" fmla="*/ 2231 h 1403"/>
                              <a:gd name="T52" fmla="+- 0 8663 1262"/>
                              <a:gd name="T53" fmla="*/ T52 w 12409"/>
                              <a:gd name="T54" fmla="+- 0 2180 9007"/>
                              <a:gd name="T55" fmla="*/ 2180 h 1403"/>
                              <a:gd name="T56" fmla="+- 0 9139 1262"/>
                              <a:gd name="T57" fmla="*/ T56 w 12409"/>
                              <a:gd name="T58" fmla="+- 0 2127 9007"/>
                              <a:gd name="T59" fmla="*/ 2127 h 1403"/>
                              <a:gd name="T60" fmla="+- 0 9615 1262"/>
                              <a:gd name="T61" fmla="*/ T60 w 12409"/>
                              <a:gd name="T62" fmla="+- 0 2071 9007"/>
                              <a:gd name="T63" fmla="*/ 2071 h 1403"/>
                              <a:gd name="T64" fmla="+- 0 10091 1262"/>
                              <a:gd name="T65" fmla="*/ T64 w 12409"/>
                              <a:gd name="T66" fmla="+- 0 2013 9007"/>
                              <a:gd name="T67" fmla="*/ 2013 h 1403"/>
                              <a:gd name="T68" fmla="+- 0 2475 1262"/>
                              <a:gd name="T69" fmla="*/ T68 w 12409"/>
                              <a:gd name="T70" fmla="+- 0 2768 9007"/>
                              <a:gd name="T71" fmla="*/ 2768 h 1403"/>
                              <a:gd name="T72" fmla="+- 0 2951 1262"/>
                              <a:gd name="T73" fmla="*/ T72 w 12409"/>
                              <a:gd name="T74" fmla="+- 0 2750 9007"/>
                              <a:gd name="T75" fmla="*/ 2750 h 1403"/>
                              <a:gd name="T76" fmla="+- 0 3427 1262"/>
                              <a:gd name="T77" fmla="*/ T76 w 12409"/>
                              <a:gd name="T78" fmla="+- 0 2732 9007"/>
                              <a:gd name="T79" fmla="*/ 2732 h 1403"/>
                              <a:gd name="T80" fmla="+- 0 3903 1262"/>
                              <a:gd name="T81" fmla="*/ T80 w 12409"/>
                              <a:gd name="T82" fmla="+- 0 2712 9007"/>
                              <a:gd name="T83" fmla="*/ 2712 h 1403"/>
                              <a:gd name="T84" fmla="+- 0 4379 1262"/>
                              <a:gd name="T85" fmla="*/ T84 w 12409"/>
                              <a:gd name="T86" fmla="+- 0 2688 9007"/>
                              <a:gd name="T87" fmla="*/ 2688 h 1403"/>
                              <a:gd name="T88" fmla="+- 0 4855 1262"/>
                              <a:gd name="T89" fmla="*/ T88 w 12409"/>
                              <a:gd name="T90" fmla="+- 0 2662 9007"/>
                              <a:gd name="T91" fmla="*/ 2662 h 1403"/>
                              <a:gd name="T92" fmla="+- 0 5331 1262"/>
                              <a:gd name="T93" fmla="*/ T92 w 12409"/>
                              <a:gd name="T94" fmla="+- 0 2632 9007"/>
                              <a:gd name="T95" fmla="*/ 2632 h 1403"/>
                              <a:gd name="T96" fmla="+- 0 5807 1262"/>
                              <a:gd name="T97" fmla="*/ T96 w 12409"/>
                              <a:gd name="T98" fmla="+- 0 2600 9007"/>
                              <a:gd name="T99" fmla="*/ 2600 h 1403"/>
                              <a:gd name="T100" fmla="+- 0 6283 1262"/>
                              <a:gd name="T101" fmla="*/ T100 w 12409"/>
                              <a:gd name="T102" fmla="+- 0 2567 9007"/>
                              <a:gd name="T103" fmla="*/ 2567 h 1403"/>
                              <a:gd name="T104" fmla="+- 0 6759 1262"/>
                              <a:gd name="T105" fmla="*/ T104 w 12409"/>
                              <a:gd name="T106" fmla="+- 0 2532 9007"/>
                              <a:gd name="T107" fmla="*/ 2532 h 1403"/>
                              <a:gd name="T108" fmla="+- 0 7235 1262"/>
                              <a:gd name="T109" fmla="*/ T108 w 12409"/>
                              <a:gd name="T110" fmla="+- 0 2497 9007"/>
                              <a:gd name="T111" fmla="*/ 2497 h 1403"/>
                              <a:gd name="T112" fmla="+- 0 7711 1262"/>
                              <a:gd name="T113" fmla="*/ T112 w 12409"/>
                              <a:gd name="T114" fmla="+- 0 2460 9007"/>
                              <a:gd name="T115" fmla="*/ 2460 h 1403"/>
                              <a:gd name="T116" fmla="+- 0 8187 1262"/>
                              <a:gd name="T117" fmla="*/ T116 w 12409"/>
                              <a:gd name="T118" fmla="+- 0 2423 9007"/>
                              <a:gd name="T119" fmla="*/ 2423 h 1403"/>
                              <a:gd name="T120" fmla="+- 0 8663 1262"/>
                              <a:gd name="T121" fmla="*/ T120 w 12409"/>
                              <a:gd name="T122" fmla="+- 0 2385 9007"/>
                              <a:gd name="T123" fmla="*/ 2385 h 1403"/>
                              <a:gd name="T124" fmla="+- 0 9139 1262"/>
                              <a:gd name="T125" fmla="*/ T124 w 12409"/>
                              <a:gd name="T126" fmla="+- 0 2346 9007"/>
                              <a:gd name="T127" fmla="*/ 2346 h 1403"/>
                              <a:gd name="T128" fmla="+- 0 9615 1262"/>
                              <a:gd name="T129" fmla="*/ T128 w 12409"/>
                              <a:gd name="T130" fmla="+- 0 2307 9007"/>
                              <a:gd name="T131" fmla="*/ 2307 h 1403"/>
                              <a:gd name="T132" fmla="+- 0 10091 1262"/>
                              <a:gd name="T133" fmla="*/ T132 w 12409"/>
                              <a:gd name="T134" fmla="+- 0 2267 9007"/>
                              <a:gd name="T135" fmla="*/ 2267 h 14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1403">
                                <a:moveTo>
                                  <a:pt x="1213" y="-6133"/>
                                </a:moveTo>
                                <a:lnTo>
                                  <a:pt x="1689" y="-6138"/>
                                </a:lnTo>
                                <a:lnTo>
                                  <a:pt x="2165" y="-6160"/>
                                </a:lnTo>
                                <a:lnTo>
                                  <a:pt x="2641" y="-6199"/>
                                </a:lnTo>
                                <a:lnTo>
                                  <a:pt x="3117" y="-6256"/>
                                </a:lnTo>
                                <a:lnTo>
                                  <a:pt x="3593" y="-6327"/>
                                </a:lnTo>
                                <a:lnTo>
                                  <a:pt x="4069" y="-6405"/>
                                </a:lnTo>
                                <a:lnTo>
                                  <a:pt x="4545" y="-6483"/>
                                </a:lnTo>
                                <a:lnTo>
                                  <a:pt x="5021" y="-6556"/>
                                </a:lnTo>
                                <a:lnTo>
                                  <a:pt x="5497" y="-6621"/>
                                </a:lnTo>
                                <a:lnTo>
                                  <a:pt x="5973" y="-6677"/>
                                </a:lnTo>
                                <a:lnTo>
                                  <a:pt x="6449" y="-6728"/>
                                </a:lnTo>
                                <a:lnTo>
                                  <a:pt x="6925" y="-6776"/>
                                </a:lnTo>
                                <a:lnTo>
                                  <a:pt x="7401" y="-6827"/>
                                </a:lnTo>
                                <a:lnTo>
                                  <a:pt x="7877" y="-6880"/>
                                </a:lnTo>
                                <a:lnTo>
                                  <a:pt x="8353" y="-6936"/>
                                </a:lnTo>
                                <a:lnTo>
                                  <a:pt x="8829" y="-6994"/>
                                </a:lnTo>
                                <a:moveTo>
                                  <a:pt x="1213" y="-6239"/>
                                </a:moveTo>
                                <a:lnTo>
                                  <a:pt x="1689" y="-6257"/>
                                </a:lnTo>
                                <a:lnTo>
                                  <a:pt x="2165" y="-6275"/>
                                </a:lnTo>
                                <a:lnTo>
                                  <a:pt x="2641" y="-6295"/>
                                </a:lnTo>
                                <a:lnTo>
                                  <a:pt x="3117" y="-6319"/>
                                </a:lnTo>
                                <a:lnTo>
                                  <a:pt x="3593" y="-6345"/>
                                </a:lnTo>
                                <a:lnTo>
                                  <a:pt x="4069" y="-6375"/>
                                </a:lnTo>
                                <a:lnTo>
                                  <a:pt x="4545" y="-6407"/>
                                </a:lnTo>
                                <a:lnTo>
                                  <a:pt x="5021" y="-6440"/>
                                </a:lnTo>
                                <a:lnTo>
                                  <a:pt x="5497" y="-6475"/>
                                </a:lnTo>
                                <a:lnTo>
                                  <a:pt x="5973" y="-6510"/>
                                </a:lnTo>
                                <a:lnTo>
                                  <a:pt x="6449" y="-6547"/>
                                </a:lnTo>
                                <a:lnTo>
                                  <a:pt x="6925" y="-6584"/>
                                </a:lnTo>
                                <a:lnTo>
                                  <a:pt x="7401" y="-6622"/>
                                </a:lnTo>
                                <a:lnTo>
                                  <a:pt x="7877" y="-6661"/>
                                </a:lnTo>
                                <a:lnTo>
                                  <a:pt x="8353" y="-6700"/>
                                </a:lnTo>
                                <a:lnTo>
                                  <a:pt x="8829" y="-674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114"/>
                        <wps:cNvSpPr>
                          <a:spLocks/>
                        </wps:cNvSpPr>
                        <wps:spPr bwMode="auto">
                          <a:xfrm>
                            <a:off x="2475" y="1366"/>
                            <a:ext cx="7616" cy="168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534 1367"/>
                              <a:gd name="T3" fmla="*/ 1534 h 168"/>
                              <a:gd name="T4" fmla="+- 0 2951 2475"/>
                              <a:gd name="T5" fmla="*/ T4 w 7616"/>
                              <a:gd name="T6" fmla="+- 0 1521 1367"/>
                              <a:gd name="T7" fmla="*/ 1521 h 168"/>
                              <a:gd name="T8" fmla="+- 0 3427 2475"/>
                              <a:gd name="T9" fmla="*/ T8 w 7616"/>
                              <a:gd name="T10" fmla="+- 0 1509 1367"/>
                              <a:gd name="T11" fmla="*/ 1509 h 168"/>
                              <a:gd name="T12" fmla="+- 0 3903 2475"/>
                              <a:gd name="T13" fmla="*/ T12 w 7616"/>
                              <a:gd name="T14" fmla="+- 0 1497 1367"/>
                              <a:gd name="T15" fmla="*/ 1497 h 168"/>
                              <a:gd name="T16" fmla="+- 0 4379 2475"/>
                              <a:gd name="T17" fmla="*/ T16 w 7616"/>
                              <a:gd name="T18" fmla="+- 0 1486 1367"/>
                              <a:gd name="T19" fmla="*/ 1486 h 168"/>
                              <a:gd name="T20" fmla="+- 0 4855 2475"/>
                              <a:gd name="T21" fmla="*/ T20 w 7616"/>
                              <a:gd name="T22" fmla="+- 0 1475 1367"/>
                              <a:gd name="T23" fmla="*/ 1475 h 168"/>
                              <a:gd name="T24" fmla="+- 0 5331 2475"/>
                              <a:gd name="T25" fmla="*/ T24 w 7616"/>
                              <a:gd name="T26" fmla="+- 0 1465 1367"/>
                              <a:gd name="T27" fmla="*/ 1465 h 168"/>
                              <a:gd name="T28" fmla="+- 0 5807 2475"/>
                              <a:gd name="T29" fmla="*/ T28 w 7616"/>
                              <a:gd name="T30" fmla="+- 0 1455 1367"/>
                              <a:gd name="T31" fmla="*/ 1455 h 168"/>
                              <a:gd name="T32" fmla="+- 0 6283 2475"/>
                              <a:gd name="T33" fmla="*/ T32 w 7616"/>
                              <a:gd name="T34" fmla="+- 0 1446 1367"/>
                              <a:gd name="T35" fmla="*/ 1446 h 168"/>
                              <a:gd name="T36" fmla="+- 0 6759 2475"/>
                              <a:gd name="T37" fmla="*/ T36 w 7616"/>
                              <a:gd name="T38" fmla="+- 0 1437 1367"/>
                              <a:gd name="T39" fmla="*/ 1437 h 168"/>
                              <a:gd name="T40" fmla="+- 0 7235 2475"/>
                              <a:gd name="T41" fmla="*/ T40 w 7616"/>
                              <a:gd name="T42" fmla="+- 0 1428 1367"/>
                              <a:gd name="T43" fmla="*/ 1428 h 168"/>
                              <a:gd name="T44" fmla="+- 0 7711 2475"/>
                              <a:gd name="T45" fmla="*/ T44 w 7616"/>
                              <a:gd name="T46" fmla="+- 0 1419 1367"/>
                              <a:gd name="T47" fmla="*/ 1419 h 168"/>
                              <a:gd name="T48" fmla="+- 0 8187 2475"/>
                              <a:gd name="T49" fmla="*/ T48 w 7616"/>
                              <a:gd name="T50" fmla="+- 0 1409 1367"/>
                              <a:gd name="T51" fmla="*/ 1409 h 168"/>
                              <a:gd name="T52" fmla="+- 0 8663 2475"/>
                              <a:gd name="T53" fmla="*/ T52 w 7616"/>
                              <a:gd name="T54" fmla="+- 0 1399 1367"/>
                              <a:gd name="T55" fmla="*/ 1399 h 168"/>
                              <a:gd name="T56" fmla="+- 0 9139 2475"/>
                              <a:gd name="T57" fmla="*/ T56 w 7616"/>
                              <a:gd name="T58" fmla="+- 0 1389 1367"/>
                              <a:gd name="T59" fmla="*/ 1389 h 168"/>
                              <a:gd name="T60" fmla="+- 0 9615 2475"/>
                              <a:gd name="T61" fmla="*/ T60 w 7616"/>
                              <a:gd name="T62" fmla="+- 0 1378 1367"/>
                              <a:gd name="T63" fmla="*/ 1378 h 168"/>
                              <a:gd name="T64" fmla="+- 0 10091 2475"/>
                              <a:gd name="T65" fmla="*/ T64 w 7616"/>
                              <a:gd name="T66" fmla="+- 0 1367 1367"/>
                              <a:gd name="T67" fmla="*/ 1367 h 1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168">
                                <a:moveTo>
                                  <a:pt x="0" y="167"/>
                                </a:moveTo>
                                <a:lnTo>
                                  <a:pt x="476" y="154"/>
                                </a:lnTo>
                                <a:lnTo>
                                  <a:pt x="952" y="142"/>
                                </a:lnTo>
                                <a:lnTo>
                                  <a:pt x="1428" y="130"/>
                                </a:lnTo>
                                <a:lnTo>
                                  <a:pt x="1904" y="119"/>
                                </a:lnTo>
                                <a:lnTo>
                                  <a:pt x="2380" y="108"/>
                                </a:lnTo>
                                <a:lnTo>
                                  <a:pt x="2856" y="98"/>
                                </a:lnTo>
                                <a:lnTo>
                                  <a:pt x="3332" y="88"/>
                                </a:lnTo>
                                <a:lnTo>
                                  <a:pt x="3808" y="79"/>
                                </a:lnTo>
                                <a:lnTo>
                                  <a:pt x="4284" y="70"/>
                                </a:lnTo>
                                <a:lnTo>
                                  <a:pt x="4760" y="61"/>
                                </a:lnTo>
                                <a:lnTo>
                                  <a:pt x="5236" y="52"/>
                                </a:lnTo>
                                <a:lnTo>
                                  <a:pt x="5712" y="42"/>
                                </a:lnTo>
                                <a:lnTo>
                                  <a:pt x="6188" y="32"/>
                                </a:lnTo>
                                <a:lnTo>
                                  <a:pt x="6664" y="22"/>
                                </a:lnTo>
                                <a:lnTo>
                                  <a:pt x="7140" y="11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113"/>
                        <wps:cNvSpPr>
                          <a:spLocks/>
                        </wps:cNvSpPr>
                        <wps:spPr bwMode="auto">
                          <a:xfrm>
                            <a:off x="2475" y="1690"/>
                            <a:ext cx="7616" cy="547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237 1690"/>
                              <a:gd name="T3" fmla="*/ 2237 h 547"/>
                              <a:gd name="T4" fmla="+- 0 2951 2475"/>
                              <a:gd name="T5" fmla="*/ T4 w 7616"/>
                              <a:gd name="T6" fmla="+- 0 2212 1690"/>
                              <a:gd name="T7" fmla="*/ 2212 h 547"/>
                              <a:gd name="T8" fmla="+- 0 3427 2475"/>
                              <a:gd name="T9" fmla="*/ T8 w 7616"/>
                              <a:gd name="T10" fmla="+- 0 2186 1690"/>
                              <a:gd name="T11" fmla="*/ 2186 h 547"/>
                              <a:gd name="T12" fmla="+- 0 3903 2475"/>
                              <a:gd name="T13" fmla="*/ T12 w 7616"/>
                              <a:gd name="T14" fmla="+- 0 2157 1690"/>
                              <a:gd name="T15" fmla="*/ 2157 h 547"/>
                              <a:gd name="T16" fmla="+- 0 4379 2475"/>
                              <a:gd name="T17" fmla="*/ T16 w 7616"/>
                              <a:gd name="T18" fmla="+- 0 2126 1690"/>
                              <a:gd name="T19" fmla="*/ 2126 h 547"/>
                              <a:gd name="T20" fmla="+- 0 4855 2475"/>
                              <a:gd name="T21" fmla="*/ T20 w 7616"/>
                              <a:gd name="T22" fmla="+- 0 2091 1690"/>
                              <a:gd name="T23" fmla="*/ 2091 h 547"/>
                              <a:gd name="T24" fmla="+- 0 5331 2475"/>
                              <a:gd name="T25" fmla="*/ T24 w 7616"/>
                              <a:gd name="T26" fmla="+- 0 2052 1690"/>
                              <a:gd name="T27" fmla="*/ 2052 h 547"/>
                              <a:gd name="T28" fmla="+- 0 5807 2475"/>
                              <a:gd name="T29" fmla="*/ T28 w 7616"/>
                              <a:gd name="T30" fmla="+- 0 2012 1690"/>
                              <a:gd name="T31" fmla="*/ 2012 h 547"/>
                              <a:gd name="T32" fmla="+- 0 6283 2475"/>
                              <a:gd name="T33" fmla="*/ T32 w 7616"/>
                              <a:gd name="T34" fmla="+- 0 1971 1690"/>
                              <a:gd name="T35" fmla="*/ 1971 h 547"/>
                              <a:gd name="T36" fmla="+- 0 6759 2475"/>
                              <a:gd name="T37" fmla="*/ T36 w 7616"/>
                              <a:gd name="T38" fmla="+- 0 1929 1690"/>
                              <a:gd name="T39" fmla="*/ 1929 h 547"/>
                              <a:gd name="T40" fmla="+- 0 7235 2475"/>
                              <a:gd name="T41" fmla="*/ T40 w 7616"/>
                              <a:gd name="T42" fmla="+- 0 1888 1690"/>
                              <a:gd name="T43" fmla="*/ 1888 h 547"/>
                              <a:gd name="T44" fmla="+- 0 7711 2475"/>
                              <a:gd name="T45" fmla="*/ T44 w 7616"/>
                              <a:gd name="T46" fmla="+- 0 1849 1690"/>
                              <a:gd name="T47" fmla="*/ 1849 h 547"/>
                              <a:gd name="T48" fmla="+- 0 8187 2475"/>
                              <a:gd name="T49" fmla="*/ T48 w 7616"/>
                              <a:gd name="T50" fmla="+- 0 1812 1690"/>
                              <a:gd name="T51" fmla="*/ 1812 h 547"/>
                              <a:gd name="T52" fmla="+- 0 8663 2475"/>
                              <a:gd name="T53" fmla="*/ T52 w 7616"/>
                              <a:gd name="T54" fmla="+- 0 1778 1690"/>
                              <a:gd name="T55" fmla="*/ 1778 h 547"/>
                              <a:gd name="T56" fmla="+- 0 9139 2475"/>
                              <a:gd name="T57" fmla="*/ T56 w 7616"/>
                              <a:gd name="T58" fmla="+- 0 1746 1690"/>
                              <a:gd name="T59" fmla="*/ 1746 h 547"/>
                              <a:gd name="T60" fmla="+- 0 9615 2475"/>
                              <a:gd name="T61" fmla="*/ T60 w 7616"/>
                              <a:gd name="T62" fmla="+- 0 1717 1690"/>
                              <a:gd name="T63" fmla="*/ 1717 h 547"/>
                              <a:gd name="T64" fmla="+- 0 10091 2475"/>
                              <a:gd name="T65" fmla="*/ T64 w 7616"/>
                              <a:gd name="T66" fmla="+- 0 1690 1690"/>
                              <a:gd name="T67" fmla="*/ 1690 h 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547">
                                <a:moveTo>
                                  <a:pt x="0" y="547"/>
                                </a:moveTo>
                                <a:lnTo>
                                  <a:pt x="476" y="522"/>
                                </a:lnTo>
                                <a:lnTo>
                                  <a:pt x="952" y="496"/>
                                </a:lnTo>
                                <a:lnTo>
                                  <a:pt x="1428" y="467"/>
                                </a:lnTo>
                                <a:lnTo>
                                  <a:pt x="1904" y="436"/>
                                </a:lnTo>
                                <a:lnTo>
                                  <a:pt x="2380" y="401"/>
                                </a:lnTo>
                                <a:lnTo>
                                  <a:pt x="2856" y="362"/>
                                </a:lnTo>
                                <a:lnTo>
                                  <a:pt x="3332" y="322"/>
                                </a:lnTo>
                                <a:lnTo>
                                  <a:pt x="3808" y="281"/>
                                </a:lnTo>
                                <a:lnTo>
                                  <a:pt x="4284" y="239"/>
                                </a:lnTo>
                                <a:lnTo>
                                  <a:pt x="4760" y="198"/>
                                </a:lnTo>
                                <a:lnTo>
                                  <a:pt x="5236" y="159"/>
                                </a:lnTo>
                                <a:lnTo>
                                  <a:pt x="5712" y="122"/>
                                </a:lnTo>
                                <a:lnTo>
                                  <a:pt x="6188" y="88"/>
                                </a:lnTo>
                                <a:lnTo>
                                  <a:pt x="6664" y="56"/>
                                </a:lnTo>
                                <a:lnTo>
                                  <a:pt x="7140" y="27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112"/>
                        <wps:cNvSpPr>
                          <a:spLocks/>
                        </wps:cNvSpPr>
                        <wps:spPr bwMode="auto">
                          <a:xfrm>
                            <a:off x="2475" y="692"/>
                            <a:ext cx="7616" cy="296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988 692"/>
                              <a:gd name="T3" fmla="*/ 988 h 296"/>
                              <a:gd name="T4" fmla="+- 0 2951 2475"/>
                              <a:gd name="T5" fmla="*/ T4 w 7616"/>
                              <a:gd name="T6" fmla="+- 0 967 692"/>
                              <a:gd name="T7" fmla="*/ 967 h 296"/>
                              <a:gd name="T8" fmla="+- 0 3427 2475"/>
                              <a:gd name="T9" fmla="*/ T8 w 7616"/>
                              <a:gd name="T10" fmla="+- 0 947 692"/>
                              <a:gd name="T11" fmla="*/ 947 h 296"/>
                              <a:gd name="T12" fmla="+- 0 3903 2475"/>
                              <a:gd name="T13" fmla="*/ T12 w 7616"/>
                              <a:gd name="T14" fmla="+- 0 928 692"/>
                              <a:gd name="T15" fmla="*/ 928 h 296"/>
                              <a:gd name="T16" fmla="+- 0 4379 2475"/>
                              <a:gd name="T17" fmla="*/ T16 w 7616"/>
                              <a:gd name="T18" fmla="+- 0 910 692"/>
                              <a:gd name="T19" fmla="*/ 910 h 296"/>
                              <a:gd name="T20" fmla="+- 0 4855 2475"/>
                              <a:gd name="T21" fmla="*/ T20 w 7616"/>
                              <a:gd name="T22" fmla="+- 0 891 692"/>
                              <a:gd name="T23" fmla="*/ 891 h 296"/>
                              <a:gd name="T24" fmla="+- 0 5331 2475"/>
                              <a:gd name="T25" fmla="*/ T24 w 7616"/>
                              <a:gd name="T26" fmla="+- 0 872 692"/>
                              <a:gd name="T27" fmla="*/ 872 h 296"/>
                              <a:gd name="T28" fmla="+- 0 5807 2475"/>
                              <a:gd name="T29" fmla="*/ T28 w 7616"/>
                              <a:gd name="T30" fmla="+- 0 854 692"/>
                              <a:gd name="T31" fmla="*/ 854 h 296"/>
                              <a:gd name="T32" fmla="+- 0 6283 2475"/>
                              <a:gd name="T33" fmla="*/ T32 w 7616"/>
                              <a:gd name="T34" fmla="+- 0 836 692"/>
                              <a:gd name="T35" fmla="*/ 836 h 296"/>
                              <a:gd name="T36" fmla="+- 0 6759 2475"/>
                              <a:gd name="T37" fmla="*/ T36 w 7616"/>
                              <a:gd name="T38" fmla="+- 0 819 692"/>
                              <a:gd name="T39" fmla="*/ 819 h 296"/>
                              <a:gd name="T40" fmla="+- 0 7235 2475"/>
                              <a:gd name="T41" fmla="*/ T40 w 7616"/>
                              <a:gd name="T42" fmla="+- 0 802 692"/>
                              <a:gd name="T43" fmla="*/ 802 h 296"/>
                              <a:gd name="T44" fmla="+- 0 7711 2475"/>
                              <a:gd name="T45" fmla="*/ T44 w 7616"/>
                              <a:gd name="T46" fmla="+- 0 785 692"/>
                              <a:gd name="T47" fmla="*/ 785 h 296"/>
                              <a:gd name="T48" fmla="+- 0 8187 2475"/>
                              <a:gd name="T49" fmla="*/ T48 w 7616"/>
                              <a:gd name="T50" fmla="+- 0 767 692"/>
                              <a:gd name="T51" fmla="*/ 767 h 296"/>
                              <a:gd name="T52" fmla="+- 0 8663 2475"/>
                              <a:gd name="T53" fmla="*/ T52 w 7616"/>
                              <a:gd name="T54" fmla="+- 0 749 692"/>
                              <a:gd name="T55" fmla="*/ 749 h 296"/>
                              <a:gd name="T56" fmla="+- 0 9139 2475"/>
                              <a:gd name="T57" fmla="*/ T56 w 7616"/>
                              <a:gd name="T58" fmla="+- 0 730 692"/>
                              <a:gd name="T59" fmla="*/ 730 h 296"/>
                              <a:gd name="T60" fmla="+- 0 9615 2475"/>
                              <a:gd name="T61" fmla="*/ T60 w 7616"/>
                              <a:gd name="T62" fmla="+- 0 711 692"/>
                              <a:gd name="T63" fmla="*/ 711 h 296"/>
                              <a:gd name="T64" fmla="+- 0 10091 2475"/>
                              <a:gd name="T65" fmla="*/ T64 w 7616"/>
                              <a:gd name="T66" fmla="+- 0 692 692"/>
                              <a:gd name="T67" fmla="*/ 692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296">
                                <a:moveTo>
                                  <a:pt x="0" y="296"/>
                                </a:moveTo>
                                <a:lnTo>
                                  <a:pt x="476" y="275"/>
                                </a:lnTo>
                                <a:lnTo>
                                  <a:pt x="952" y="255"/>
                                </a:lnTo>
                                <a:lnTo>
                                  <a:pt x="1428" y="236"/>
                                </a:lnTo>
                                <a:lnTo>
                                  <a:pt x="1904" y="218"/>
                                </a:lnTo>
                                <a:lnTo>
                                  <a:pt x="2380" y="199"/>
                                </a:lnTo>
                                <a:lnTo>
                                  <a:pt x="2856" y="180"/>
                                </a:lnTo>
                                <a:lnTo>
                                  <a:pt x="3332" y="162"/>
                                </a:lnTo>
                                <a:lnTo>
                                  <a:pt x="3808" y="144"/>
                                </a:lnTo>
                                <a:lnTo>
                                  <a:pt x="4284" y="127"/>
                                </a:lnTo>
                                <a:lnTo>
                                  <a:pt x="4760" y="110"/>
                                </a:lnTo>
                                <a:lnTo>
                                  <a:pt x="5236" y="93"/>
                                </a:lnTo>
                                <a:lnTo>
                                  <a:pt x="5712" y="75"/>
                                </a:lnTo>
                                <a:lnTo>
                                  <a:pt x="6188" y="57"/>
                                </a:lnTo>
                                <a:lnTo>
                                  <a:pt x="6664" y="38"/>
                                </a:lnTo>
                                <a:lnTo>
                                  <a:pt x="7140" y="19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111"/>
                        <wps:cNvSpPr>
                          <a:spLocks/>
                        </wps:cNvSpPr>
                        <wps:spPr bwMode="auto">
                          <a:xfrm>
                            <a:off x="1261" y="5372"/>
                            <a:ext cx="12409" cy="1853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919 5372"/>
                              <a:gd name="T3" fmla="*/ 919 h 1853"/>
                              <a:gd name="T4" fmla="+- 0 2951 1262"/>
                              <a:gd name="T5" fmla="*/ T4 w 12409"/>
                              <a:gd name="T6" fmla="+- 0 821 5372"/>
                              <a:gd name="T7" fmla="*/ 821 h 1853"/>
                              <a:gd name="T8" fmla="+- 0 3427 1262"/>
                              <a:gd name="T9" fmla="*/ T8 w 12409"/>
                              <a:gd name="T10" fmla="+- 0 811 5372"/>
                              <a:gd name="T11" fmla="*/ 811 h 1853"/>
                              <a:gd name="T12" fmla="+- 0 3903 1262"/>
                              <a:gd name="T13" fmla="*/ T12 w 12409"/>
                              <a:gd name="T14" fmla="+- 0 816 5372"/>
                              <a:gd name="T15" fmla="*/ 816 h 1853"/>
                              <a:gd name="T16" fmla="+- 0 4379 1262"/>
                              <a:gd name="T17" fmla="*/ T16 w 12409"/>
                              <a:gd name="T18" fmla="+- 0 782 5372"/>
                              <a:gd name="T19" fmla="*/ 782 h 1853"/>
                              <a:gd name="T20" fmla="+- 0 4855 1262"/>
                              <a:gd name="T21" fmla="*/ T20 w 12409"/>
                              <a:gd name="T22" fmla="+- 0 782 5372"/>
                              <a:gd name="T23" fmla="*/ 782 h 1853"/>
                              <a:gd name="T24" fmla="+- 0 5331 1262"/>
                              <a:gd name="T25" fmla="*/ T24 w 12409"/>
                              <a:gd name="T26" fmla="+- 0 739 5372"/>
                              <a:gd name="T27" fmla="*/ 739 h 1853"/>
                              <a:gd name="T28" fmla="+- 0 5807 1262"/>
                              <a:gd name="T29" fmla="*/ T28 w 12409"/>
                              <a:gd name="T30" fmla="+- 0 733 5372"/>
                              <a:gd name="T31" fmla="*/ 733 h 1853"/>
                              <a:gd name="T32" fmla="+- 0 6283 1262"/>
                              <a:gd name="T33" fmla="*/ T32 w 12409"/>
                              <a:gd name="T34" fmla="+- 0 680 5372"/>
                              <a:gd name="T35" fmla="*/ 680 h 1853"/>
                              <a:gd name="T36" fmla="+- 0 6759 1262"/>
                              <a:gd name="T37" fmla="*/ T36 w 12409"/>
                              <a:gd name="T38" fmla="+- 0 660 5372"/>
                              <a:gd name="T39" fmla="*/ 660 h 1853"/>
                              <a:gd name="T40" fmla="+- 0 7235 1262"/>
                              <a:gd name="T41" fmla="*/ T40 w 12409"/>
                              <a:gd name="T42" fmla="+- 0 630 5372"/>
                              <a:gd name="T43" fmla="*/ 630 h 1853"/>
                              <a:gd name="T44" fmla="+- 0 7711 1262"/>
                              <a:gd name="T45" fmla="*/ T44 w 12409"/>
                              <a:gd name="T46" fmla="+- 0 567 5372"/>
                              <a:gd name="T47" fmla="*/ 567 h 1853"/>
                              <a:gd name="T48" fmla="+- 0 8187 1262"/>
                              <a:gd name="T49" fmla="*/ T48 w 12409"/>
                              <a:gd name="T50" fmla="+- 0 547 5372"/>
                              <a:gd name="T51" fmla="*/ 547 h 1853"/>
                              <a:gd name="T52" fmla="+- 0 8663 1262"/>
                              <a:gd name="T53" fmla="*/ T52 w 12409"/>
                              <a:gd name="T54" fmla="+- 0 498 5372"/>
                              <a:gd name="T55" fmla="*/ 498 h 1853"/>
                              <a:gd name="T56" fmla="+- 0 9139 1262"/>
                              <a:gd name="T57" fmla="*/ T56 w 12409"/>
                              <a:gd name="T58" fmla="+- 0 479 5372"/>
                              <a:gd name="T59" fmla="*/ 479 h 1853"/>
                              <a:gd name="T60" fmla="+- 0 9615 1262"/>
                              <a:gd name="T61" fmla="*/ T60 w 12409"/>
                              <a:gd name="T62" fmla="+- 0 498 5372"/>
                              <a:gd name="T63" fmla="*/ 498 h 1853"/>
                              <a:gd name="T64" fmla="+- 0 10091 1262"/>
                              <a:gd name="T65" fmla="*/ T64 w 12409"/>
                              <a:gd name="T66" fmla="+- 0 498 5372"/>
                              <a:gd name="T67" fmla="*/ 498 h 1853"/>
                              <a:gd name="T68" fmla="+- 0 2475 1262"/>
                              <a:gd name="T69" fmla="*/ T68 w 12409"/>
                              <a:gd name="T70" fmla="+- 0 100 5372"/>
                              <a:gd name="T71" fmla="*/ 100 h 1853"/>
                              <a:gd name="T72" fmla="+- 0 2951 1262"/>
                              <a:gd name="T73" fmla="*/ T72 w 12409"/>
                              <a:gd name="T74" fmla="+- 0 -1 5372"/>
                              <a:gd name="T75" fmla="*/ -1 h 1853"/>
                              <a:gd name="T76" fmla="+- 0 3427 1262"/>
                              <a:gd name="T77" fmla="*/ T76 w 12409"/>
                              <a:gd name="T78" fmla="+- 0 17 5372"/>
                              <a:gd name="T79" fmla="*/ 17 h 1853"/>
                              <a:gd name="T80" fmla="+- 0 3903 1262"/>
                              <a:gd name="T81" fmla="*/ T80 w 12409"/>
                              <a:gd name="T82" fmla="+- 0 -28 5372"/>
                              <a:gd name="T83" fmla="*/ -28 h 1853"/>
                              <a:gd name="T84" fmla="+- 0 4379 1262"/>
                              <a:gd name="T85" fmla="*/ T84 w 12409"/>
                              <a:gd name="T86" fmla="+- 0 -31 5372"/>
                              <a:gd name="T87" fmla="*/ -31 h 1853"/>
                              <a:gd name="T88" fmla="+- 0 4855 1262"/>
                              <a:gd name="T89" fmla="*/ T88 w 12409"/>
                              <a:gd name="T90" fmla="+- 0 -80 5372"/>
                              <a:gd name="T91" fmla="*/ -80 h 1853"/>
                              <a:gd name="T92" fmla="+- 0 5331 1262"/>
                              <a:gd name="T93" fmla="*/ T92 w 12409"/>
                              <a:gd name="T94" fmla="+- 0 -47 5372"/>
                              <a:gd name="T95" fmla="*/ -47 h 1853"/>
                              <a:gd name="T96" fmla="+- 0 5807 1262"/>
                              <a:gd name="T97" fmla="*/ T96 w 12409"/>
                              <a:gd name="T98" fmla="+- 0 -76 5372"/>
                              <a:gd name="T99" fmla="*/ -76 h 1853"/>
                              <a:gd name="T100" fmla="+- 0 6283 1262"/>
                              <a:gd name="T101" fmla="*/ T100 w 12409"/>
                              <a:gd name="T102" fmla="+- 0 -91 5372"/>
                              <a:gd name="T103" fmla="*/ -91 h 1853"/>
                              <a:gd name="T104" fmla="+- 0 6759 1262"/>
                              <a:gd name="T105" fmla="*/ T104 w 12409"/>
                              <a:gd name="T106" fmla="+- 0 -105 5372"/>
                              <a:gd name="T107" fmla="*/ -105 h 1853"/>
                              <a:gd name="T108" fmla="+- 0 7235 1262"/>
                              <a:gd name="T109" fmla="*/ T108 w 12409"/>
                              <a:gd name="T110" fmla="+- 0 -119 5372"/>
                              <a:gd name="T111" fmla="*/ -119 h 1853"/>
                              <a:gd name="T112" fmla="+- 0 7711 1262"/>
                              <a:gd name="T113" fmla="*/ T112 w 12409"/>
                              <a:gd name="T114" fmla="+- 0 -164 5372"/>
                              <a:gd name="T115" fmla="*/ -164 h 1853"/>
                              <a:gd name="T116" fmla="+- 0 8187 1262"/>
                              <a:gd name="T117" fmla="*/ T116 w 12409"/>
                              <a:gd name="T118" fmla="+- 0 -218 5372"/>
                              <a:gd name="T119" fmla="*/ -218 h 1853"/>
                              <a:gd name="T120" fmla="+- 0 8663 1262"/>
                              <a:gd name="T121" fmla="*/ T120 w 12409"/>
                              <a:gd name="T122" fmla="+- 0 -135 5372"/>
                              <a:gd name="T123" fmla="*/ -135 h 1853"/>
                              <a:gd name="T124" fmla="+- 0 9139 1262"/>
                              <a:gd name="T125" fmla="*/ T124 w 12409"/>
                              <a:gd name="T126" fmla="+- 0 -213 5372"/>
                              <a:gd name="T127" fmla="*/ -213 h 1853"/>
                              <a:gd name="T128" fmla="+- 0 9615 1262"/>
                              <a:gd name="T129" fmla="*/ T128 w 12409"/>
                              <a:gd name="T130" fmla="+- 0 -174 5372"/>
                              <a:gd name="T131" fmla="*/ -174 h 1853"/>
                              <a:gd name="T132" fmla="+- 0 10091 1262"/>
                              <a:gd name="T133" fmla="*/ T132 w 12409"/>
                              <a:gd name="T134" fmla="+- 0 -174 5372"/>
                              <a:gd name="T135" fmla="*/ -174 h 18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1853">
                                <a:moveTo>
                                  <a:pt x="1213" y="-4453"/>
                                </a:moveTo>
                                <a:lnTo>
                                  <a:pt x="1689" y="-4551"/>
                                </a:lnTo>
                                <a:lnTo>
                                  <a:pt x="2165" y="-4561"/>
                                </a:lnTo>
                                <a:lnTo>
                                  <a:pt x="2641" y="-4556"/>
                                </a:lnTo>
                                <a:lnTo>
                                  <a:pt x="3117" y="-4590"/>
                                </a:lnTo>
                                <a:lnTo>
                                  <a:pt x="3593" y="-4590"/>
                                </a:lnTo>
                                <a:lnTo>
                                  <a:pt x="4069" y="-4633"/>
                                </a:lnTo>
                                <a:lnTo>
                                  <a:pt x="4545" y="-4639"/>
                                </a:lnTo>
                                <a:lnTo>
                                  <a:pt x="5021" y="-4692"/>
                                </a:lnTo>
                                <a:lnTo>
                                  <a:pt x="5497" y="-4712"/>
                                </a:lnTo>
                                <a:lnTo>
                                  <a:pt x="5973" y="-4742"/>
                                </a:lnTo>
                                <a:lnTo>
                                  <a:pt x="6449" y="-4805"/>
                                </a:lnTo>
                                <a:lnTo>
                                  <a:pt x="6925" y="-4825"/>
                                </a:lnTo>
                                <a:lnTo>
                                  <a:pt x="7401" y="-4874"/>
                                </a:lnTo>
                                <a:lnTo>
                                  <a:pt x="7877" y="-4893"/>
                                </a:lnTo>
                                <a:lnTo>
                                  <a:pt x="8353" y="-4874"/>
                                </a:lnTo>
                                <a:lnTo>
                                  <a:pt x="8829" y="-4874"/>
                                </a:lnTo>
                                <a:moveTo>
                                  <a:pt x="1213" y="-5272"/>
                                </a:moveTo>
                                <a:lnTo>
                                  <a:pt x="1689" y="-5373"/>
                                </a:lnTo>
                                <a:lnTo>
                                  <a:pt x="2165" y="-5355"/>
                                </a:lnTo>
                                <a:lnTo>
                                  <a:pt x="2641" y="-5400"/>
                                </a:lnTo>
                                <a:lnTo>
                                  <a:pt x="3117" y="-5403"/>
                                </a:lnTo>
                                <a:lnTo>
                                  <a:pt x="3593" y="-5452"/>
                                </a:lnTo>
                                <a:lnTo>
                                  <a:pt x="4069" y="-5419"/>
                                </a:lnTo>
                                <a:lnTo>
                                  <a:pt x="4545" y="-5448"/>
                                </a:lnTo>
                                <a:lnTo>
                                  <a:pt x="5021" y="-5463"/>
                                </a:lnTo>
                                <a:lnTo>
                                  <a:pt x="5497" y="-5477"/>
                                </a:lnTo>
                                <a:lnTo>
                                  <a:pt x="5973" y="-5491"/>
                                </a:lnTo>
                                <a:lnTo>
                                  <a:pt x="6449" y="-5536"/>
                                </a:lnTo>
                                <a:lnTo>
                                  <a:pt x="6925" y="-5590"/>
                                </a:lnTo>
                                <a:lnTo>
                                  <a:pt x="7401" y="-5507"/>
                                </a:lnTo>
                                <a:lnTo>
                                  <a:pt x="7877" y="-5585"/>
                                </a:lnTo>
                                <a:lnTo>
                                  <a:pt x="8353" y="-5546"/>
                                </a:lnTo>
                                <a:lnTo>
                                  <a:pt x="8829" y="-5546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110"/>
                        <wps:cNvSpPr>
                          <a:spLocks/>
                        </wps:cNvSpPr>
                        <wps:spPr bwMode="auto">
                          <a:xfrm>
                            <a:off x="1261" y="7551"/>
                            <a:ext cx="12409" cy="1049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1763 7551"/>
                              <a:gd name="T3" fmla="*/ 1763 h 1049"/>
                              <a:gd name="T4" fmla="+- 0 2951 1262"/>
                              <a:gd name="T5" fmla="*/ T4 w 12409"/>
                              <a:gd name="T6" fmla="+- 0 1724 7551"/>
                              <a:gd name="T7" fmla="*/ 1724 h 1049"/>
                              <a:gd name="T8" fmla="+- 0 3427 1262"/>
                              <a:gd name="T9" fmla="*/ T8 w 12409"/>
                              <a:gd name="T10" fmla="+- 0 1686 7551"/>
                              <a:gd name="T11" fmla="*/ 1686 h 1049"/>
                              <a:gd name="T12" fmla="+- 0 3903 1262"/>
                              <a:gd name="T13" fmla="*/ T12 w 12409"/>
                              <a:gd name="T14" fmla="+- 0 1648 7551"/>
                              <a:gd name="T15" fmla="*/ 1648 h 1049"/>
                              <a:gd name="T16" fmla="+- 0 4379 1262"/>
                              <a:gd name="T17" fmla="*/ T16 w 12409"/>
                              <a:gd name="T18" fmla="+- 0 1610 7551"/>
                              <a:gd name="T19" fmla="*/ 1610 h 1049"/>
                              <a:gd name="T20" fmla="+- 0 4855 1262"/>
                              <a:gd name="T21" fmla="*/ T20 w 12409"/>
                              <a:gd name="T22" fmla="+- 0 1571 7551"/>
                              <a:gd name="T23" fmla="*/ 1571 h 1049"/>
                              <a:gd name="T24" fmla="+- 0 5331 1262"/>
                              <a:gd name="T25" fmla="*/ T24 w 12409"/>
                              <a:gd name="T26" fmla="+- 0 1531 7551"/>
                              <a:gd name="T27" fmla="*/ 1531 h 1049"/>
                              <a:gd name="T28" fmla="+- 0 5807 1262"/>
                              <a:gd name="T29" fmla="*/ T28 w 12409"/>
                              <a:gd name="T30" fmla="+- 0 1490 7551"/>
                              <a:gd name="T31" fmla="*/ 1490 h 1049"/>
                              <a:gd name="T32" fmla="+- 0 6283 1262"/>
                              <a:gd name="T33" fmla="*/ T32 w 12409"/>
                              <a:gd name="T34" fmla="+- 0 1449 7551"/>
                              <a:gd name="T35" fmla="*/ 1449 h 1049"/>
                              <a:gd name="T36" fmla="+- 0 6759 1262"/>
                              <a:gd name="T37" fmla="*/ T36 w 12409"/>
                              <a:gd name="T38" fmla="+- 0 1409 7551"/>
                              <a:gd name="T39" fmla="*/ 1409 h 1049"/>
                              <a:gd name="T40" fmla="+- 0 7235 1262"/>
                              <a:gd name="T41" fmla="*/ T40 w 12409"/>
                              <a:gd name="T42" fmla="+- 0 1369 7551"/>
                              <a:gd name="T43" fmla="*/ 1369 h 1049"/>
                              <a:gd name="T44" fmla="+- 0 7711 1262"/>
                              <a:gd name="T45" fmla="*/ T44 w 12409"/>
                              <a:gd name="T46" fmla="+- 0 1331 7551"/>
                              <a:gd name="T47" fmla="*/ 1331 h 1049"/>
                              <a:gd name="T48" fmla="+- 0 8187 1262"/>
                              <a:gd name="T49" fmla="*/ T48 w 12409"/>
                              <a:gd name="T50" fmla="+- 0 1296 7551"/>
                              <a:gd name="T51" fmla="*/ 1296 h 1049"/>
                              <a:gd name="T52" fmla="+- 0 8663 1262"/>
                              <a:gd name="T53" fmla="*/ T52 w 12409"/>
                              <a:gd name="T54" fmla="+- 0 1263 7551"/>
                              <a:gd name="T55" fmla="*/ 1263 h 1049"/>
                              <a:gd name="T56" fmla="+- 0 9139 1262"/>
                              <a:gd name="T57" fmla="*/ T56 w 12409"/>
                              <a:gd name="T58" fmla="+- 0 1233 7551"/>
                              <a:gd name="T59" fmla="*/ 1233 h 1049"/>
                              <a:gd name="T60" fmla="+- 0 9615 1262"/>
                              <a:gd name="T61" fmla="*/ T60 w 12409"/>
                              <a:gd name="T62" fmla="+- 0 1206 7551"/>
                              <a:gd name="T63" fmla="*/ 1206 h 1049"/>
                              <a:gd name="T64" fmla="+- 0 10091 1262"/>
                              <a:gd name="T65" fmla="*/ T64 w 12409"/>
                              <a:gd name="T66" fmla="+- 0 1181 7551"/>
                              <a:gd name="T67" fmla="*/ 1181 h 1049"/>
                              <a:gd name="T68" fmla="+- 0 2475 1262"/>
                              <a:gd name="T69" fmla="*/ T68 w 12409"/>
                              <a:gd name="T70" fmla="+- 0 1402 7551"/>
                              <a:gd name="T71" fmla="*/ 1402 h 1049"/>
                              <a:gd name="T72" fmla="+- 0 2951 1262"/>
                              <a:gd name="T73" fmla="*/ T72 w 12409"/>
                              <a:gd name="T74" fmla="+- 0 1385 7551"/>
                              <a:gd name="T75" fmla="*/ 1385 h 1049"/>
                              <a:gd name="T76" fmla="+- 0 3427 1262"/>
                              <a:gd name="T77" fmla="*/ T76 w 12409"/>
                              <a:gd name="T78" fmla="+- 0 1367 7551"/>
                              <a:gd name="T79" fmla="*/ 1367 h 1049"/>
                              <a:gd name="T80" fmla="+- 0 3903 1262"/>
                              <a:gd name="T81" fmla="*/ T80 w 12409"/>
                              <a:gd name="T82" fmla="+- 0 1350 7551"/>
                              <a:gd name="T83" fmla="*/ 1350 h 1049"/>
                              <a:gd name="T84" fmla="+- 0 4379 1262"/>
                              <a:gd name="T85" fmla="*/ T84 w 12409"/>
                              <a:gd name="T86" fmla="+- 0 1332 7551"/>
                              <a:gd name="T87" fmla="*/ 1332 h 1049"/>
                              <a:gd name="T88" fmla="+- 0 4855 1262"/>
                              <a:gd name="T89" fmla="*/ T88 w 12409"/>
                              <a:gd name="T90" fmla="+- 0 1314 7551"/>
                              <a:gd name="T91" fmla="*/ 1314 h 1049"/>
                              <a:gd name="T92" fmla="+- 0 5331 1262"/>
                              <a:gd name="T93" fmla="*/ T92 w 12409"/>
                              <a:gd name="T94" fmla="+- 0 1295 7551"/>
                              <a:gd name="T95" fmla="*/ 1295 h 1049"/>
                              <a:gd name="T96" fmla="+- 0 5807 1262"/>
                              <a:gd name="T97" fmla="*/ T96 w 12409"/>
                              <a:gd name="T98" fmla="+- 0 1276 7551"/>
                              <a:gd name="T99" fmla="*/ 1276 h 1049"/>
                              <a:gd name="T100" fmla="+- 0 6283 1262"/>
                              <a:gd name="T101" fmla="*/ T100 w 12409"/>
                              <a:gd name="T102" fmla="+- 0 1257 7551"/>
                              <a:gd name="T103" fmla="*/ 1257 h 1049"/>
                              <a:gd name="T104" fmla="+- 0 6759 1262"/>
                              <a:gd name="T105" fmla="*/ T104 w 12409"/>
                              <a:gd name="T106" fmla="+- 0 1239 7551"/>
                              <a:gd name="T107" fmla="*/ 1239 h 1049"/>
                              <a:gd name="T108" fmla="+- 0 7235 1262"/>
                              <a:gd name="T109" fmla="*/ T108 w 12409"/>
                              <a:gd name="T110" fmla="+- 0 1221 7551"/>
                              <a:gd name="T111" fmla="*/ 1221 h 1049"/>
                              <a:gd name="T112" fmla="+- 0 7711 1262"/>
                              <a:gd name="T113" fmla="*/ T112 w 12409"/>
                              <a:gd name="T114" fmla="+- 0 1203 7551"/>
                              <a:gd name="T115" fmla="*/ 1203 h 1049"/>
                              <a:gd name="T116" fmla="+- 0 8187 1262"/>
                              <a:gd name="T117" fmla="*/ T116 w 12409"/>
                              <a:gd name="T118" fmla="+- 0 1186 7551"/>
                              <a:gd name="T119" fmla="*/ 1186 h 1049"/>
                              <a:gd name="T120" fmla="+- 0 8663 1262"/>
                              <a:gd name="T121" fmla="*/ T120 w 12409"/>
                              <a:gd name="T122" fmla="+- 0 1168 7551"/>
                              <a:gd name="T123" fmla="*/ 1168 h 1049"/>
                              <a:gd name="T124" fmla="+- 0 9139 1262"/>
                              <a:gd name="T125" fmla="*/ T124 w 12409"/>
                              <a:gd name="T126" fmla="+- 0 1152 7551"/>
                              <a:gd name="T127" fmla="*/ 1152 h 1049"/>
                              <a:gd name="T128" fmla="+- 0 9615 1262"/>
                              <a:gd name="T129" fmla="*/ T128 w 12409"/>
                              <a:gd name="T130" fmla="+- 0 1135 7551"/>
                              <a:gd name="T131" fmla="*/ 1135 h 1049"/>
                              <a:gd name="T132" fmla="+- 0 10091 1262"/>
                              <a:gd name="T133" fmla="*/ T132 w 12409"/>
                              <a:gd name="T134" fmla="+- 0 1119 7551"/>
                              <a:gd name="T135" fmla="*/ 1119 h 10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1049">
                                <a:moveTo>
                                  <a:pt x="1213" y="-5788"/>
                                </a:moveTo>
                                <a:lnTo>
                                  <a:pt x="1689" y="-5827"/>
                                </a:lnTo>
                                <a:lnTo>
                                  <a:pt x="2165" y="-5865"/>
                                </a:lnTo>
                                <a:lnTo>
                                  <a:pt x="2641" y="-5903"/>
                                </a:lnTo>
                                <a:lnTo>
                                  <a:pt x="3117" y="-5941"/>
                                </a:lnTo>
                                <a:lnTo>
                                  <a:pt x="3593" y="-5980"/>
                                </a:lnTo>
                                <a:lnTo>
                                  <a:pt x="4069" y="-6020"/>
                                </a:lnTo>
                                <a:lnTo>
                                  <a:pt x="4545" y="-6061"/>
                                </a:lnTo>
                                <a:lnTo>
                                  <a:pt x="5021" y="-6102"/>
                                </a:lnTo>
                                <a:lnTo>
                                  <a:pt x="5497" y="-6142"/>
                                </a:lnTo>
                                <a:lnTo>
                                  <a:pt x="5973" y="-6182"/>
                                </a:lnTo>
                                <a:lnTo>
                                  <a:pt x="6449" y="-6220"/>
                                </a:lnTo>
                                <a:lnTo>
                                  <a:pt x="6925" y="-6255"/>
                                </a:lnTo>
                                <a:lnTo>
                                  <a:pt x="7401" y="-6288"/>
                                </a:lnTo>
                                <a:lnTo>
                                  <a:pt x="7877" y="-6318"/>
                                </a:lnTo>
                                <a:lnTo>
                                  <a:pt x="8353" y="-6345"/>
                                </a:lnTo>
                                <a:lnTo>
                                  <a:pt x="8829" y="-6370"/>
                                </a:lnTo>
                                <a:moveTo>
                                  <a:pt x="1213" y="-6149"/>
                                </a:moveTo>
                                <a:lnTo>
                                  <a:pt x="1689" y="-6166"/>
                                </a:lnTo>
                                <a:lnTo>
                                  <a:pt x="2165" y="-6184"/>
                                </a:lnTo>
                                <a:lnTo>
                                  <a:pt x="2641" y="-6201"/>
                                </a:lnTo>
                                <a:lnTo>
                                  <a:pt x="3117" y="-6219"/>
                                </a:lnTo>
                                <a:lnTo>
                                  <a:pt x="3593" y="-6237"/>
                                </a:lnTo>
                                <a:lnTo>
                                  <a:pt x="4069" y="-6256"/>
                                </a:lnTo>
                                <a:lnTo>
                                  <a:pt x="4545" y="-6275"/>
                                </a:lnTo>
                                <a:lnTo>
                                  <a:pt x="5021" y="-6294"/>
                                </a:lnTo>
                                <a:lnTo>
                                  <a:pt x="5497" y="-6312"/>
                                </a:lnTo>
                                <a:lnTo>
                                  <a:pt x="5973" y="-6330"/>
                                </a:lnTo>
                                <a:lnTo>
                                  <a:pt x="6449" y="-6348"/>
                                </a:lnTo>
                                <a:lnTo>
                                  <a:pt x="6925" y="-6365"/>
                                </a:lnTo>
                                <a:lnTo>
                                  <a:pt x="7401" y="-6383"/>
                                </a:lnTo>
                                <a:lnTo>
                                  <a:pt x="7877" y="-6399"/>
                                </a:lnTo>
                                <a:lnTo>
                                  <a:pt x="8353" y="-6416"/>
                                </a:lnTo>
                                <a:lnTo>
                                  <a:pt x="8829" y="-6432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109"/>
                        <wps:cNvSpPr>
                          <a:spLocks/>
                        </wps:cNvSpPr>
                        <wps:spPr bwMode="auto">
                          <a:xfrm>
                            <a:off x="1261" y="6477"/>
                            <a:ext cx="12409" cy="1238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1026 6478"/>
                              <a:gd name="T3" fmla="*/ 1026 h 1238"/>
                              <a:gd name="T4" fmla="+- 0 2951 1262"/>
                              <a:gd name="T5" fmla="*/ T4 w 12409"/>
                              <a:gd name="T6" fmla="+- 0 989 6478"/>
                              <a:gd name="T7" fmla="*/ 989 h 1238"/>
                              <a:gd name="T8" fmla="+- 0 3427 1262"/>
                              <a:gd name="T9" fmla="*/ T8 w 12409"/>
                              <a:gd name="T10" fmla="+- 0 953 6478"/>
                              <a:gd name="T11" fmla="*/ 953 h 1238"/>
                              <a:gd name="T12" fmla="+- 0 3903 1262"/>
                              <a:gd name="T13" fmla="*/ T12 w 12409"/>
                              <a:gd name="T14" fmla="+- 0 919 6478"/>
                              <a:gd name="T15" fmla="*/ 919 h 1238"/>
                              <a:gd name="T16" fmla="+- 0 4379 1262"/>
                              <a:gd name="T17" fmla="*/ T16 w 12409"/>
                              <a:gd name="T18" fmla="+- 0 886 6478"/>
                              <a:gd name="T19" fmla="*/ 886 h 1238"/>
                              <a:gd name="T20" fmla="+- 0 4855 1262"/>
                              <a:gd name="T21" fmla="*/ T20 w 12409"/>
                              <a:gd name="T22" fmla="+- 0 854 6478"/>
                              <a:gd name="T23" fmla="*/ 854 h 1238"/>
                              <a:gd name="T24" fmla="+- 0 5331 1262"/>
                              <a:gd name="T25" fmla="*/ T24 w 12409"/>
                              <a:gd name="T26" fmla="+- 0 820 6478"/>
                              <a:gd name="T27" fmla="*/ 820 h 1238"/>
                              <a:gd name="T28" fmla="+- 0 5807 1262"/>
                              <a:gd name="T29" fmla="*/ T28 w 12409"/>
                              <a:gd name="T30" fmla="+- 0 784 6478"/>
                              <a:gd name="T31" fmla="*/ 784 h 1238"/>
                              <a:gd name="T32" fmla="+- 0 6283 1262"/>
                              <a:gd name="T33" fmla="*/ T32 w 12409"/>
                              <a:gd name="T34" fmla="+- 0 744 6478"/>
                              <a:gd name="T35" fmla="*/ 744 h 1238"/>
                              <a:gd name="T36" fmla="+- 0 6759 1262"/>
                              <a:gd name="T37" fmla="*/ T36 w 12409"/>
                              <a:gd name="T38" fmla="+- 0 701 6478"/>
                              <a:gd name="T39" fmla="*/ 701 h 1238"/>
                              <a:gd name="T40" fmla="+- 0 7235 1262"/>
                              <a:gd name="T41" fmla="*/ T40 w 12409"/>
                              <a:gd name="T42" fmla="+- 0 657 6478"/>
                              <a:gd name="T43" fmla="*/ 657 h 1238"/>
                              <a:gd name="T44" fmla="+- 0 7711 1262"/>
                              <a:gd name="T45" fmla="*/ T44 w 12409"/>
                              <a:gd name="T46" fmla="+- 0 614 6478"/>
                              <a:gd name="T47" fmla="*/ 614 h 1238"/>
                              <a:gd name="T48" fmla="+- 0 8187 1262"/>
                              <a:gd name="T49" fmla="*/ T48 w 12409"/>
                              <a:gd name="T50" fmla="+- 0 574 6478"/>
                              <a:gd name="T51" fmla="*/ 574 h 1238"/>
                              <a:gd name="T52" fmla="+- 0 8663 1262"/>
                              <a:gd name="T53" fmla="*/ T52 w 12409"/>
                              <a:gd name="T54" fmla="+- 0 538 6478"/>
                              <a:gd name="T55" fmla="*/ 538 h 1238"/>
                              <a:gd name="T56" fmla="+- 0 9139 1262"/>
                              <a:gd name="T57" fmla="*/ T56 w 12409"/>
                              <a:gd name="T58" fmla="+- 0 508 6478"/>
                              <a:gd name="T59" fmla="*/ 508 h 1238"/>
                              <a:gd name="T60" fmla="+- 0 9615 1262"/>
                              <a:gd name="T61" fmla="*/ T60 w 12409"/>
                              <a:gd name="T62" fmla="+- 0 482 6478"/>
                              <a:gd name="T63" fmla="*/ 482 h 1238"/>
                              <a:gd name="T64" fmla="+- 0 10091 1262"/>
                              <a:gd name="T65" fmla="*/ T64 w 12409"/>
                              <a:gd name="T66" fmla="+- 0 460 6478"/>
                              <a:gd name="T67" fmla="*/ 460 h 1238"/>
                              <a:gd name="T68" fmla="+- 0 3903 1262"/>
                              <a:gd name="T69" fmla="*/ T68 w 12409"/>
                              <a:gd name="T70" fmla="+- 0 1163 6478"/>
                              <a:gd name="T71" fmla="*/ 1163 h 1238"/>
                              <a:gd name="T72" fmla="+- 0 4379 1262"/>
                              <a:gd name="T73" fmla="*/ T72 w 12409"/>
                              <a:gd name="T74" fmla="+- 0 1183 6478"/>
                              <a:gd name="T75" fmla="*/ 1183 h 1238"/>
                              <a:gd name="T76" fmla="+- 0 4855 1262"/>
                              <a:gd name="T77" fmla="*/ T76 w 12409"/>
                              <a:gd name="T78" fmla="+- 0 1201 6478"/>
                              <a:gd name="T79" fmla="*/ 1201 h 1238"/>
                              <a:gd name="T80" fmla="+- 0 5331 1262"/>
                              <a:gd name="T81" fmla="*/ T80 w 12409"/>
                              <a:gd name="T82" fmla="+- 0 1214 6478"/>
                              <a:gd name="T83" fmla="*/ 1214 h 1238"/>
                              <a:gd name="T84" fmla="+- 0 5807 1262"/>
                              <a:gd name="T85" fmla="*/ T84 w 12409"/>
                              <a:gd name="T86" fmla="+- 0 1220 6478"/>
                              <a:gd name="T87" fmla="*/ 1220 h 1238"/>
                              <a:gd name="T88" fmla="+- 0 6283 1262"/>
                              <a:gd name="T89" fmla="*/ T88 w 12409"/>
                              <a:gd name="T90" fmla="+- 0 1218 6478"/>
                              <a:gd name="T91" fmla="*/ 1218 h 1238"/>
                              <a:gd name="T92" fmla="+- 0 6759 1262"/>
                              <a:gd name="T93" fmla="*/ T92 w 12409"/>
                              <a:gd name="T94" fmla="+- 0 1207 6478"/>
                              <a:gd name="T95" fmla="*/ 1207 h 1238"/>
                              <a:gd name="T96" fmla="+- 0 7235 1262"/>
                              <a:gd name="T97" fmla="*/ T96 w 12409"/>
                              <a:gd name="T98" fmla="+- 0 1190 6478"/>
                              <a:gd name="T99" fmla="*/ 1190 h 1238"/>
                              <a:gd name="T100" fmla="+- 0 7711 1262"/>
                              <a:gd name="T101" fmla="*/ T100 w 12409"/>
                              <a:gd name="T102" fmla="+- 0 1167 6478"/>
                              <a:gd name="T103" fmla="*/ 1167 h 1238"/>
                              <a:gd name="T104" fmla="+- 0 8187 1262"/>
                              <a:gd name="T105" fmla="*/ T104 w 12409"/>
                              <a:gd name="T106" fmla="+- 0 1141 6478"/>
                              <a:gd name="T107" fmla="*/ 1141 h 1238"/>
                              <a:gd name="T108" fmla="+- 0 8663 1262"/>
                              <a:gd name="T109" fmla="*/ T108 w 12409"/>
                              <a:gd name="T110" fmla="+- 0 1116 6478"/>
                              <a:gd name="T111" fmla="*/ 1116 h 1238"/>
                              <a:gd name="T112" fmla="+- 0 9139 1262"/>
                              <a:gd name="T113" fmla="*/ T112 w 12409"/>
                              <a:gd name="T114" fmla="+- 0 1093 6478"/>
                              <a:gd name="T115" fmla="*/ 1093 h 1238"/>
                              <a:gd name="T116" fmla="+- 0 9615 1262"/>
                              <a:gd name="T117" fmla="*/ T116 w 12409"/>
                              <a:gd name="T118" fmla="+- 0 1072 6478"/>
                              <a:gd name="T119" fmla="*/ 1072 h 1238"/>
                              <a:gd name="T120" fmla="+- 0 10091 1262"/>
                              <a:gd name="T121" fmla="*/ T120 w 12409"/>
                              <a:gd name="T122" fmla="+- 0 1054 6478"/>
                              <a:gd name="T123" fmla="*/ 1054 h 1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2409" h="1238">
                                <a:moveTo>
                                  <a:pt x="1213" y="-5452"/>
                                </a:moveTo>
                                <a:lnTo>
                                  <a:pt x="1689" y="-5489"/>
                                </a:lnTo>
                                <a:lnTo>
                                  <a:pt x="2165" y="-5525"/>
                                </a:lnTo>
                                <a:lnTo>
                                  <a:pt x="2641" y="-5559"/>
                                </a:lnTo>
                                <a:lnTo>
                                  <a:pt x="3117" y="-5592"/>
                                </a:lnTo>
                                <a:lnTo>
                                  <a:pt x="3593" y="-5624"/>
                                </a:lnTo>
                                <a:lnTo>
                                  <a:pt x="4069" y="-5658"/>
                                </a:lnTo>
                                <a:lnTo>
                                  <a:pt x="4545" y="-5694"/>
                                </a:lnTo>
                                <a:lnTo>
                                  <a:pt x="5021" y="-5734"/>
                                </a:lnTo>
                                <a:lnTo>
                                  <a:pt x="5497" y="-5777"/>
                                </a:lnTo>
                                <a:lnTo>
                                  <a:pt x="5973" y="-5821"/>
                                </a:lnTo>
                                <a:lnTo>
                                  <a:pt x="6449" y="-5864"/>
                                </a:lnTo>
                                <a:lnTo>
                                  <a:pt x="6925" y="-5904"/>
                                </a:lnTo>
                                <a:lnTo>
                                  <a:pt x="7401" y="-5940"/>
                                </a:lnTo>
                                <a:lnTo>
                                  <a:pt x="7877" y="-5970"/>
                                </a:lnTo>
                                <a:lnTo>
                                  <a:pt x="8353" y="-5996"/>
                                </a:lnTo>
                                <a:lnTo>
                                  <a:pt x="8829" y="-6018"/>
                                </a:lnTo>
                                <a:moveTo>
                                  <a:pt x="2641" y="-5315"/>
                                </a:moveTo>
                                <a:lnTo>
                                  <a:pt x="3117" y="-5295"/>
                                </a:lnTo>
                                <a:lnTo>
                                  <a:pt x="3593" y="-5277"/>
                                </a:lnTo>
                                <a:lnTo>
                                  <a:pt x="4069" y="-5264"/>
                                </a:lnTo>
                                <a:lnTo>
                                  <a:pt x="4545" y="-5258"/>
                                </a:lnTo>
                                <a:lnTo>
                                  <a:pt x="5021" y="-5260"/>
                                </a:lnTo>
                                <a:lnTo>
                                  <a:pt x="5497" y="-5271"/>
                                </a:lnTo>
                                <a:lnTo>
                                  <a:pt x="5973" y="-5288"/>
                                </a:lnTo>
                                <a:lnTo>
                                  <a:pt x="6449" y="-5311"/>
                                </a:lnTo>
                                <a:lnTo>
                                  <a:pt x="6925" y="-5337"/>
                                </a:lnTo>
                                <a:lnTo>
                                  <a:pt x="7401" y="-5362"/>
                                </a:lnTo>
                                <a:lnTo>
                                  <a:pt x="7877" y="-5385"/>
                                </a:lnTo>
                                <a:lnTo>
                                  <a:pt x="8353" y="-5406"/>
                                </a:lnTo>
                                <a:lnTo>
                                  <a:pt x="8829" y="-5424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108"/>
                        <wps:cNvSpPr>
                          <a:spLocks/>
                        </wps:cNvSpPr>
                        <wps:spPr bwMode="auto">
                          <a:xfrm>
                            <a:off x="1261" y="5344"/>
                            <a:ext cx="12409" cy="1041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403 5345"/>
                              <a:gd name="T3" fmla="*/ 403 h 1041"/>
                              <a:gd name="T4" fmla="+- 0 2951 1262"/>
                              <a:gd name="T5" fmla="*/ T4 w 12409"/>
                              <a:gd name="T6" fmla="+- 0 345 5345"/>
                              <a:gd name="T7" fmla="*/ 345 h 1041"/>
                              <a:gd name="T8" fmla="+- 0 3427 1262"/>
                              <a:gd name="T9" fmla="*/ T8 w 12409"/>
                              <a:gd name="T10" fmla="+- 0 297 5345"/>
                              <a:gd name="T11" fmla="*/ 297 h 1041"/>
                              <a:gd name="T12" fmla="+- 0 3903 1262"/>
                              <a:gd name="T13" fmla="*/ T12 w 12409"/>
                              <a:gd name="T14" fmla="+- 0 247 5345"/>
                              <a:gd name="T15" fmla="*/ 247 h 1041"/>
                              <a:gd name="T16" fmla="+- 0 4379 1262"/>
                              <a:gd name="T17" fmla="*/ T16 w 12409"/>
                              <a:gd name="T18" fmla="+- 0 208 5345"/>
                              <a:gd name="T19" fmla="*/ 208 h 1041"/>
                              <a:gd name="T20" fmla="+- 0 4855 1262"/>
                              <a:gd name="T21" fmla="*/ T20 w 12409"/>
                              <a:gd name="T22" fmla="+- 0 169 5345"/>
                              <a:gd name="T23" fmla="*/ 169 h 1041"/>
                              <a:gd name="T24" fmla="+- 0 5331 1262"/>
                              <a:gd name="T25" fmla="*/ T24 w 12409"/>
                              <a:gd name="T26" fmla="+- 0 140 5345"/>
                              <a:gd name="T27" fmla="*/ 140 h 1041"/>
                              <a:gd name="T28" fmla="+- 0 5807 1262"/>
                              <a:gd name="T29" fmla="*/ T28 w 12409"/>
                              <a:gd name="T30" fmla="+- 0 101 5345"/>
                              <a:gd name="T31" fmla="*/ 101 h 1041"/>
                              <a:gd name="T32" fmla="+- 0 6283 1262"/>
                              <a:gd name="T33" fmla="*/ T32 w 12409"/>
                              <a:gd name="T34" fmla="+- 0 57 5345"/>
                              <a:gd name="T35" fmla="*/ 57 h 1041"/>
                              <a:gd name="T36" fmla="+- 0 6759 1262"/>
                              <a:gd name="T37" fmla="*/ T36 w 12409"/>
                              <a:gd name="T38" fmla="+- 0 48 5345"/>
                              <a:gd name="T39" fmla="*/ 48 h 1041"/>
                              <a:gd name="T40" fmla="+- 0 7235 1262"/>
                              <a:gd name="T41" fmla="*/ T40 w 12409"/>
                              <a:gd name="T42" fmla="+- 0 -6 5345"/>
                              <a:gd name="T43" fmla="*/ -6 h 1041"/>
                              <a:gd name="T44" fmla="+- 0 7711 1262"/>
                              <a:gd name="T45" fmla="*/ T44 w 12409"/>
                              <a:gd name="T46" fmla="+- 0 -7 5345"/>
                              <a:gd name="T47" fmla="*/ -7 h 1041"/>
                              <a:gd name="T48" fmla="+- 0 8187 1262"/>
                              <a:gd name="T49" fmla="*/ T48 w 12409"/>
                              <a:gd name="T50" fmla="+- 0 -16 5345"/>
                              <a:gd name="T51" fmla="*/ -16 h 1041"/>
                              <a:gd name="T52" fmla="+- 0 8663 1262"/>
                              <a:gd name="T53" fmla="*/ T52 w 12409"/>
                              <a:gd name="T54" fmla="+- 0 -31 5345"/>
                              <a:gd name="T55" fmla="*/ -31 h 1041"/>
                              <a:gd name="T56" fmla="+- 0 9139 1262"/>
                              <a:gd name="T57" fmla="*/ T56 w 12409"/>
                              <a:gd name="T58" fmla="+- 0 -65 5345"/>
                              <a:gd name="T59" fmla="*/ -65 h 1041"/>
                              <a:gd name="T60" fmla="+- 0 9615 1262"/>
                              <a:gd name="T61" fmla="*/ T60 w 12409"/>
                              <a:gd name="T62" fmla="+- 0 -76 5345"/>
                              <a:gd name="T63" fmla="*/ -76 h 1041"/>
                              <a:gd name="T64" fmla="+- 0 10091 1262"/>
                              <a:gd name="T65" fmla="*/ T64 w 12409"/>
                              <a:gd name="T66" fmla="+- 0 -91 5345"/>
                              <a:gd name="T67" fmla="*/ -91 h 1041"/>
                              <a:gd name="T68" fmla="+- 0 2475 1262"/>
                              <a:gd name="T69" fmla="*/ T68 w 12409"/>
                              <a:gd name="T70" fmla="+- 0 168 5345"/>
                              <a:gd name="T71" fmla="*/ 168 h 1041"/>
                              <a:gd name="T72" fmla="+- 0 2951 1262"/>
                              <a:gd name="T73" fmla="*/ T72 w 12409"/>
                              <a:gd name="T74" fmla="+- 0 124 5345"/>
                              <a:gd name="T75" fmla="*/ 124 h 1041"/>
                              <a:gd name="T76" fmla="+- 0 3427 1262"/>
                              <a:gd name="T77" fmla="*/ T76 w 12409"/>
                              <a:gd name="T78" fmla="+- 0 120 5345"/>
                              <a:gd name="T79" fmla="*/ 120 h 1041"/>
                              <a:gd name="T80" fmla="+- 0 3903 1262"/>
                              <a:gd name="T81" fmla="*/ T80 w 12409"/>
                              <a:gd name="T82" fmla="+- 0 100 5345"/>
                              <a:gd name="T83" fmla="*/ 100 h 1041"/>
                              <a:gd name="T84" fmla="+- 0 4379 1262"/>
                              <a:gd name="T85" fmla="*/ T84 w 12409"/>
                              <a:gd name="T86" fmla="+- 0 52 5345"/>
                              <a:gd name="T87" fmla="*/ 52 h 1041"/>
                              <a:gd name="T88" fmla="+- 0 4855 1262"/>
                              <a:gd name="T89" fmla="*/ T88 w 12409"/>
                              <a:gd name="T90" fmla="+- 0 51 5345"/>
                              <a:gd name="T91" fmla="*/ 51 h 1041"/>
                              <a:gd name="T92" fmla="+- 0 5331 1262"/>
                              <a:gd name="T93" fmla="*/ T92 w 12409"/>
                              <a:gd name="T94" fmla="+- 0 12 5345"/>
                              <a:gd name="T95" fmla="*/ 12 h 1041"/>
                              <a:gd name="T96" fmla="+- 0 5807 1262"/>
                              <a:gd name="T97" fmla="*/ T96 w 12409"/>
                              <a:gd name="T98" fmla="+- 0 17 5345"/>
                              <a:gd name="T99" fmla="*/ 17 h 1041"/>
                              <a:gd name="T100" fmla="+- 0 6283 1262"/>
                              <a:gd name="T101" fmla="*/ T100 w 12409"/>
                              <a:gd name="T102" fmla="+- 0 -27 5345"/>
                              <a:gd name="T103" fmla="*/ -27 h 1041"/>
                              <a:gd name="T104" fmla="+- 0 6759 1262"/>
                              <a:gd name="T105" fmla="*/ T104 w 12409"/>
                              <a:gd name="T106" fmla="+- 0 -71 5345"/>
                              <a:gd name="T107" fmla="*/ -71 h 1041"/>
                              <a:gd name="T108" fmla="+- 0 7235 1262"/>
                              <a:gd name="T109" fmla="*/ T108 w 12409"/>
                              <a:gd name="T110" fmla="+- 0 -90 5345"/>
                              <a:gd name="T111" fmla="*/ -90 h 1041"/>
                              <a:gd name="T112" fmla="+- 0 7711 1262"/>
                              <a:gd name="T113" fmla="*/ T112 w 12409"/>
                              <a:gd name="T114" fmla="+- 0 -95 5345"/>
                              <a:gd name="T115" fmla="*/ -95 h 1041"/>
                              <a:gd name="T116" fmla="+- 0 8187 1262"/>
                              <a:gd name="T117" fmla="*/ T116 w 12409"/>
                              <a:gd name="T118" fmla="+- 0 -100 5345"/>
                              <a:gd name="T119" fmla="*/ -100 h 1041"/>
                              <a:gd name="T120" fmla="+- 0 8663 1262"/>
                              <a:gd name="T121" fmla="*/ T120 w 12409"/>
                              <a:gd name="T122" fmla="+- 0 -134 5345"/>
                              <a:gd name="T123" fmla="*/ -134 h 1041"/>
                              <a:gd name="T124" fmla="+- 0 9139 1262"/>
                              <a:gd name="T125" fmla="*/ T124 w 12409"/>
                              <a:gd name="T126" fmla="+- 0 -144 5345"/>
                              <a:gd name="T127" fmla="*/ -144 h 1041"/>
                              <a:gd name="T128" fmla="+- 0 9615 1262"/>
                              <a:gd name="T129" fmla="*/ T128 w 12409"/>
                              <a:gd name="T130" fmla="+- 0 -134 5345"/>
                              <a:gd name="T131" fmla="*/ -134 h 1041"/>
                              <a:gd name="T132" fmla="+- 0 10091 1262"/>
                              <a:gd name="T133" fmla="*/ T132 w 12409"/>
                              <a:gd name="T134" fmla="+- 0 -168 5345"/>
                              <a:gd name="T135" fmla="*/ -168 h 1041"/>
                              <a:gd name="T136" fmla="+- 0 2475 1262"/>
                              <a:gd name="T137" fmla="*/ T136 w 12409"/>
                              <a:gd name="T138" fmla="+- 0 88 5345"/>
                              <a:gd name="T139" fmla="*/ 88 h 1041"/>
                              <a:gd name="T140" fmla="+- 0 2951 1262"/>
                              <a:gd name="T141" fmla="*/ T140 w 12409"/>
                              <a:gd name="T142" fmla="+- 0 54 5345"/>
                              <a:gd name="T143" fmla="*/ 54 h 1041"/>
                              <a:gd name="T144" fmla="+- 0 3427 1262"/>
                              <a:gd name="T145" fmla="*/ T144 w 12409"/>
                              <a:gd name="T146" fmla="+- 0 44 5345"/>
                              <a:gd name="T147" fmla="*/ 44 h 1041"/>
                              <a:gd name="T148" fmla="+- 0 3903 1262"/>
                              <a:gd name="T149" fmla="*/ T148 w 12409"/>
                              <a:gd name="T150" fmla="+- 0 68 5345"/>
                              <a:gd name="T151" fmla="*/ 68 h 1041"/>
                              <a:gd name="T152" fmla="+- 0 4379 1262"/>
                              <a:gd name="T153" fmla="*/ T152 w 12409"/>
                              <a:gd name="T154" fmla="+- 0 -10 5345"/>
                              <a:gd name="T155" fmla="*/ -10 h 1041"/>
                              <a:gd name="T156" fmla="+- 0 4855 1262"/>
                              <a:gd name="T157" fmla="*/ T156 w 12409"/>
                              <a:gd name="T158" fmla="+- 0 -10 5345"/>
                              <a:gd name="T159" fmla="*/ -10 h 1041"/>
                              <a:gd name="T160" fmla="+- 0 5331 1262"/>
                              <a:gd name="T161" fmla="*/ T160 w 12409"/>
                              <a:gd name="T162" fmla="+- 0 -59 5345"/>
                              <a:gd name="T163" fmla="*/ -59 h 1041"/>
                              <a:gd name="T164" fmla="+- 0 5807 1262"/>
                              <a:gd name="T165" fmla="*/ T164 w 12409"/>
                              <a:gd name="T166" fmla="+- 0 -74 5345"/>
                              <a:gd name="T167" fmla="*/ -74 h 1041"/>
                              <a:gd name="T168" fmla="+- 0 6283 1262"/>
                              <a:gd name="T169" fmla="*/ T168 w 12409"/>
                              <a:gd name="T170" fmla="+- 0 -79 5345"/>
                              <a:gd name="T171" fmla="*/ -79 h 1041"/>
                              <a:gd name="T172" fmla="+- 0 6759 1262"/>
                              <a:gd name="T173" fmla="*/ T172 w 12409"/>
                              <a:gd name="T174" fmla="+- 0 -93 5345"/>
                              <a:gd name="T175" fmla="*/ -93 h 1041"/>
                              <a:gd name="T176" fmla="+- 0 7235 1262"/>
                              <a:gd name="T177" fmla="*/ T176 w 12409"/>
                              <a:gd name="T178" fmla="+- 0 -132 5345"/>
                              <a:gd name="T179" fmla="*/ -132 h 1041"/>
                              <a:gd name="T180" fmla="+- 0 7711 1262"/>
                              <a:gd name="T181" fmla="*/ T180 w 12409"/>
                              <a:gd name="T182" fmla="+- 0 -147 5345"/>
                              <a:gd name="T183" fmla="*/ -147 h 1041"/>
                              <a:gd name="T184" fmla="+- 0 8187 1262"/>
                              <a:gd name="T185" fmla="*/ T184 w 12409"/>
                              <a:gd name="T186" fmla="+- 0 -152 5345"/>
                              <a:gd name="T187" fmla="*/ -152 h 1041"/>
                              <a:gd name="T188" fmla="+- 0 8663 1262"/>
                              <a:gd name="T189" fmla="*/ T188 w 12409"/>
                              <a:gd name="T190" fmla="+- 0 -196 5345"/>
                              <a:gd name="T191" fmla="*/ -196 h 1041"/>
                              <a:gd name="T192" fmla="+- 0 9139 1262"/>
                              <a:gd name="T193" fmla="*/ T192 w 12409"/>
                              <a:gd name="T194" fmla="+- 0 -235 5345"/>
                              <a:gd name="T195" fmla="*/ -235 h 1041"/>
                              <a:gd name="T196" fmla="+- 0 9615 1262"/>
                              <a:gd name="T197" fmla="*/ T196 w 12409"/>
                              <a:gd name="T198" fmla="+- 0 -182 5345"/>
                              <a:gd name="T199" fmla="*/ -182 h 1041"/>
                              <a:gd name="T200" fmla="+- 0 10091 1262"/>
                              <a:gd name="T201" fmla="*/ T200 w 12409"/>
                              <a:gd name="T202" fmla="+- 0 -182 5345"/>
                              <a:gd name="T203" fmla="*/ -182 h 10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2409" h="1041">
                                <a:moveTo>
                                  <a:pt x="1213" y="-4942"/>
                                </a:moveTo>
                                <a:lnTo>
                                  <a:pt x="1689" y="-5000"/>
                                </a:lnTo>
                                <a:lnTo>
                                  <a:pt x="2165" y="-5048"/>
                                </a:lnTo>
                                <a:lnTo>
                                  <a:pt x="2641" y="-5098"/>
                                </a:lnTo>
                                <a:lnTo>
                                  <a:pt x="3117" y="-5137"/>
                                </a:lnTo>
                                <a:lnTo>
                                  <a:pt x="3593" y="-5176"/>
                                </a:lnTo>
                                <a:lnTo>
                                  <a:pt x="4069" y="-5205"/>
                                </a:lnTo>
                                <a:lnTo>
                                  <a:pt x="4545" y="-5244"/>
                                </a:lnTo>
                                <a:lnTo>
                                  <a:pt x="5021" y="-5288"/>
                                </a:lnTo>
                                <a:lnTo>
                                  <a:pt x="5497" y="-5297"/>
                                </a:lnTo>
                                <a:lnTo>
                                  <a:pt x="5973" y="-5351"/>
                                </a:lnTo>
                                <a:lnTo>
                                  <a:pt x="6449" y="-5352"/>
                                </a:lnTo>
                                <a:lnTo>
                                  <a:pt x="6925" y="-5361"/>
                                </a:lnTo>
                                <a:lnTo>
                                  <a:pt x="7401" y="-5376"/>
                                </a:lnTo>
                                <a:lnTo>
                                  <a:pt x="7877" y="-5410"/>
                                </a:lnTo>
                                <a:lnTo>
                                  <a:pt x="8353" y="-5421"/>
                                </a:lnTo>
                                <a:lnTo>
                                  <a:pt x="8829" y="-5436"/>
                                </a:lnTo>
                                <a:moveTo>
                                  <a:pt x="1213" y="-5177"/>
                                </a:moveTo>
                                <a:lnTo>
                                  <a:pt x="1689" y="-5221"/>
                                </a:lnTo>
                                <a:lnTo>
                                  <a:pt x="2165" y="-5225"/>
                                </a:lnTo>
                                <a:lnTo>
                                  <a:pt x="2641" y="-5245"/>
                                </a:lnTo>
                                <a:lnTo>
                                  <a:pt x="3117" y="-5293"/>
                                </a:lnTo>
                                <a:lnTo>
                                  <a:pt x="3593" y="-5294"/>
                                </a:lnTo>
                                <a:lnTo>
                                  <a:pt x="4069" y="-5333"/>
                                </a:lnTo>
                                <a:lnTo>
                                  <a:pt x="4545" y="-5328"/>
                                </a:lnTo>
                                <a:lnTo>
                                  <a:pt x="5021" y="-5372"/>
                                </a:lnTo>
                                <a:lnTo>
                                  <a:pt x="5497" y="-5416"/>
                                </a:lnTo>
                                <a:lnTo>
                                  <a:pt x="5973" y="-5435"/>
                                </a:lnTo>
                                <a:lnTo>
                                  <a:pt x="6449" y="-5440"/>
                                </a:lnTo>
                                <a:lnTo>
                                  <a:pt x="6925" y="-5445"/>
                                </a:lnTo>
                                <a:lnTo>
                                  <a:pt x="7401" y="-5479"/>
                                </a:lnTo>
                                <a:lnTo>
                                  <a:pt x="7877" y="-5489"/>
                                </a:lnTo>
                                <a:lnTo>
                                  <a:pt x="8353" y="-5479"/>
                                </a:lnTo>
                                <a:lnTo>
                                  <a:pt x="8829" y="-5513"/>
                                </a:lnTo>
                                <a:moveTo>
                                  <a:pt x="1213" y="-5257"/>
                                </a:moveTo>
                                <a:lnTo>
                                  <a:pt x="1689" y="-5291"/>
                                </a:lnTo>
                                <a:lnTo>
                                  <a:pt x="2165" y="-5301"/>
                                </a:lnTo>
                                <a:lnTo>
                                  <a:pt x="2641" y="-5277"/>
                                </a:lnTo>
                                <a:lnTo>
                                  <a:pt x="3117" y="-5355"/>
                                </a:lnTo>
                                <a:lnTo>
                                  <a:pt x="3593" y="-5355"/>
                                </a:lnTo>
                                <a:lnTo>
                                  <a:pt x="4069" y="-5404"/>
                                </a:lnTo>
                                <a:lnTo>
                                  <a:pt x="4545" y="-5419"/>
                                </a:lnTo>
                                <a:lnTo>
                                  <a:pt x="5021" y="-5424"/>
                                </a:lnTo>
                                <a:lnTo>
                                  <a:pt x="5497" y="-5438"/>
                                </a:lnTo>
                                <a:lnTo>
                                  <a:pt x="5973" y="-5477"/>
                                </a:lnTo>
                                <a:lnTo>
                                  <a:pt x="6449" y="-5492"/>
                                </a:lnTo>
                                <a:lnTo>
                                  <a:pt x="6925" y="-5497"/>
                                </a:lnTo>
                                <a:lnTo>
                                  <a:pt x="7401" y="-5541"/>
                                </a:lnTo>
                                <a:lnTo>
                                  <a:pt x="7877" y="-5580"/>
                                </a:lnTo>
                                <a:lnTo>
                                  <a:pt x="8353" y="-5527"/>
                                </a:lnTo>
                                <a:lnTo>
                                  <a:pt x="8829" y="-5527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107"/>
                        <wps:cNvSpPr>
                          <a:spLocks/>
                        </wps:cNvSpPr>
                        <wps:spPr bwMode="auto">
                          <a:xfrm>
                            <a:off x="2475" y="458"/>
                            <a:ext cx="7616" cy="355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814 459"/>
                              <a:gd name="T3" fmla="*/ 814 h 355"/>
                              <a:gd name="T4" fmla="+- 0 2951 2475"/>
                              <a:gd name="T5" fmla="*/ T4 w 7616"/>
                              <a:gd name="T6" fmla="+- 0 798 459"/>
                              <a:gd name="T7" fmla="*/ 798 h 355"/>
                              <a:gd name="T8" fmla="+- 0 3427 2475"/>
                              <a:gd name="T9" fmla="*/ T8 w 7616"/>
                              <a:gd name="T10" fmla="+- 0 779 459"/>
                              <a:gd name="T11" fmla="*/ 779 h 355"/>
                              <a:gd name="T12" fmla="+- 0 3903 2475"/>
                              <a:gd name="T13" fmla="*/ T12 w 7616"/>
                              <a:gd name="T14" fmla="+- 0 757 459"/>
                              <a:gd name="T15" fmla="*/ 757 h 355"/>
                              <a:gd name="T16" fmla="+- 0 4379 2475"/>
                              <a:gd name="T17" fmla="*/ T16 w 7616"/>
                              <a:gd name="T18" fmla="+- 0 732 459"/>
                              <a:gd name="T19" fmla="*/ 732 h 355"/>
                              <a:gd name="T20" fmla="+- 0 4855 2475"/>
                              <a:gd name="T21" fmla="*/ T20 w 7616"/>
                              <a:gd name="T22" fmla="+- 0 705 459"/>
                              <a:gd name="T23" fmla="*/ 705 h 355"/>
                              <a:gd name="T24" fmla="+- 0 5331 2475"/>
                              <a:gd name="T25" fmla="*/ T24 w 7616"/>
                              <a:gd name="T26" fmla="+- 0 676 459"/>
                              <a:gd name="T27" fmla="*/ 676 h 355"/>
                              <a:gd name="T28" fmla="+- 0 5807 2475"/>
                              <a:gd name="T29" fmla="*/ T28 w 7616"/>
                              <a:gd name="T30" fmla="+- 0 647 459"/>
                              <a:gd name="T31" fmla="*/ 647 h 355"/>
                              <a:gd name="T32" fmla="+- 0 6283 2475"/>
                              <a:gd name="T33" fmla="*/ T32 w 7616"/>
                              <a:gd name="T34" fmla="+- 0 618 459"/>
                              <a:gd name="T35" fmla="*/ 618 h 355"/>
                              <a:gd name="T36" fmla="+- 0 6759 2475"/>
                              <a:gd name="T37" fmla="*/ T36 w 7616"/>
                              <a:gd name="T38" fmla="+- 0 590 459"/>
                              <a:gd name="T39" fmla="*/ 590 h 355"/>
                              <a:gd name="T40" fmla="+- 0 7235 2475"/>
                              <a:gd name="T41" fmla="*/ T40 w 7616"/>
                              <a:gd name="T42" fmla="+- 0 565 459"/>
                              <a:gd name="T43" fmla="*/ 565 h 355"/>
                              <a:gd name="T44" fmla="+- 0 7711 2475"/>
                              <a:gd name="T45" fmla="*/ T44 w 7616"/>
                              <a:gd name="T46" fmla="+- 0 541 459"/>
                              <a:gd name="T47" fmla="*/ 541 h 355"/>
                              <a:gd name="T48" fmla="+- 0 8187 2475"/>
                              <a:gd name="T49" fmla="*/ T48 w 7616"/>
                              <a:gd name="T50" fmla="+- 0 521 459"/>
                              <a:gd name="T51" fmla="*/ 521 h 355"/>
                              <a:gd name="T52" fmla="+- 0 8663 2475"/>
                              <a:gd name="T53" fmla="*/ T52 w 7616"/>
                              <a:gd name="T54" fmla="+- 0 502 459"/>
                              <a:gd name="T55" fmla="*/ 502 h 355"/>
                              <a:gd name="T56" fmla="+- 0 9139 2475"/>
                              <a:gd name="T57" fmla="*/ T56 w 7616"/>
                              <a:gd name="T58" fmla="+- 0 486 459"/>
                              <a:gd name="T59" fmla="*/ 486 h 355"/>
                              <a:gd name="T60" fmla="+- 0 9615 2475"/>
                              <a:gd name="T61" fmla="*/ T60 w 7616"/>
                              <a:gd name="T62" fmla="+- 0 472 459"/>
                              <a:gd name="T63" fmla="*/ 472 h 355"/>
                              <a:gd name="T64" fmla="+- 0 10091 2475"/>
                              <a:gd name="T65" fmla="*/ T64 w 7616"/>
                              <a:gd name="T66" fmla="+- 0 459 459"/>
                              <a:gd name="T67" fmla="*/ 459 h 3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355">
                                <a:moveTo>
                                  <a:pt x="0" y="355"/>
                                </a:moveTo>
                                <a:lnTo>
                                  <a:pt x="476" y="339"/>
                                </a:lnTo>
                                <a:lnTo>
                                  <a:pt x="952" y="320"/>
                                </a:lnTo>
                                <a:lnTo>
                                  <a:pt x="1428" y="298"/>
                                </a:lnTo>
                                <a:lnTo>
                                  <a:pt x="1904" y="273"/>
                                </a:lnTo>
                                <a:lnTo>
                                  <a:pt x="2380" y="246"/>
                                </a:lnTo>
                                <a:lnTo>
                                  <a:pt x="2856" y="217"/>
                                </a:lnTo>
                                <a:lnTo>
                                  <a:pt x="3332" y="188"/>
                                </a:lnTo>
                                <a:lnTo>
                                  <a:pt x="3808" y="159"/>
                                </a:lnTo>
                                <a:lnTo>
                                  <a:pt x="4284" y="131"/>
                                </a:lnTo>
                                <a:lnTo>
                                  <a:pt x="4760" y="106"/>
                                </a:lnTo>
                                <a:lnTo>
                                  <a:pt x="5236" y="82"/>
                                </a:lnTo>
                                <a:lnTo>
                                  <a:pt x="5712" y="62"/>
                                </a:lnTo>
                                <a:lnTo>
                                  <a:pt x="6188" y="43"/>
                                </a:lnTo>
                                <a:lnTo>
                                  <a:pt x="6664" y="27"/>
                                </a:lnTo>
                                <a:lnTo>
                                  <a:pt x="7140" y="13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106"/>
                        <wps:cNvSpPr>
                          <a:spLocks/>
                        </wps:cNvSpPr>
                        <wps:spPr bwMode="auto">
                          <a:xfrm>
                            <a:off x="2475" y="-323"/>
                            <a:ext cx="7616" cy="284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-39 -322"/>
                              <a:gd name="T3" fmla="*/ -39 h 284"/>
                              <a:gd name="T4" fmla="+- 0 2951 2475"/>
                              <a:gd name="T5" fmla="*/ T4 w 7616"/>
                              <a:gd name="T6" fmla="+- 0 -72 -322"/>
                              <a:gd name="T7" fmla="*/ -72 h 284"/>
                              <a:gd name="T8" fmla="+- 0 3427 2475"/>
                              <a:gd name="T9" fmla="*/ T8 w 7616"/>
                              <a:gd name="T10" fmla="+- 0 -86 -322"/>
                              <a:gd name="T11" fmla="*/ -86 h 284"/>
                              <a:gd name="T12" fmla="+- 0 3903 2475"/>
                              <a:gd name="T13" fmla="*/ T12 w 7616"/>
                              <a:gd name="T14" fmla="+- 0 -105 -322"/>
                              <a:gd name="T15" fmla="*/ -105 h 284"/>
                              <a:gd name="T16" fmla="+- 0 4379 2475"/>
                              <a:gd name="T17" fmla="*/ T16 w 7616"/>
                              <a:gd name="T18" fmla="+- 0 -132 -322"/>
                              <a:gd name="T19" fmla="*/ -132 h 284"/>
                              <a:gd name="T20" fmla="+- 0 4855 2475"/>
                              <a:gd name="T21" fmla="*/ T20 w 7616"/>
                              <a:gd name="T22" fmla="+- 0 -121 -322"/>
                              <a:gd name="T23" fmla="*/ -121 h 284"/>
                              <a:gd name="T24" fmla="+- 0 5331 2475"/>
                              <a:gd name="T25" fmla="*/ T24 w 7616"/>
                              <a:gd name="T26" fmla="+- 0 -160 -322"/>
                              <a:gd name="T27" fmla="*/ -160 h 284"/>
                              <a:gd name="T28" fmla="+- 0 5807 2475"/>
                              <a:gd name="T29" fmla="*/ T28 w 7616"/>
                              <a:gd name="T30" fmla="+- 0 -178 -322"/>
                              <a:gd name="T31" fmla="*/ -178 h 284"/>
                              <a:gd name="T32" fmla="+- 0 6283 2475"/>
                              <a:gd name="T33" fmla="*/ T32 w 7616"/>
                              <a:gd name="T34" fmla="+- 0 -186 -322"/>
                              <a:gd name="T35" fmla="*/ -186 h 284"/>
                              <a:gd name="T36" fmla="+- 0 6759 2475"/>
                              <a:gd name="T37" fmla="*/ T36 w 7616"/>
                              <a:gd name="T38" fmla="+- 0 -220 -322"/>
                              <a:gd name="T39" fmla="*/ -220 h 284"/>
                              <a:gd name="T40" fmla="+- 0 7235 2475"/>
                              <a:gd name="T41" fmla="*/ T40 w 7616"/>
                              <a:gd name="T42" fmla="+- 0 -211 -322"/>
                              <a:gd name="T43" fmla="*/ -211 h 284"/>
                              <a:gd name="T44" fmla="+- 0 7711 2475"/>
                              <a:gd name="T45" fmla="*/ T44 w 7616"/>
                              <a:gd name="T46" fmla="+- 0 -186 -322"/>
                              <a:gd name="T47" fmla="*/ -186 h 284"/>
                              <a:gd name="T48" fmla="+- 0 8187 2475"/>
                              <a:gd name="T49" fmla="*/ T48 w 7616"/>
                              <a:gd name="T50" fmla="+- 0 -235 -322"/>
                              <a:gd name="T51" fmla="*/ -235 h 284"/>
                              <a:gd name="T52" fmla="+- 0 8663 2475"/>
                              <a:gd name="T53" fmla="*/ T52 w 7616"/>
                              <a:gd name="T54" fmla="+- 0 -259 -322"/>
                              <a:gd name="T55" fmla="*/ -259 h 284"/>
                              <a:gd name="T56" fmla="+- 0 9139 2475"/>
                              <a:gd name="T57" fmla="*/ T56 w 7616"/>
                              <a:gd name="T58" fmla="+- 0 -283 -322"/>
                              <a:gd name="T59" fmla="*/ -283 h 284"/>
                              <a:gd name="T60" fmla="+- 0 9615 2475"/>
                              <a:gd name="T61" fmla="*/ T60 w 7616"/>
                              <a:gd name="T62" fmla="+- 0 -304 -322"/>
                              <a:gd name="T63" fmla="*/ -304 h 284"/>
                              <a:gd name="T64" fmla="+- 0 10091 2475"/>
                              <a:gd name="T65" fmla="*/ T64 w 7616"/>
                              <a:gd name="T66" fmla="+- 0 -322 -322"/>
                              <a:gd name="T67" fmla="*/ -322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284">
                                <a:moveTo>
                                  <a:pt x="0" y="283"/>
                                </a:moveTo>
                                <a:lnTo>
                                  <a:pt x="476" y="250"/>
                                </a:lnTo>
                                <a:lnTo>
                                  <a:pt x="952" y="236"/>
                                </a:lnTo>
                                <a:lnTo>
                                  <a:pt x="1428" y="217"/>
                                </a:lnTo>
                                <a:lnTo>
                                  <a:pt x="1904" y="190"/>
                                </a:lnTo>
                                <a:lnTo>
                                  <a:pt x="2380" y="201"/>
                                </a:lnTo>
                                <a:lnTo>
                                  <a:pt x="2856" y="162"/>
                                </a:lnTo>
                                <a:lnTo>
                                  <a:pt x="3332" y="144"/>
                                </a:lnTo>
                                <a:lnTo>
                                  <a:pt x="3808" y="136"/>
                                </a:lnTo>
                                <a:lnTo>
                                  <a:pt x="4284" y="102"/>
                                </a:lnTo>
                                <a:lnTo>
                                  <a:pt x="4760" y="111"/>
                                </a:lnTo>
                                <a:lnTo>
                                  <a:pt x="5236" y="136"/>
                                </a:lnTo>
                                <a:lnTo>
                                  <a:pt x="5712" y="87"/>
                                </a:lnTo>
                                <a:lnTo>
                                  <a:pt x="6188" y="63"/>
                                </a:lnTo>
                                <a:lnTo>
                                  <a:pt x="6664" y="39"/>
                                </a:lnTo>
                                <a:lnTo>
                                  <a:pt x="7140" y="18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105"/>
                        <wps:cNvSpPr>
                          <a:spLocks/>
                        </wps:cNvSpPr>
                        <wps:spPr bwMode="auto">
                          <a:xfrm>
                            <a:off x="2475" y="618"/>
                            <a:ext cx="7616" cy="254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872 619"/>
                              <a:gd name="T3" fmla="*/ 872 h 254"/>
                              <a:gd name="T4" fmla="+- 0 2951 2475"/>
                              <a:gd name="T5" fmla="*/ T4 w 7616"/>
                              <a:gd name="T6" fmla="+- 0 854 619"/>
                              <a:gd name="T7" fmla="*/ 854 h 254"/>
                              <a:gd name="T8" fmla="+- 0 3427 2475"/>
                              <a:gd name="T9" fmla="*/ T8 w 7616"/>
                              <a:gd name="T10" fmla="+- 0 837 619"/>
                              <a:gd name="T11" fmla="*/ 837 h 254"/>
                              <a:gd name="T12" fmla="+- 0 3903 2475"/>
                              <a:gd name="T13" fmla="*/ T12 w 7616"/>
                              <a:gd name="T14" fmla="+- 0 820 619"/>
                              <a:gd name="T15" fmla="*/ 820 h 254"/>
                              <a:gd name="T16" fmla="+- 0 4379 2475"/>
                              <a:gd name="T17" fmla="*/ T16 w 7616"/>
                              <a:gd name="T18" fmla="+- 0 804 619"/>
                              <a:gd name="T19" fmla="*/ 804 h 254"/>
                              <a:gd name="T20" fmla="+- 0 4855 2475"/>
                              <a:gd name="T21" fmla="*/ T20 w 7616"/>
                              <a:gd name="T22" fmla="+- 0 788 619"/>
                              <a:gd name="T23" fmla="*/ 788 h 254"/>
                              <a:gd name="T24" fmla="+- 0 5331 2475"/>
                              <a:gd name="T25" fmla="*/ T24 w 7616"/>
                              <a:gd name="T26" fmla="+- 0 771 619"/>
                              <a:gd name="T27" fmla="*/ 771 h 254"/>
                              <a:gd name="T28" fmla="+- 0 5807 2475"/>
                              <a:gd name="T29" fmla="*/ T28 w 7616"/>
                              <a:gd name="T30" fmla="+- 0 755 619"/>
                              <a:gd name="T31" fmla="*/ 755 h 254"/>
                              <a:gd name="T32" fmla="+- 0 6283 2475"/>
                              <a:gd name="T33" fmla="*/ T32 w 7616"/>
                              <a:gd name="T34" fmla="+- 0 740 619"/>
                              <a:gd name="T35" fmla="*/ 740 h 254"/>
                              <a:gd name="T36" fmla="+- 0 6759 2475"/>
                              <a:gd name="T37" fmla="*/ T36 w 7616"/>
                              <a:gd name="T38" fmla="+- 0 724 619"/>
                              <a:gd name="T39" fmla="*/ 724 h 254"/>
                              <a:gd name="T40" fmla="+- 0 7235 2475"/>
                              <a:gd name="T41" fmla="*/ T40 w 7616"/>
                              <a:gd name="T42" fmla="+- 0 708 619"/>
                              <a:gd name="T43" fmla="*/ 708 h 254"/>
                              <a:gd name="T44" fmla="+- 0 7711 2475"/>
                              <a:gd name="T45" fmla="*/ T44 w 7616"/>
                              <a:gd name="T46" fmla="+- 0 692 619"/>
                              <a:gd name="T47" fmla="*/ 692 h 254"/>
                              <a:gd name="T48" fmla="+- 0 8187 2475"/>
                              <a:gd name="T49" fmla="*/ T48 w 7616"/>
                              <a:gd name="T50" fmla="+- 0 677 619"/>
                              <a:gd name="T51" fmla="*/ 677 h 254"/>
                              <a:gd name="T52" fmla="+- 0 8663 2475"/>
                              <a:gd name="T53" fmla="*/ T52 w 7616"/>
                              <a:gd name="T54" fmla="+- 0 662 619"/>
                              <a:gd name="T55" fmla="*/ 662 h 254"/>
                              <a:gd name="T56" fmla="+- 0 9139 2475"/>
                              <a:gd name="T57" fmla="*/ T56 w 7616"/>
                              <a:gd name="T58" fmla="+- 0 647 619"/>
                              <a:gd name="T59" fmla="*/ 647 h 254"/>
                              <a:gd name="T60" fmla="+- 0 9615 2475"/>
                              <a:gd name="T61" fmla="*/ T60 w 7616"/>
                              <a:gd name="T62" fmla="+- 0 633 619"/>
                              <a:gd name="T63" fmla="*/ 633 h 254"/>
                              <a:gd name="T64" fmla="+- 0 10091 2475"/>
                              <a:gd name="T65" fmla="*/ T64 w 7616"/>
                              <a:gd name="T66" fmla="+- 0 619 619"/>
                              <a:gd name="T67" fmla="*/ 619 h 2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254">
                                <a:moveTo>
                                  <a:pt x="0" y="253"/>
                                </a:moveTo>
                                <a:lnTo>
                                  <a:pt x="476" y="235"/>
                                </a:lnTo>
                                <a:lnTo>
                                  <a:pt x="952" y="218"/>
                                </a:lnTo>
                                <a:lnTo>
                                  <a:pt x="1428" y="201"/>
                                </a:lnTo>
                                <a:lnTo>
                                  <a:pt x="1904" y="185"/>
                                </a:lnTo>
                                <a:lnTo>
                                  <a:pt x="2380" y="169"/>
                                </a:lnTo>
                                <a:lnTo>
                                  <a:pt x="2856" y="152"/>
                                </a:lnTo>
                                <a:lnTo>
                                  <a:pt x="3332" y="136"/>
                                </a:lnTo>
                                <a:lnTo>
                                  <a:pt x="3808" y="121"/>
                                </a:lnTo>
                                <a:lnTo>
                                  <a:pt x="4284" y="105"/>
                                </a:lnTo>
                                <a:lnTo>
                                  <a:pt x="4760" y="89"/>
                                </a:lnTo>
                                <a:lnTo>
                                  <a:pt x="5236" y="73"/>
                                </a:lnTo>
                                <a:lnTo>
                                  <a:pt x="5712" y="58"/>
                                </a:lnTo>
                                <a:lnTo>
                                  <a:pt x="6188" y="43"/>
                                </a:lnTo>
                                <a:lnTo>
                                  <a:pt x="6664" y="28"/>
                                </a:lnTo>
                                <a:lnTo>
                                  <a:pt x="7140" y="14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104"/>
                        <wps:cNvSpPr>
                          <a:spLocks/>
                        </wps:cNvSpPr>
                        <wps:spPr bwMode="auto">
                          <a:xfrm>
                            <a:off x="2475" y="816"/>
                            <a:ext cx="7616" cy="661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477 816"/>
                              <a:gd name="T3" fmla="*/ 1477 h 661"/>
                              <a:gd name="T4" fmla="+- 0 2951 2475"/>
                              <a:gd name="T5" fmla="*/ T4 w 7616"/>
                              <a:gd name="T6" fmla="+- 0 1453 816"/>
                              <a:gd name="T7" fmla="*/ 1453 h 661"/>
                              <a:gd name="T8" fmla="+- 0 3427 2475"/>
                              <a:gd name="T9" fmla="*/ T8 w 7616"/>
                              <a:gd name="T10" fmla="+- 0 1433 816"/>
                              <a:gd name="T11" fmla="*/ 1433 h 661"/>
                              <a:gd name="T12" fmla="+- 0 3903 2475"/>
                              <a:gd name="T13" fmla="*/ T12 w 7616"/>
                              <a:gd name="T14" fmla="+- 0 1443 816"/>
                              <a:gd name="T15" fmla="*/ 1443 h 661"/>
                              <a:gd name="T16" fmla="+- 0 4379 2475"/>
                              <a:gd name="T17" fmla="*/ T16 w 7616"/>
                              <a:gd name="T18" fmla="+- 0 1441 816"/>
                              <a:gd name="T19" fmla="*/ 1441 h 661"/>
                              <a:gd name="T20" fmla="+- 0 4855 2475"/>
                              <a:gd name="T21" fmla="*/ T20 w 7616"/>
                              <a:gd name="T22" fmla="+- 0 1439 816"/>
                              <a:gd name="T23" fmla="*/ 1439 h 661"/>
                              <a:gd name="T24" fmla="+- 0 5331 2475"/>
                              <a:gd name="T25" fmla="*/ T24 w 7616"/>
                              <a:gd name="T26" fmla="+- 0 1414 816"/>
                              <a:gd name="T27" fmla="*/ 1414 h 661"/>
                              <a:gd name="T28" fmla="+- 0 5807 2475"/>
                              <a:gd name="T29" fmla="*/ T28 w 7616"/>
                              <a:gd name="T30" fmla="+- 0 1381 816"/>
                              <a:gd name="T31" fmla="*/ 1381 h 661"/>
                              <a:gd name="T32" fmla="+- 0 6283 2475"/>
                              <a:gd name="T33" fmla="*/ T32 w 7616"/>
                              <a:gd name="T34" fmla="+- 0 1330 816"/>
                              <a:gd name="T35" fmla="*/ 1330 h 661"/>
                              <a:gd name="T36" fmla="+- 0 6759 2475"/>
                              <a:gd name="T37" fmla="*/ T36 w 7616"/>
                              <a:gd name="T38" fmla="+- 0 1193 816"/>
                              <a:gd name="T39" fmla="*/ 1193 h 661"/>
                              <a:gd name="T40" fmla="+- 0 7235 2475"/>
                              <a:gd name="T41" fmla="*/ T40 w 7616"/>
                              <a:gd name="T42" fmla="+- 0 1206 816"/>
                              <a:gd name="T43" fmla="*/ 1206 h 661"/>
                              <a:gd name="T44" fmla="+- 0 7711 2475"/>
                              <a:gd name="T45" fmla="*/ T44 w 7616"/>
                              <a:gd name="T46" fmla="+- 0 1140 816"/>
                              <a:gd name="T47" fmla="*/ 1140 h 661"/>
                              <a:gd name="T48" fmla="+- 0 8187 2475"/>
                              <a:gd name="T49" fmla="*/ T48 w 7616"/>
                              <a:gd name="T50" fmla="+- 0 1078 816"/>
                              <a:gd name="T51" fmla="*/ 1078 h 661"/>
                              <a:gd name="T52" fmla="+- 0 8663 2475"/>
                              <a:gd name="T53" fmla="*/ T52 w 7616"/>
                              <a:gd name="T54" fmla="+- 0 996 816"/>
                              <a:gd name="T55" fmla="*/ 996 h 661"/>
                              <a:gd name="T56" fmla="+- 0 9139 2475"/>
                              <a:gd name="T57" fmla="*/ T56 w 7616"/>
                              <a:gd name="T58" fmla="+- 0 882 816"/>
                              <a:gd name="T59" fmla="*/ 882 h 661"/>
                              <a:gd name="T60" fmla="+- 0 9615 2475"/>
                              <a:gd name="T61" fmla="*/ T60 w 7616"/>
                              <a:gd name="T62" fmla="+- 0 845 816"/>
                              <a:gd name="T63" fmla="*/ 845 h 661"/>
                              <a:gd name="T64" fmla="+- 0 10091 2475"/>
                              <a:gd name="T65" fmla="*/ T64 w 7616"/>
                              <a:gd name="T66" fmla="+- 0 816 816"/>
                              <a:gd name="T67" fmla="*/ 816 h 6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661">
                                <a:moveTo>
                                  <a:pt x="0" y="661"/>
                                </a:moveTo>
                                <a:lnTo>
                                  <a:pt x="476" y="637"/>
                                </a:lnTo>
                                <a:lnTo>
                                  <a:pt x="952" y="617"/>
                                </a:lnTo>
                                <a:lnTo>
                                  <a:pt x="1428" y="627"/>
                                </a:lnTo>
                                <a:lnTo>
                                  <a:pt x="1904" y="625"/>
                                </a:lnTo>
                                <a:lnTo>
                                  <a:pt x="2380" y="623"/>
                                </a:lnTo>
                                <a:lnTo>
                                  <a:pt x="2856" y="598"/>
                                </a:lnTo>
                                <a:lnTo>
                                  <a:pt x="3332" y="565"/>
                                </a:lnTo>
                                <a:lnTo>
                                  <a:pt x="3808" y="514"/>
                                </a:lnTo>
                                <a:lnTo>
                                  <a:pt x="4284" y="377"/>
                                </a:lnTo>
                                <a:lnTo>
                                  <a:pt x="4760" y="390"/>
                                </a:lnTo>
                                <a:lnTo>
                                  <a:pt x="5236" y="324"/>
                                </a:lnTo>
                                <a:lnTo>
                                  <a:pt x="5712" y="262"/>
                                </a:lnTo>
                                <a:lnTo>
                                  <a:pt x="6188" y="180"/>
                                </a:lnTo>
                                <a:lnTo>
                                  <a:pt x="6664" y="66"/>
                                </a:lnTo>
                                <a:lnTo>
                                  <a:pt x="7140" y="29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103"/>
                        <wps:cNvSpPr>
                          <a:spLocks/>
                        </wps:cNvSpPr>
                        <wps:spPr bwMode="auto">
                          <a:xfrm>
                            <a:off x="1261" y="7893"/>
                            <a:ext cx="12409" cy="2426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2818 7894"/>
                              <a:gd name="T3" fmla="*/ 2818 h 2426"/>
                              <a:gd name="T4" fmla="+- 0 2951 1262"/>
                              <a:gd name="T5" fmla="*/ T4 w 12409"/>
                              <a:gd name="T6" fmla="+- 0 2794 7894"/>
                              <a:gd name="T7" fmla="*/ 2794 h 2426"/>
                              <a:gd name="T8" fmla="+- 0 3427 1262"/>
                              <a:gd name="T9" fmla="*/ T8 w 12409"/>
                              <a:gd name="T10" fmla="+- 0 2739 7894"/>
                              <a:gd name="T11" fmla="*/ 2739 h 2426"/>
                              <a:gd name="T12" fmla="+- 0 3903 1262"/>
                              <a:gd name="T13" fmla="*/ T12 w 12409"/>
                              <a:gd name="T14" fmla="+- 0 2656 7894"/>
                              <a:gd name="T15" fmla="*/ 2656 h 2426"/>
                              <a:gd name="T16" fmla="+- 0 4379 1262"/>
                              <a:gd name="T17" fmla="*/ T16 w 12409"/>
                              <a:gd name="T18" fmla="+- 0 2549 7894"/>
                              <a:gd name="T19" fmla="*/ 2549 h 2426"/>
                              <a:gd name="T20" fmla="+- 0 4855 1262"/>
                              <a:gd name="T21" fmla="*/ T20 w 12409"/>
                              <a:gd name="T22" fmla="+- 0 2422 7894"/>
                              <a:gd name="T23" fmla="*/ 2422 h 2426"/>
                              <a:gd name="T24" fmla="+- 0 5331 1262"/>
                              <a:gd name="T25" fmla="*/ T24 w 12409"/>
                              <a:gd name="T26" fmla="+- 0 2280 7894"/>
                              <a:gd name="T27" fmla="*/ 2280 h 2426"/>
                              <a:gd name="T28" fmla="+- 0 5807 1262"/>
                              <a:gd name="T29" fmla="*/ T28 w 12409"/>
                              <a:gd name="T30" fmla="+- 0 2133 7894"/>
                              <a:gd name="T31" fmla="*/ 2133 h 2426"/>
                              <a:gd name="T32" fmla="+- 0 6283 1262"/>
                              <a:gd name="T33" fmla="*/ T32 w 12409"/>
                              <a:gd name="T34" fmla="+- 0 1988 7894"/>
                              <a:gd name="T35" fmla="*/ 1988 h 2426"/>
                              <a:gd name="T36" fmla="+- 0 6759 1262"/>
                              <a:gd name="T37" fmla="*/ T36 w 12409"/>
                              <a:gd name="T38" fmla="+- 0 1851 7894"/>
                              <a:gd name="T39" fmla="*/ 1851 h 2426"/>
                              <a:gd name="T40" fmla="+- 0 7235 1262"/>
                              <a:gd name="T41" fmla="*/ T40 w 12409"/>
                              <a:gd name="T42" fmla="+- 0 1728 7894"/>
                              <a:gd name="T43" fmla="*/ 1728 h 2426"/>
                              <a:gd name="T44" fmla="+- 0 7711 1262"/>
                              <a:gd name="T45" fmla="*/ T44 w 12409"/>
                              <a:gd name="T46" fmla="+- 0 1624 7894"/>
                              <a:gd name="T47" fmla="*/ 1624 h 2426"/>
                              <a:gd name="T48" fmla="+- 0 8187 1262"/>
                              <a:gd name="T49" fmla="*/ T48 w 12409"/>
                              <a:gd name="T50" fmla="+- 0 1536 7894"/>
                              <a:gd name="T51" fmla="*/ 1536 h 2426"/>
                              <a:gd name="T52" fmla="+- 0 8663 1262"/>
                              <a:gd name="T53" fmla="*/ T52 w 12409"/>
                              <a:gd name="T54" fmla="+- 0 1464 7894"/>
                              <a:gd name="T55" fmla="*/ 1464 h 2426"/>
                              <a:gd name="T56" fmla="+- 0 9139 1262"/>
                              <a:gd name="T57" fmla="*/ T56 w 12409"/>
                              <a:gd name="T58" fmla="+- 0 1406 7894"/>
                              <a:gd name="T59" fmla="*/ 1406 h 2426"/>
                              <a:gd name="T60" fmla="+- 0 9615 1262"/>
                              <a:gd name="T61" fmla="*/ T60 w 12409"/>
                              <a:gd name="T62" fmla="+- 0 1362 7894"/>
                              <a:gd name="T63" fmla="*/ 1362 h 2426"/>
                              <a:gd name="T64" fmla="+- 0 10091 1262"/>
                              <a:gd name="T65" fmla="*/ T64 w 12409"/>
                              <a:gd name="T66" fmla="+- 0 1329 7894"/>
                              <a:gd name="T67" fmla="*/ 1329 h 2426"/>
                              <a:gd name="T68" fmla="+- 0 2475 1262"/>
                              <a:gd name="T69" fmla="*/ T68 w 12409"/>
                              <a:gd name="T70" fmla="+- 0 1625 7894"/>
                              <a:gd name="T71" fmla="*/ 1625 h 2426"/>
                              <a:gd name="T72" fmla="+- 0 2951 1262"/>
                              <a:gd name="T73" fmla="*/ T72 w 12409"/>
                              <a:gd name="T74" fmla="+- 0 1602 7894"/>
                              <a:gd name="T75" fmla="*/ 1602 h 2426"/>
                              <a:gd name="T76" fmla="+- 0 3427 1262"/>
                              <a:gd name="T77" fmla="*/ T76 w 12409"/>
                              <a:gd name="T78" fmla="+- 0 1583 7894"/>
                              <a:gd name="T79" fmla="*/ 1583 h 2426"/>
                              <a:gd name="T80" fmla="+- 0 3903 1262"/>
                              <a:gd name="T81" fmla="*/ T80 w 12409"/>
                              <a:gd name="T82" fmla="+- 0 1566 7894"/>
                              <a:gd name="T83" fmla="*/ 1566 h 2426"/>
                              <a:gd name="T84" fmla="+- 0 4379 1262"/>
                              <a:gd name="T85" fmla="*/ T84 w 12409"/>
                              <a:gd name="T86" fmla="+- 0 1553 7894"/>
                              <a:gd name="T87" fmla="*/ 1553 h 2426"/>
                              <a:gd name="T88" fmla="+- 0 4855 1262"/>
                              <a:gd name="T89" fmla="*/ T88 w 12409"/>
                              <a:gd name="T90" fmla="+- 0 1541 7894"/>
                              <a:gd name="T91" fmla="*/ 1541 h 2426"/>
                              <a:gd name="T92" fmla="+- 0 5331 1262"/>
                              <a:gd name="T93" fmla="*/ T92 w 12409"/>
                              <a:gd name="T94" fmla="+- 0 1531 7894"/>
                              <a:gd name="T95" fmla="*/ 1531 h 2426"/>
                              <a:gd name="T96" fmla="+- 0 5807 1262"/>
                              <a:gd name="T97" fmla="*/ T96 w 12409"/>
                              <a:gd name="T98" fmla="+- 0 1522 7894"/>
                              <a:gd name="T99" fmla="*/ 1522 h 2426"/>
                              <a:gd name="T100" fmla="+- 0 6283 1262"/>
                              <a:gd name="T101" fmla="*/ T100 w 12409"/>
                              <a:gd name="T102" fmla="+- 0 1513 7894"/>
                              <a:gd name="T103" fmla="*/ 1513 h 2426"/>
                              <a:gd name="T104" fmla="+- 0 6759 1262"/>
                              <a:gd name="T105" fmla="*/ T104 w 12409"/>
                              <a:gd name="T106" fmla="+- 0 1504 7894"/>
                              <a:gd name="T107" fmla="*/ 1504 h 2426"/>
                              <a:gd name="T108" fmla="+- 0 7235 1262"/>
                              <a:gd name="T109" fmla="*/ T108 w 12409"/>
                              <a:gd name="T110" fmla="+- 0 1493 7894"/>
                              <a:gd name="T111" fmla="*/ 1493 h 2426"/>
                              <a:gd name="T112" fmla="+- 0 7711 1262"/>
                              <a:gd name="T113" fmla="*/ T112 w 12409"/>
                              <a:gd name="T114" fmla="+- 0 1481 7894"/>
                              <a:gd name="T115" fmla="*/ 1481 h 2426"/>
                              <a:gd name="T116" fmla="+- 0 8187 1262"/>
                              <a:gd name="T117" fmla="*/ T116 w 12409"/>
                              <a:gd name="T118" fmla="+- 0 1467 7894"/>
                              <a:gd name="T119" fmla="*/ 1467 h 2426"/>
                              <a:gd name="T120" fmla="+- 0 8663 1262"/>
                              <a:gd name="T121" fmla="*/ T120 w 12409"/>
                              <a:gd name="T122" fmla="+- 0 1451 7894"/>
                              <a:gd name="T123" fmla="*/ 1451 h 2426"/>
                              <a:gd name="T124" fmla="+- 0 9139 1262"/>
                              <a:gd name="T125" fmla="*/ T124 w 12409"/>
                              <a:gd name="T126" fmla="+- 0 1435 7894"/>
                              <a:gd name="T127" fmla="*/ 1435 h 2426"/>
                              <a:gd name="T128" fmla="+- 0 9615 1262"/>
                              <a:gd name="T129" fmla="*/ T128 w 12409"/>
                              <a:gd name="T130" fmla="+- 0 1417 7894"/>
                              <a:gd name="T131" fmla="*/ 1417 h 2426"/>
                              <a:gd name="T132" fmla="+- 0 10091 1262"/>
                              <a:gd name="T133" fmla="*/ T132 w 12409"/>
                              <a:gd name="T134" fmla="+- 0 1399 7894"/>
                              <a:gd name="T135" fmla="*/ 1399 h 2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2426">
                                <a:moveTo>
                                  <a:pt x="1213" y="-5076"/>
                                </a:moveTo>
                                <a:lnTo>
                                  <a:pt x="1689" y="-5100"/>
                                </a:lnTo>
                                <a:lnTo>
                                  <a:pt x="2165" y="-5155"/>
                                </a:lnTo>
                                <a:lnTo>
                                  <a:pt x="2641" y="-5238"/>
                                </a:lnTo>
                                <a:lnTo>
                                  <a:pt x="3117" y="-5345"/>
                                </a:lnTo>
                                <a:lnTo>
                                  <a:pt x="3593" y="-5472"/>
                                </a:lnTo>
                                <a:lnTo>
                                  <a:pt x="4069" y="-5614"/>
                                </a:lnTo>
                                <a:lnTo>
                                  <a:pt x="4545" y="-5761"/>
                                </a:lnTo>
                                <a:lnTo>
                                  <a:pt x="5021" y="-5906"/>
                                </a:lnTo>
                                <a:lnTo>
                                  <a:pt x="5497" y="-6043"/>
                                </a:lnTo>
                                <a:lnTo>
                                  <a:pt x="5973" y="-6166"/>
                                </a:lnTo>
                                <a:lnTo>
                                  <a:pt x="6449" y="-6270"/>
                                </a:lnTo>
                                <a:lnTo>
                                  <a:pt x="6925" y="-6358"/>
                                </a:lnTo>
                                <a:lnTo>
                                  <a:pt x="7401" y="-6430"/>
                                </a:lnTo>
                                <a:lnTo>
                                  <a:pt x="7877" y="-6488"/>
                                </a:lnTo>
                                <a:lnTo>
                                  <a:pt x="8353" y="-6532"/>
                                </a:lnTo>
                                <a:lnTo>
                                  <a:pt x="8829" y="-6565"/>
                                </a:lnTo>
                                <a:moveTo>
                                  <a:pt x="1213" y="-6269"/>
                                </a:moveTo>
                                <a:lnTo>
                                  <a:pt x="1689" y="-6292"/>
                                </a:lnTo>
                                <a:lnTo>
                                  <a:pt x="2165" y="-6311"/>
                                </a:lnTo>
                                <a:lnTo>
                                  <a:pt x="2641" y="-6328"/>
                                </a:lnTo>
                                <a:lnTo>
                                  <a:pt x="3117" y="-6341"/>
                                </a:lnTo>
                                <a:lnTo>
                                  <a:pt x="3593" y="-6353"/>
                                </a:lnTo>
                                <a:lnTo>
                                  <a:pt x="4069" y="-6363"/>
                                </a:lnTo>
                                <a:lnTo>
                                  <a:pt x="4545" y="-6372"/>
                                </a:lnTo>
                                <a:lnTo>
                                  <a:pt x="5021" y="-6381"/>
                                </a:lnTo>
                                <a:lnTo>
                                  <a:pt x="5497" y="-6390"/>
                                </a:lnTo>
                                <a:lnTo>
                                  <a:pt x="5973" y="-6401"/>
                                </a:lnTo>
                                <a:lnTo>
                                  <a:pt x="6449" y="-6413"/>
                                </a:lnTo>
                                <a:lnTo>
                                  <a:pt x="6925" y="-6427"/>
                                </a:lnTo>
                                <a:lnTo>
                                  <a:pt x="7401" y="-6443"/>
                                </a:lnTo>
                                <a:lnTo>
                                  <a:pt x="7877" y="-6459"/>
                                </a:lnTo>
                                <a:lnTo>
                                  <a:pt x="8353" y="-6477"/>
                                </a:lnTo>
                                <a:lnTo>
                                  <a:pt x="8829" y="-6495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102"/>
                        <wps:cNvSpPr>
                          <a:spLocks/>
                        </wps:cNvSpPr>
                        <wps:spPr bwMode="auto">
                          <a:xfrm>
                            <a:off x="2475" y="583"/>
                            <a:ext cx="7616" cy="150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732 583"/>
                              <a:gd name="T3" fmla="*/ 732 h 150"/>
                              <a:gd name="T4" fmla="+- 0 2951 2475"/>
                              <a:gd name="T5" fmla="*/ T4 w 7616"/>
                              <a:gd name="T6" fmla="+- 0 725 583"/>
                              <a:gd name="T7" fmla="*/ 725 h 150"/>
                              <a:gd name="T8" fmla="+- 0 3427 2475"/>
                              <a:gd name="T9" fmla="*/ T8 w 7616"/>
                              <a:gd name="T10" fmla="+- 0 719 583"/>
                              <a:gd name="T11" fmla="*/ 719 h 150"/>
                              <a:gd name="T12" fmla="+- 0 3903 2475"/>
                              <a:gd name="T13" fmla="*/ T12 w 7616"/>
                              <a:gd name="T14" fmla="+- 0 712 583"/>
                              <a:gd name="T15" fmla="*/ 712 h 150"/>
                              <a:gd name="T16" fmla="+- 0 4379 2475"/>
                              <a:gd name="T17" fmla="*/ T16 w 7616"/>
                              <a:gd name="T18" fmla="+- 0 706 583"/>
                              <a:gd name="T19" fmla="*/ 706 h 150"/>
                              <a:gd name="T20" fmla="+- 0 4855 2475"/>
                              <a:gd name="T21" fmla="*/ T20 w 7616"/>
                              <a:gd name="T22" fmla="+- 0 699 583"/>
                              <a:gd name="T23" fmla="*/ 699 h 150"/>
                              <a:gd name="T24" fmla="+- 0 5331 2475"/>
                              <a:gd name="T25" fmla="*/ T24 w 7616"/>
                              <a:gd name="T26" fmla="+- 0 691 583"/>
                              <a:gd name="T27" fmla="*/ 691 h 150"/>
                              <a:gd name="T28" fmla="+- 0 5807 2475"/>
                              <a:gd name="T29" fmla="*/ T28 w 7616"/>
                              <a:gd name="T30" fmla="+- 0 683 583"/>
                              <a:gd name="T31" fmla="*/ 683 h 150"/>
                              <a:gd name="T32" fmla="+- 0 6283 2475"/>
                              <a:gd name="T33" fmla="*/ T32 w 7616"/>
                              <a:gd name="T34" fmla="+- 0 674 583"/>
                              <a:gd name="T35" fmla="*/ 674 h 150"/>
                              <a:gd name="T36" fmla="+- 0 6759 2475"/>
                              <a:gd name="T37" fmla="*/ T36 w 7616"/>
                              <a:gd name="T38" fmla="+- 0 663 583"/>
                              <a:gd name="T39" fmla="*/ 663 h 150"/>
                              <a:gd name="T40" fmla="+- 0 7235 2475"/>
                              <a:gd name="T41" fmla="*/ T40 w 7616"/>
                              <a:gd name="T42" fmla="+- 0 653 583"/>
                              <a:gd name="T43" fmla="*/ 653 h 150"/>
                              <a:gd name="T44" fmla="+- 0 7711 2475"/>
                              <a:gd name="T45" fmla="*/ T44 w 7616"/>
                              <a:gd name="T46" fmla="+- 0 641 583"/>
                              <a:gd name="T47" fmla="*/ 641 h 150"/>
                              <a:gd name="T48" fmla="+- 0 8187 2475"/>
                              <a:gd name="T49" fmla="*/ T48 w 7616"/>
                              <a:gd name="T50" fmla="+- 0 629 583"/>
                              <a:gd name="T51" fmla="*/ 629 h 150"/>
                              <a:gd name="T52" fmla="+- 0 8663 2475"/>
                              <a:gd name="T53" fmla="*/ T52 w 7616"/>
                              <a:gd name="T54" fmla="+- 0 618 583"/>
                              <a:gd name="T55" fmla="*/ 618 h 150"/>
                              <a:gd name="T56" fmla="+- 0 9139 2475"/>
                              <a:gd name="T57" fmla="*/ T56 w 7616"/>
                              <a:gd name="T58" fmla="+- 0 606 583"/>
                              <a:gd name="T59" fmla="*/ 606 h 150"/>
                              <a:gd name="T60" fmla="+- 0 9615 2475"/>
                              <a:gd name="T61" fmla="*/ T60 w 7616"/>
                              <a:gd name="T62" fmla="+- 0 594 583"/>
                              <a:gd name="T63" fmla="*/ 594 h 150"/>
                              <a:gd name="T64" fmla="+- 0 10091 2475"/>
                              <a:gd name="T65" fmla="*/ T64 w 7616"/>
                              <a:gd name="T66" fmla="+- 0 583 583"/>
                              <a:gd name="T67" fmla="*/ 583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150">
                                <a:moveTo>
                                  <a:pt x="0" y="149"/>
                                </a:moveTo>
                                <a:lnTo>
                                  <a:pt x="476" y="142"/>
                                </a:lnTo>
                                <a:lnTo>
                                  <a:pt x="952" y="136"/>
                                </a:lnTo>
                                <a:lnTo>
                                  <a:pt x="1428" y="129"/>
                                </a:lnTo>
                                <a:lnTo>
                                  <a:pt x="1904" y="123"/>
                                </a:lnTo>
                                <a:lnTo>
                                  <a:pt x="2380" y="116"/>
                                </a:lnTo>
                                <a:lnTo>
                                  <a:pt x="2856" y="108"/>
                                </a:lnTo>
                                <a:lnTo>
                                  <a:pt x="3332" y="100"/>
                                </a:lnTo>
                                <a:lnTo>
                                  <a:pt x="3808" y="91"/>
                                </a:lnTo>
                                <a:lnTo>
                                  <a:pt x="4284" y="80"/>
                                </a:lnTo>
                                <a:lnTo>
                                  <a:pt x="4760" y="70"/>
                                </a:lnTo>
                                <a:lnTo>
                                  <a:pt x="5236" y="58"/>
                                </a:lnTo>
                                <a:lnTo>
                                  <a:pt x="5712" y="46"/>
                                </a:lnTo>
                                <a:lnTo>
                                  <a:pt x="6188" y="35"/>
                                </a:lnTo>
                                <a:lnTo>
                                  <a:pt x="6664" y="23"/>
                                </a:lnTo>
                                <a:lnTo>
                                  <a:pt x="7140" y="11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utoShape 101"/>
                        <wps:cNvSpPr>
                          <a:spLocks/>
                        </wps:cNvSpPr>
                        <wps:spPr bwMode="auto">
                          <a:xfrm>
                            <a:off x="1261" y="7271"/>
                            <a:ext cx="12409" cy="1910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1181 7272"/>
                              <a:gd name="T3" fmla="*/ 1181 h 1910"/>
                              <a:gd name="T4" fmla="+- 0 2951 1262"/>
                              <a:gd name="T5" fmla="*/ T4 w 12409"/>
                              <a:gd name="T6" fmla="+- 0 1166 7272"/>
                              <a:gd name="T7" fmla="*/ 1166 h 1910"/>
                              <a:gd name="T8" fmla="+- 0 3427 1262"/>
                              <a:gd name="T9" fmla="*/ T8 w 12409"/>
                              <a:gd name="T10" fmla="+- 0 1220 7272"/>
                              <a:gd name="T11" fmla="*/ 1220 h 1910"/>
                              <a:gd name="T12" fmla="+- 0 3903 1262"/>
                              <a:gd name="T13" fmla="*/ T12 w 12409"/>
                              <a:gd name="T14" fmla="+- 0 1210 7272"/>
                              <a:gd name="T15" fmla="*/ 1210 h 1910"/>
                              <a:gd name="T16" fmla="+- 0 4379 1262"/>
                              <a:gd name="T17" fmla="*/ T16 w 12409"/>
                              <a:gd name="T18" fmla="+- 0 1220 7272"/>
                              <a:gd name="T19" fmla="*/ 1220 h 1910"/>
                              <a:gd name="T20" fmla="+- 0 4855 1262"/>
                              <a:gd name="T21" fmla="*/ T20 w 12409"/>
                              <a:gd name="T22" fmla="+- 0 1239 7272"/>
                              <a:gd name="T23" fmla="*/ 1239 h 1910"/>
                              <a:gd name="T24" fmla="+- 0 5331 1262"/>
                              <a:gd name="T25" fmla="*/ T24 w 12409"/>
                              <a:gd name="T26" fmla="+- 0 1265 7272"/>
                              <a:gd name="T27" fmla="*/ 1265 h 1910"/>
                              <a:gd name="T28" fmla="+- 0 5807 1262"/>
                              <a:gd name="T29" fmla="*/ T28 w 12409"/>
                              <a:gd name="T30" fmla="+- 0 1245 7272"/>
                              <a:gd name="T31" fmla="*/ 1245 h 1910"/>
                              <a:gd name="T32" fmla="+- 0 6283 1262"/>
                              <a:gd name="T33" fmla="*/ T32 w 12409"/>
                              <a:gd name="T34" fmla="+- 0 1191 7272"/>
                              <a:gd name="T35" fmla="*/ 1191 h 1910"/>
                              <a:gd name="T36" fmla="+- 0 6759 1262"/>
                              <a:gd name="T37" fmla="*/ T36 w 12409"/>
                              <a:gd name="T38" fmla="+- 0 1128 7272"/>
                              <a:gd name="T39" fmla="*/ 1128 h 1910"/>
                              <a:gd name="T40" fmla="+- 0 7235 1262"/>
                              <a:gd name="T41" fmla="*/ T40 w 12409"/>
                              <a:gd name="T42" fmla="+- 0 1108 7272"/>
                              <a:gd name="T43" fmla="*/ 1108 h 1910"/>
                              <a:gd name="T44" fmla="+- 0 7711 1262"/>
                              <a:gd name="T45" fmla="*/ T44 w 12409"/>
                              <a:gd name="T46" fmla="+- 0 1079 7272"/>
                              <a:gd name="T47" fmla="*/ 1079 h 1910"/>
                              <a:gd name="T48" fmla="+- 0 8187 1262"/>
                              <a:gd name="T49" fmla="*/ T48 w 12409"/>
                              <a:gd name="T50" fmla="+- 0 1040 7272"/>
                              <a:gd name="T51" fmla="*/ 1040 h 1910"/>
                              <a:gd name="T52" fmla="+- 0 8663 1262"/>
                              <a:gd name="T53" fmla="*/ T52 w 12409"/>
                              <a:gd name="T54" fmla="+- 0 1021 7272"/>
                              <a:gd name="T55" fmla="*/ 1021 h 1910"/>
                              <a:gd name="T56" fmla="+- 0 9139 1262"/>
                              <a:gd name="T57" fmla="*/ T56 w 12409"/>
                              <a:gd name="T58" fmla="+- 0 1001 7272"/>
                              <a:gd name="T59" fmla="*/ 1001 h 1910"/>
                              <a:gd name="T60" fmla="+- 0 9615 1262"/>
                              <a:gd name="T61" fmla="*/ T60 w 12409"/>
                              <a:gd name="T62" fmla="+- 0 977 7272"/>
                              <a:gd name="T63" fmla="*/ 977 h 1910"/>
                              <a:gd name="T64" fmla="+- 0 10091 1262"/>
                              <a:gd name="T65" fmla="*/ T64 w 12409"/>
                              <a:gd name="T66" fmla="+- 0 948 7272"/>
                              <a:gd name="T67" fmla="*/ 948 h 1910"/>
                              <a:gd name="T68" fmla="+- 0 2475 1262"/>
                              <a:gd name="T69" fmla="*/ T68 w 12409"/>
                              <a:gd name="T70" fmla="+- 0 2119 7272"/>
                              <a:gd name="T71" fmla="*/ 2119 h 1910"/>
                              <a:gd name="T72" fmla="+- 0 2951 1262"/>
                              <a:gd name="T73" fmla="*/ T72 w 12409"/>
                              <a:gd name="T74" fmla="+- 0 2064 7272"/>
                              <a:gd name="T75" fmla="*/ 2064 h 1910"/>
                              <a:gd name="T76" fmla="+- 0 3427 1262"/>
                              <a:gd name="T77" fmla="*/ T76 w 12409"/>
                              <a:gd name="T78" fmla="+- 0 2008 7272"/>
                              <a:gd name="T79" fmla="*/ 2008 h 1910"/>
                              <a:gd name="T80" fmla="+- 0 3903 1262"/>
                              <a:gd name="T81" fmla="*/ T80 w 12409"/>
                              <a:gd name="T82" fmla="+- 0 1951 7272"/>
                              <a:gd name="T83" fmla="*/ 1951 h 1910"/>
                              <a:gd name="T84" fmla="+- 0 4379 1262"/>
                              <a:gd name="T85" fmla="*/ T84 w 12409"/>
                              <a:gd name="T86" fmla="+- 0 1895 7272"/>
                              <a:gd name="T87" fmla="*/ 1895 h 1910"/>
                              <a:gd name="T88" fmla="+- 0 4855 1262"/>
                              <a:gd name="T89" fmla="*/ T88 w 12409"/>
                              <a:gd name="T90" fmla="+- 0 1840 7272"/>
                              <a:gd name="T91" fmla="*/ 1840 h 1910"/>
                              <a:gd name="T92" fmla="+- 0 5331 1262"/>
                              <a:gd name="T93" fmla="*/ T92 w 12409"/>
                              <a:gd name="T94" fmla="+- 0 1786 7272"/>
                              <a:gd name="T95" fmla="*/ 1786 h 1910"/>
                              <a:gd name="T96" fmla="+- 0 5807 1262"/>
                              <a:gd name="T97" fmla="*/ T96 w 12409"/>
                              <a:gd name="T98" fmla="+- 0 1733 7272"/>
                              <a:gd name="T99" fmla="*/ 1733 h 1910"/>
                              <a:gd name="T100" fmla="+- 0 6283 1262"/>
                              <a:gd name="T101" fmla="*/ T100 w 12409"/>
                              <a:gd name="T102" fmla="+- 0 1683 7272"/>
                              <a:gd name="T103" fmla="*/ 1683 h 1910"/>
                              <a:gd name="T104" fmla="+- 0 6759 1262"/>
                              <a:gd name="T105" fmla="*/ T104 w 12409"/>
                              <a:gd name="T106" fmla="+- 0 1635 7272"/>
                              <a:gd name="T107" fmla="*/ 1635 h 1910"/>
                              <a:gd name="T108" fmla="+- 0 7235 1262"/>
                              <a:gd name="T109" fmla="*/ T108 w 12409"/>
                              <a:gd name="T110" fmla="+- 0 1590 7272"/>
                              <a:gd name="T111" fmla="*/ 1590 h 1910"/>
                              <a:gd name="T112" fmla="+- 0 7711 1262"/>
                              <a:gd name="T113" fmla="*/ T112 w 12409"/>
                              <a:gd name="T114" fmla="+- 0 1547 7272"/>
                              <a:gd name="T115" fmla="*/ 1547 h 1910"/>
                              <a:gd name="T116" fmla="+- 0 8187 1262"/>
                              <a:gd name="T117" fmla="*/ T116 w 12409"/>
                              <a:gd name="T118" fmla="+- 0 1507 7272"/>
                              <a:gd name="T119" fmla="*/ 1507 h 1910"/>
                              <a:gd name="T120" fmla="+- 0 8663 1262"/>
                              <a:gd name="T121" fmla="*/ T120 w 12409"/>
                              <a:gd name="T122" fmla="+- 0 1469 7272"/>
                              <a:gd name="T123" fmla="*/ 1469 h 1910"/>
                              <a:gd name="T124" fmla="+- 0 9139 1262"/>
                              <a:gd name="T125" fmla="*/ T124 w 12409"/>
                              <a:gd name="T126" fmla="+- 0 1432 7272"/>
                              <a:gd name="T127" fmla="*/ 1432 h 1910"/>
                              <a:gd name="T128" fmla="+- 0 9615 1262"/>
                              <a:gd name="T129" fmla="*/ T128 w 12409"/>
                              <a:gd name="T130" fmla="+- 0 1397 7272"/>
                              <a:gd name="T131" fmla="*/ 1397 h 1910"/>
                              <a:gd name="T132" fmla="+- 0 10091 1262"/>
                              <a:gd name="T133" fmla="*/ T132 w 12409"/>
                              <a:gd name="T134" fmla="+- 0 1363 7272"/>
                              <a:gd name="T135" fmla="*/ 1363 h 1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1910">
                                <a:moveTo>
                                  <a:pt x="1213" y="-6091"/>
                                </a:moveTo>
                                <a:lnTo>
                                  <a:pt x="1689" y="-6106"/>
                                </a:lnTo>
                                <a:lnTo>
                                  <a:pt x="2165" y="-6052"/>
                                </a:lnTo>
                                <a:lnTo>
                                  <a:pt x="2641" y="-6062"/>
                                </a:lnTo>
                                <a:lnTo>
                                  <a:pt x="3117" y="-6052"/>
                                </a:lnTo>
                                <a:lnTo>
                                  <a:pt x="3593" y="-6033"/>
                                </a:lnTo>
                                <a:lnTo>
                                  <a:pt x="4069" y="-6007"/>
                                </a:lnTo>
                                <a:lnTo>
                                  <a:pt x="4545" y="-6027"/>
                                </a:lnTo>
                                <a:lnTo>
                                  <a:pt x="5021" y="-6081"/>
                                </a:lnTo>
                                <a:lnTo>
                                  <a:pt x="5497" y="-6144"/>
                                </a:lnTo>
                                <a:lnTo>
                                  <a:pt x="5973" y="-6164"/>
                                </a:lnTo>
                                <a:lnTo>
                                  <a:pt x="6449" y="-6193"/>
                                </a:lnTo>
                                <a:lnTo>
                                  <a:pt x="6925" y="-6232"/>
                                </a:lnTo>
                                <a:lnTo>
                                  <a:pt x="7401" y="-6251"/>
                                </a:lnTo>
                                <a:lnTo>
                                  <a:pt x="7877" y="-6271"/>
                                </a:lnTo>
                                <a:lnTo>
                                  <a:pt x="8353" y="-6295"/>
                                </a:lnTo>
                                <a:lnTo>
                                  <a:pt x="8829" y="-6324"/>
                                </a:lnTo>
                                <a:moveTo>
                                  <a:pt x="1213" y="-5153"/>
                                </a:moveTo>
                                <a:lnTo>
                                  <a:pt x="1689" y="-5208"/>
                                </a:lnTo>
                                <a:lnTo>
                                  <a:pt x="2165" y="-5264"/>
                                </a:lnTo>
                                <a:lnTo>
                                  <a:pt x="2641" y="-5321"/>
                                </a:lnTo>
                                <a:lnTo>
                                  <a:pt x="3117" y="-5377"/>
                                </a:lnTo>
                                <a:lnTo>
                                  <a:pt x="3593" y="-5432"/>
                                </a:lnTo>
                                <a:lnTo>
                                  <a:pt x="4069" y="-5486"/>
                                </a:lnTo>
                                <a:lnTo>
                                  <a:pt x="4545" y="-5539"/>
                                </a:lnTo>
                                <a:lnTo>
                                  <a:pt x="5021" y="-5589"/>
                                </a:lnTo>
                                <a:lnTo>
                                  <a:pt x="5497" y="-5637"/>
                                </a:lnTo>
                                <a:lnTo>
                                  <a:pt x="5973" y="-5682"/>
                                </a:lnTo>
                                <a:lnTo>
                                  <a:pt x="6449" y="-5725"/>
                                </a:lnTo>
                                <a:lnTo>
                                  <a:pt x="6925" y="-5765"/>
                                </a:lnTo>
                                <a:lnTo>
                                  <a:pt x="7401" y="-5803"/>
                                </a:lnTo>
                                <a:lnTo>
                                  <a:pt x="7877" y="-5840"/>
                                </a:lnTo>
                                <a:lnTo>
                                  <a:pt x="8353" y="-5875"/>
                                </a:lnTo>
                                <a:lnTo>
                                  <a:pt x="8829" y="-5909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00"/>
                        <wps:cNvSpPr>
                          <a:spLocks/>
                        </wps:cNvSpPr>
                        <wps:spPr bwMode="auto">
                          <a:xfrm>
                            <a:off x="2475" y="599"/>
                            <a:ext cx="7616" cy="411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010 599"/>
                              <a:gd name="T3" fmla="*/ 1010 h 411"/>
                              <a:gd name="T4" fmla="+- 0 2951 2475"/>
                              <a:gd name="T5" fmla="*/ T4 w 7616"/>
                              <a:gd name="T6" fmla="+- 0 966 599"/>
                              <a:gd name="T7" fmla="*/ 966 h 411"/>
                              <a:gd name="T8" fmla="+- 0 3427 2475"/>
                              <a:gd name="T9" fmla="*/ T8 w 7616"/>
                              <a:gd name="T10" fmla="+- 0 947 599"/>
                              <a:gd name="T11" fmla="*/ 947 h 411"/>
                              <a:gd name="T12" fmla="+- 0 3903 2475"/>
                              <a:gd name="T13" fmla="*/ T12 w 7616"/>
                              <a:gd name="T14" fmla="+- 0 917 599"/>
                              <a:gd name="T15" fmla="*/ 917 h 411"/>
                              <a:gd name="T16" fmla="+- 0 4379 2475"/>
                              <a:gd name="T17" fmla="*/ T16 w 7616"/>
                              <a:gd name="T18" fmla="+- 0 843 599"/>
                              <a:gd name="T19" fmla="*/ 843 h 411"/>
                              <a:gd name="T20" fmla="+- 0 4855 2475"/>
                              <a:gd name="T21" fmla="*/ T20 w 7616"/>
                              <a:gd name="T22" fmla="+- 0 908 599"/>
                              <a:gd name="T23" fmla="*/ 908 h 411"/>
                              <a:gd name="T24" fmla="+- 0 5331 2475"/>
                              <a:gd name="T25" fmla="*/ T24 w 7616"/>
                              <a:gd name="T26" fmla="+- 0 956 599"/>
                              <a:gd name="T27" fmla="*/ 956 h 411"/>
                              <a:gd name="T28" fmla="+- 0 5807 2475"/>
                              <a:gd name="T29" fmla="*/ T28 w 7616"/>
                              <a:gd name="T30" fmla="+- 0 941 599"/>
                              <a:gd name="T31" fmla="*/ 941 h 411"/>
                              <a:gd name="T32" fmla="+- 0 6283 2475"/>
                              <a:gd name="T33" fmla="*/ T32 w 7616"/>
                              <a:gd name="T34" fmla="+- 0 805 599"/>
                              <a:gd name="T35" fmla="*/ 805 h 411"/>
                              <a:gd name="T36" fmla="+- 0 6759 2475"/>
                              <a:gd name="T37" fmla="*/ T36 w 7616"/>
                              <a:gd name="T38" fmla="+- 0 740 599"/>
                              <a:gd name="T39" fmla="*/ 740 h 411"/>
                              <a:gd name="T40" fmla="+- 0 7235 2475"/>
                              <a:gd name="T41" fmla="*/ T40 w 7616"/>
                              <a:gd name="T42" fmla="+- 0 701 599"/>
                              <a:gd name="T43" fmla="*/ 701 h 411"/>
                              <a:gd name="T44" fmla="+- 0 7711 2475"/>
                              <a:gd name="T45" fmla="*/ T44 w 7616"/>
                              <a:gd name="T46" fmla="+- 0 692 599"/>
                              <a:gd name="T47" fmla="*/ 692 h 411"/>
                              <a:gd name="T48" fmla="+- 0 8187 2475"/>
                              <a:gd name="T49" fmla="*/ T48 w 7616"/>
                              <a:gd name="T50" fmla="+- 0 672 599"/>
                              <a:gd name="T51" fmla="*/ 672 h 411"/>
                              <a:gd name="T52" fmla="+- 0 8663 2475"/>
                              <a:gd name="T53" fmla="*/ T52 w 7616"/>
                              <a:gd name="T54" fmla="+- 0 652 599"/>
                              <a:gd name="T55" fmla="*/ 652 h 411"/>
                              <a:gd name="T56" fmla="+- 0 9139 2475"/>
                              <a:gd name="T57" fmla="*/ T56 w 7616"/>
                              <a:gd name="T58" fmla="+- 0 639 599"/>
                              <a:gd name="T59" fmla="*/ 639 h 411"/>
                              <a:gd name="T60" fmla="+- 0 9615 2475"/>
                              <a:gd name="T61" fmla="*/ T60 w 7616"/>
                              <a:gd name="T62" fmla="+- 0 604 599"/>
                              <a:gd name="T63" fmla="*/ 604 h 411"/>
                              <a:gd name="T64" fmla="+- 0 10091 2475"/>
                              <a:gd name="T65" fmla="*/ T64 w 7616"/>
                              <a:gd name="T66" fmla="+- 0 599 599"/>
                              <a:gd name="T67" fmla="*/ 599 h 4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411">
                                <a:moveTo>
                                  <a:pt x="0" y="411"/>
                                </a:moveTo>
                                <a:lnTo>
                                  <a:pt x="476" y="367"/>
                                </a:lnTo>
                                <a:lnTo>
                                  <a:pt x="952" y="348"/>
                                </a:lnTo>
                                <a:lnTo>
                                  <a:pt x="1428" y="318"/>
                                </a:lnTo>
                                <a:lnTo>
                                  <a:pt x="1904" y="244"/>
                                </a:lnTo>
                                <a:lnTo>
                                  <a:pt x="2380" y="309"/>
                                </a:lnTo>
                                <a:lnTo>
                                  <a:pt x="2856" y="357"/>
                                </a:lnTo>
                                <a:lnTo>
                                  <a:pt x="3332" y="342"/>
                                </a:lnTo>
                                <a:lnTo>
                                  <a:pt x="3808" y="206"/>
                                </a:lnTo>
                                <a:lnTo>
                                  <a:pt x="4284" y="141"/>
                                </a:lnTo>
                                <a:lnTo>
                                  <a:pt x="4760" y="102"/>
                                </a:lnTo>
                                <a:lnTo>
                                  <a:pt x="5236" y="93"/>
                                </a:lnTo>
                                <a:lnTo>
                                  <a:pt x="5712" y="73"/>
                                </a:lnTo>
                                <a:lnTo>
                                  <a:pt x="6188" y="53"/>
                                </a:lnTo>
                                <a:lnTo>
                                  <a:pt x="6664" y="40"/>
                                </a:lnTo>
                                <a:lnTo>
                                  <a:pt x="7140" y="5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9"/>
                        <wps:cNvSpPr>
                          <a:spLocks/>
                        </wps:cNvSpPr>
                        <wps:spPr bwMode="auto">
                          <a:xfrm>
                            <a:off x="2475" y="106"/>
                            <a:ext cx="7616" cy="501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607 107"/>
                              <a:gd name="T3" fmla="*/ 607 h 501"/>
                              <a:gd name="T4" fmla="+- 0 2951 2475"/>
                              <a:gd name="T5" fmla="*/ T4 w 7616"/>
                              <a:gd name="T6" fmla="+- 0 560 107"/>
                              <a:gd name="T7" fmla="*/ 560 h 501"/>
                              <a:gd name="T8" fmla="+- 0 3427 2475"/>
                              <a:gd name="T9" fmla="*/ T8 w 7616"/>
                              <a:gd name="T10" fmla="+- 0 512 107"/>
                              <a:gd name="T11" fmla="*/ 512 h 501"/>
                              <a:gd name="T12" fmla="+- 0 3903 2475"/>
                              <a:gd name="T13" fmla="*/ T12 w 7616"/>
                              <a:gd name="T14" fmla="+- 0 466 107"/>
                              <a:gd name="T15" fmla="*/ 466 h 501"/>
                              <a:gd name="T16" fmla="+- 0 4379 2475"/>
                              <a:gd name="T17" fmla="*/ T16 w 7616"/>
                              <a:gd name="T18" fmla="+- 0 422 107"/>
                              <a:gd name="T19" fmla="*/ 422 h 501"/>
                              <a:gd name="T20" fmla="+- 0 4855 2475"/>
                              <a:gd name="T21" fmla="*/ T20 w 7616"/>
                              <a:gd name="T22" fmla="+- 0 379 107"/>
                              <a:gd name="T23" fmla="*/ 379 h 501"/>
                              <a:gd name="T24" fmla="+- 0 5331 2475"/>
                              <a:gd name="T25" fmla="*/ T24 w 7616"/>
                              <a:gd name="T26" fmla="+- 0 340 107"/>
                              <a:gd name="T27" fmla="*/ 340 h 501"/>
                              <a:gd name="T28" fmla="+- 0 5807 2475"/>
                              <a:gd name="T29" fmla="*/ T28 w 7616"/>
                              <a:gd name="T30" fmla="+- 0 305 107"/>
                              <a:gd name="T31" fmla="*/ 305 h 501"/>
                              <a:gd name="T32" fmla="+- 0 6283 2475"/>
                              <a:gd name="T33" fmla="*/ T32 w 7616"/>
                              <a:gd name="T34" fmla="+- 0 272 107"/>
                              <a:gd name="T35" fmla="*/ 272 h 501"/>
                              <a:gd name="T36" fmla="+- 0 6759 2475"/>
                              <a:gd name="T37" fmla="*/ T36 w 7616"/>
                              <a:gd name="T38" fmla="+- 0 244 107"/>
                              <a:gd name="T39" fmla="*/ 244 h 501"/>
                              <a:gd name="T40" fmla="+- 0 7235 2475"/>
                              <a:gd name="T41" fmla="*/ T40 w 7616"/>
                              <a:gd name="T42" fmla="+- 0 219 107"/>
                              <a:gd name="T43" fmla="*/ 219 h 501"/>
                              <a:gd name="T44" fmla="+- 0 7711 2475"/>
                              <a:gd name="T45" fmla="*/ T44 w 7616"/>
                              <a:gd name="T46" fmla="+- 0 197 107"/>
                              <a:gd name="T47" fmla="*/ 197 h 501"/>
                              <a:gd name="T48" fmla="+- 0 8187 2475"/>
                              <a:gd name="T49" fmla="*/ T48 w 7616"/>
                              <a:gd name="T50" fmla="+- 0 177 107"/>
                              <a:gd name="T51" fmla="*/ 177 h 501"/>
                              <a:gd name="T52" fmla="+- 0 8663 2475"/>
                              <a:gd name="T53" fmla="*/ T52 w 7616"/>
                              <a:gd name="T54" fmla="+- 0 159 107"/>
                              <a:gd name="T55" fmla="*/ 159 h 501"/>
                              <a:gd name="T56" fmla="+- 0 9139 2475"/>
                              <a:gd name="T57" fmla="*/ T56 w 7616"/>
                              <a:gd name="T58" fmla="+- 0 141 107"/>
                              <a:gd name="T59" fmla="*/ 141 h 501"/>
                              <a:gd name="T60" fmla="+- 0 9615 2475"/>
                              <a:gd name="T61" fmla="*/ T60 w 7616"/>
                              <a:gd name="T62" fmla="+- 0 124 107"/>
                              <a:gd name="T63" fmla="*/ 124 h 501"/>
                              <a:gd name="T64" fmla="+- 0 10091 2475"/>
                              <a:gd name="T65" fmla="*/ T64 w 7616"/>
                              <a:gd name="T66" fmla="+- 0 107 107"/>
                              <a:gd name="T67" fmla="*/ 107 h 5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501">
                                <a:moveTo>
                                  <a:pt x="0" y="500"/>
                                </a:moveTo>
                                <a:lnTo>
                                  <a:pt x="476" y="453"/>
                                </a:lnTo>
                                <a:lnTo>
                                  <a:pt x="952" y="405"/>
                                </a:lnTo>
                                <a:lnTo>
                                  <a:pt x="1428" y="359"/>
                                </a:lnTo>
                                <a:lnTo>
                                  <a:pt x="1904" y="315"/>
                                </a:lnTo>
                                <a:lnTo>
                                  <a:pt x="2380" y="272"/>
                                </a:lnTo>
                                <a:lnTo>
                                  <a:pt x="2856" y="233"/>
                                </a:lnTo>
                                <a:lnTo>
                                  <a:pt x="3332" y="198"/>
                                </a:lnTo>
                                <a:lnTo>
                                  <a:pt x="3808" y="165"/>
                                </a:lnTo>
                                <a:lnTo>
                                  <a:pt x="4284" y="137"/>
                                </a:lnTo>
                                <a:lnTo>
                                  <a:pt x="4760" y="112"/>
                                </a:lnTo>
                                <a:lnTo>
                                  <a:pt x="5236" y="90"/>
                                </a:lnTo>
                                <a:lnTo>
                                  <a:pt x="5712" y="70"/>
                                </a:lnTo>
                                <a:lnTo>
                                  <a:pt x="6188" y="52"/>
                                </a:lnTo>
                                <a:lnTo>
                                  <a:pt x="6664" y="34"/>
                                </a:lnTo>
                                <a:lnTo>
                                  <a:pt x="7140" y="17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8"/>
                        <wps:cNvSpPr>
                          <a:spLocks/>
                        </wps:cNvSpPr>
                        <wps:spPr bwMode="auto">
                          <a:xfrm>
                            <a:off x="2475" y="2582"/>
                            <a:ext cx="7616" cy="795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3144 2582"/>
                              <a:gd name="T3" fmla="*/ 3144 h 795"/>
                              <a:gd name="T4" fmla="+- 0 2951 2475"/>
                              <a:gd name="T5" fmla="*/ T4 w 7616"/>
                              <a:gd name="T6" fmla="+- 0 3262 2582"/>
                              <a:gd name="T7" fmla="*/ 3262 h 795"/>
                              <a:gd name="T8" fmla="+- 0 3427 2475"/>
                              <a:gd name="T9" fmla="*/ T8 w 7616"/>
                              <a:gd name="T10" fmla="+- 0 3340 2582"/>
                              <a:gd name="T11" fmla="*/ 3340 h 795"/>
                              <a:gd name="T12" fmla="+- 0 3903 2475"/>
                              <a:gd name="T13" fmla="*/ T12 w 7616"/>
                              <a:gd name="T14" fmla="+- 0 3376 2582"/>
                              <a:gd name="T15" fmla="*/ 3376 h 795"/>
                              <a:gd name="T16" fmla="+- 0 4379 2475"/>
                              <a:gd name="T17" fmla="*/ T16 w 7616"/>
                              <a:gd name="T18" fmla="+- 0 3371 2582"/>
                              <a:gd name="T19" fmla="*/ 3371 h 795"/>
                              <a:gd name="T20" fmla="+- 0 4855 2475"/>
                              <a:gd name="T21" fmla="*/ T20 w 7616"/>
                              <a:gd name="T22" fmla="+- 0 3328 2582"/>
                              <a:gd name="T23" fmla="*/ 3328 h 795"/>
                              <a:gd name="T24" fmla="+- 0 5331 2475"/>
                              <a:gd name="T25" fmla="*/ T24 w 7616"/>
                              <a:gd name="T26" fmla="+- 0 3255 2582"/>
                              <a:gd name="T27" fmla="*/ 3255 h 795"/>
                              <a:gd name="T28" fmla="+- 0 5807 2475"/>
                              <a:gd name="T29" fmla="*/ T28 w 7616"/>
                              <a:gd name="T30" fmla="+- 0 3167 2582"/>
                              <a:gd name="T31" fmla="*/ 3167 h 795"/>
                              <a:gd name="T32" fmla="+- 0 6283 2475"/>
                              <a:gd name="T33" fmla="*/ T32 w 7616"/>
                              <a:gd name="T34" fmla="+- 0 3075 2582"/>
                              <a:gd name="T35" fmla="*/ 3075 h 795"/>
                              <a:gd name="T36" fmla="+- 0 6759 2475"/>
                              <a:gd name="T37" fmla="*/ T36 w 7616"/>
                              <a:gd name="T38" fmla="+- 0 2987 2582"/>
                              <a:gd name="T39" fmla="*/ 2987 h 795"/>
                              <a:gd name="T40" fmla="+- 0 7235 2475"/>
                              <a:gd name="T41" fmla="*/ T40 w 7616"/>
                              <a:gd name="T42" fmla="+- 0 2908 2582"/>
                              <a:gd name="T43" fmla="*/ 2908 h 795"/>
                              <a:gd name="T44" fmla="+- 0 7711 2475"/>
                              <a:gd name="T45" fmla="*/ T44 w 7616"/>
                              <a:gd name="T46" fmla="+- 0 2840 2582"/>
                              <a:gd name="T47" fmla="*/ 2840 h 795"/>
                              <a:gd name="T48" fmla="+- 0 8187 2475"/>
                              <a:gd name="T49" fmla="*/ T48 w 7616"/>
                              <a:gd name="T50" fmla="+- 0 2778 2582"/>
                              <a:gd name="T51" fmla="*/ 2778 h 795"/>
                              <a:gd name="T52" fmla="+- 0 8663 2475"/>
                              <a:gd name="T53" fmla="*/ T52 w 7616"/>
                              <a:gd name="T54" fmla="+- 0 2722 2582"/>
                              <a:gd name="T55" fmla="*/ 2722 h 795"/>
                              <a:gd name="T56" fmla="+- 0 9139 2475"/>
                              <a:gd name="T57" fmla="*/ T56 w 7616"/>
                              <a:gd name="T58" fmla="+- 0 2670 2582"/>
                              <a:gd name="T59" fmla="*/ 2670 h 795"/>
                              <a:gd name="T60" fmla="+- 0 9615 2475"/>
                              <a:gd name="T61" fmla="*/ T60 w 7616"/>
                              <a:gd name="T62" fmla="+- 0 2624 2582"/>
                              <a:gd name="T63" fmla="*/ 2624 h 795"/>
                              <a:gd name="T64" fmla="+- 0 10091 2475"/>
                              <a:gd name="T65" fmla="*/ T64 w 7616"/>
                              <a:gd name="T66" fmla="+- 0 2582 2582"/>
                              <a:gd name="T67" fmla="*/ 2582 h 7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795">
                                <a:moveTo>
                                  <a:pt x="0" y="562"/>
                                </a:moveTo>
                                <a:lnTo>
                                  <a:pt x="476" y="680"/>
                                </a:lnTo>
                                <a:lnTo>
                                  <a:pt x="952" y="758"/>
                                </a:lnTo>
                                <a:lnTo>
                                  <a:pt x="1428" y="794"/>
                                </a:lnTo>
                                <a:lnTo>
                                  <a:pt x="1904" y="789"/>
                                </a:lnTo>
                                <a:lnTo>
                                  <a:pt x="2380" y="746"/>
                                </a:lnTo>
                                <a:lnTo>
                                  <a:pt x="2856" y="673"/>
                                </a:lnTo>
                                <a:lnTo>
                                  <a:pt x="3332" y="585"/>
                                </a:lnTo>
                                <a:lnTo>
                                  <a:pt x="3808" y="493"/>
                                </a:lnTo>
                                <a:lnTo>
                                  <a:pt x="4284" y="405"/>
                                </a:lnTo>
                                <a:lnTo>
                                  <a:pt x="4760" y="326"/>
                                </a:lnTo>
                                <a:lnTo>
                                  <a:pt x="5236" y="258"/>
                                </a:lnTo>
                                <a:lnTo>
                                  <a:pt x="5712" y="196"/>
                                </a:lnTo>
                                <a:lnTo>
                                  <a:pt x="6188" y="140"/>
                                </a:lnTo>
                                <a:lnTo>
                                  <a:pt x="6664" y="88"/>
                                </a:lnTo>
                                <a:lnTo>
                                  <a:pt x="7140" y="42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97"/>
                        <wps:cNvSpPr>
                          <a:spLocks/>
                        </wps:cNvSpPr>
                        <wps:spPr bwMode="auto">
                          <a:xfrm>
                            <a:off x="2475" y="1770"/>
                            <a:ext cx="7616" cy="983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753 1770"/>
                              <a:gd name="T3" fmla="*/ 2753 h 983"/>
                              <a:gd name="T4" fmla="+- 0 2951 2475"/>
                              <a:gd name="T5" fmla="*/ T4 w 7616"/>
                              <a:gd name="T6" fmla="+- 0 2741 1770"/>
                              <a:gd name="T7" fmla="*/ 2741 h 983"/>
                              <a:gd name="T8" fmla="+- 0 3427 2475"/>
                              <a:gd name="T9" fmla="*/ T8 w 7616"/>
                              <a:gd name="T10" fmla="+- 0 2715 1770"/>
                              <a:gd name="T11" fmla="*/ 2715 h 983"/>
                              <a:gd name="T12" fmla="+- 0 3903 2475"/>
                              <a:gd name="T13" fmla="*/ T12 w 7616"/>
                              <a:gd name="T14" fmla="+- 0 2665 1770"/>
                              <a:gd name="T15" fmla="*/ 2665 h 983"/>
                              <a:gd name="T16" fmla="+- 0 4379 2475"/>
                              <a:gd name="T17" fmla="*/ T16 w 7616"/>
                              <a:gd name="T18" fmla="+- 0 2591 1770"/>
                              <a:gd name="T19" fmla="*/ 2591 h 983"/>
                              <a:gd name="T20" fmla="+- 0 4855 2475"/>
                              <a:gd name="T21" fmla="*/ T20 w 7616"/>
                              <a:gd name="T22" fmla="+- 0 2497 1770"/>
                              <a:gd name="T23" fmla="*/ 2497 h 983"/>
                              <a:gd name="T24" fmla="+- 0 5331 2475"/>
                              <a:gd name="T25" fmla="*/ T24 w 7616"/>
                              <a:gd name="T26" fmla="+- 0 2391 1770"/>
                              <a:gd name="T27" fmla="*/ 2391 h 983"/>
                              <a:gd name="T28" fmla="+- 0 5807 2475"/>
                              <a:gd name="T29" fmla="*/ T28 w 7616"/>
                              <a:gd name="T30" fmla="+- 0 2287 1770"/>
                              <a:gd name="T31" fmla="*/ 2287 h 983"/>
                              <a:gd name="T32" fmla="+- 0 6283 2475"/>
                              <a:gd name="T33" fmla="*/ T32 w 7616"/>
                              <a:gd name="T34" fmla="+- 0 2193 1770"/>
                              <a:gd name="T35" fmla="*/ 2193 h 983"/>
                              <a:gd name="T36" fmla="+- 0 6759 2475"/>
                              <a:gd name="T37" fmla="*/ T36 w 7616"/>
                              <a:gd name="T38" fmla="+- 0 2114 1770"/>
                              <a:gd name="T39" fmla="*/ 2114 h 983"/>
                              <a:gd name="T40" fmla="+- 0 7235 2475"/>
                              <a:gd name="T41" fmla="*/ T40 w 7616"/>
                              <a:gd name="T42" fmla="+- 0 2050 1770"/>
                              <a:gd name="T43" fmla="*/ 2050 h 983"/>
                              <a:gd name="T44" fmla="+- 0 7711 2475"/>
                              <a:gd name="T45" fmla="*/ T44 w 7616"/>
                              <a:gd name="T46" fmla="+- 0 1999 1770"/>
                              <a:gd name="T47" fmla="*/ 1999 h 983"/>
                              <a:gd name="T48" fmla="+- 0 8187 2475"/>
                              <a:gd name="T49" fmla="*/ T48 w 7616"/>
                              <a:gd name="T50" fmla="+- 0 1955 1770"/>
                              <a:gd name="T51" fmla="*/ 1955 h 983"/>
                              <a:gd name="T52" fmla="+- 0 8663 2475"/>
                              <a:gd name="T53" fmla="*/ T52 w 7616"/>
                              <a:gd name="T54" fmla="+- 0 1911 1770"/>
                              <a:gd name="T55" fmla="*/ 1911 h 983"/>
                              <a:gd name="T56" fmla="+- 0 9139 2475"/>
                              <a:gd name="T57" fmla="*/ T56 w 7616"/>
                              <a:gd name="T58" fmla="+- 0 1866 1770"/>
                              <a:gd name="T59" fmla="*/ 1866 h 983"/>
                              <a:gd name="T60" fmla="+- 0 9615 2475"/>
                              <a:gd name="T61" fmla="*/ T60 w 7616"/>
                              <a:gd name="T62" fmla="+- 0 1819 1770"/>
                              <a:gd name="T63" fmla="*/ 1819 h 983"/>
                              <a:gd name="T64" fmla="+- 0 10091 2475"/>
                              <a:gd name="T65" fmla="*/ T64 w 7616"/>
                              <a:gd name="T66" fmla="+- 0 1770 1770"/>
                              <a:gd name="T67" fmla="*/ 1770 h 9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983">
                                <a:moveTo>
                                  <a:pt x="0" y="983"/>
                                </a:moveTo>
                                <a:lnTo>
                                  <a:pt x="476" y="971"/>
                                </a:lnTo>
                                <a:lnTo>
                                  <a:pt x="952" y="945"/>
                                </a:lnTo>
                                <a:lnTo>
                                  <a:pt x="1428" y="895"/>
                                </a:lnTo>
                                <a:lnTo>
                                  <a:pt x="1904" y="821"/>
                                </a:lnTo>
                                <a:lnTo>
                                  <a:pt x="2380" y="727"/>
                                </a:lnTo>
                                <a:lnTo>
                                  <a:pt x="2856" y="621"/>
                                </a:lnTo>
                                <a:lnTo>
                                  <a:pt x="3332" y="517"/>
                                </a:lnTo>
                                <a:lnTo>
                                  <a:pt x="3808" y="423"/>
                                </a:lnTo>
                                <a:lnTo>
                                  <a:pt x="4284" y="344"/>
                                </a:lnTo>
                                <a:lnTo>
                                  <a:pt x="4760" y="280"/>
                                </a:lnTo>
                                <a:lnTo>
                                  <a:pt x="5236" y="229"/>
                                </a:lnTo>
                                <a:lnTo>
                                  <a:pt x="5712" y="185"/>
                                </a:lnTo>
                                <a:lnTo>
                                  <a:pt x="6188" y="141"/>
                                </a:lnTo>
                                <a:lnTo>
                                  <a:pt x="6664" y="96"/>
                                </a:lnTo>
                                <a:lnTo>
                                  <a:pt x="7140" y="49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96"/>
                        <wps:cNvSpPr>
                          <a:spLocks/>
                        </wps:cNvSpPr>
                        <wps:spPr bwMode="auto">
                          <a:xfrm>
                            <a:off x="2475" y="876"/>
                            <a:ext cx="5236" cy="118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5236"/>
                              <a:gd name="T2" fmla="+- 0 994 877"/>
                              <a:gd name="T3" fmla="*/ 994 h 118"/>
                              <a:gd name="T4" fmla="+- 0 2951 2475"/>
                              <a:gd name="T5" fmla="*/ T4 w 5236"/>
                              <a:gd name="T6" fmla="+- 0 980 877"/>
                              <a:gd name="T7" fmla="*/ 980 h 118"/>
                              <a:gd name="T8" fmla="+- 0 3427 2475"/>
                              <a:gd name="T9" fmla="*/ T8 w 5236"/>
                              <a:gd name="T10" fmla="+- 0 964 877"/>
                              <a:gd name="T11" fmla="*/ 964 h 118"/>
                              <a:gd name="T12" fmla="+- 0 3903 2475"/>
                              <a:gd name="T13" fmla="*/ T12 w 5236"/>
                              <a:gd name="T14" fmla="+- 0 946 877"/>
                              <a:gd name="T15" fmla="*/ 946 h 118"/>
                              <a:gd name="T16" fmla="+- 0 4379 2475"/>
                              <a:gd name="T17" fmla="*/ T16 w 5236"/>
                              <a:gd name="T18" fmla="+- 0 926 877"/>
                              <a:gd name="T19" fmla="*/ 926 h 118"/>
                              <a:gd name="T20" fmla="+- 0 4855 2475"/>
                              <a:gd name="T21" fmla="*/ T20 w 5236"/>
                              <a:gd name="T22" fmla="+- 0 908 877"/>
                              <a:gd name="T23" fmla="*/ 908 h 118"/>
                              <a:gd name="T24" fmla="+- 0 5331 2475"/>
                              <a:gd name="T25" fmla="*/ T24 w 5236"/>
                              <a:gd name="T26" fmla="+- 0 892 877"/>
                              <a:gd name="T27" fmla="*/ 892 h 118"/>
                              <a:gd name="T28" fmla="+- 0 5807 2475"/>
                              <a:gd name="T29" fmla="*/ T28 w 5236"/>
                              <a:gd name="T30" fmla="+- 0 882 877"/>
                              <a:gd name="T31" fmla="*/ 882 h 118"/>
                              <a:gd name="T32" fmla="+- 0 6283 2475"/>
                              <a:gd name="T33" fmla="*/ T32 w 5236"/>
                              <a:gd name="T34" fmla="+- 0 877 877"/>
                              <a:gd name="T35" fmla="*/ 877 h 118"/>
                              <a:gd name="T36" fmla="+- 0 6759 2475"/>
                              <a:gd name="T37" fmla="*/ T36 w 5236"/>
                              <a:gd name="T38" fmla="+- 0 877 877"/>
                              <a:gd name="T39" fmla="*/ 877 h 118"/>
                              <a:gd name="T40" fmla="+- 0 7235 2475"/>
                              <a:gd name="T41" fmla="*/ T40 w 5236"/>
                              <a:gd name="T42" fmla="+- 0 880 877"/>
                              <a:gd name="T43" fmla="*/ 880 h 118"/>
                              <a:gd name="T44" fmla="+- 0 7711 2475"/>
                              <a:gd name="T45" fmla="*/ T44 w 5236"/>
                              <a:gd name="T46" fmla="+- 0 885 877"/>
                              <a:gd name="T47" fmla="*/ 885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36" h="118">
                                <a:moveTo>
                                  <a:pt x="0" y="117"/>
                                </a:moveTo>
                                <a:lnTo>
                                  <a:pt x="476" y="103"/>
                                </a:lnTo>
                                <a:lnTo>
                                  <a:pt x="952" y="87"/>
                                </a:lnTo>
                                <a:lnTo>
                                  <a:pt x="1428" y="69"/>
                                </a:lnTo>
                                <a:lnTo>
                                  <a:pt x="1904" y="49"/>
                                </a:lnTo>
                                <a:lnTo>
                                  <a:pt x="2380" y="31"/>
                                </a:lnTo>
                                <a:lnTo>
                                  <a:pt x="2856" y="15"/>
                                </a:lnTo>
                                <a:lnTo>
                                  <a:pt x="3332" y="5"/>
                                </a:lnTo>
                                <a:lnTo>
                                  <a:pt x="3808" y="0"/>
                                </a:lnTo>
                                <a:lnTo>
                                  <a:pt x="4284" y="0"/>
                                </a:lnTo>
                                <a:lnTo>
                                  <a:pt x="4760" y="3"/>
                                </a:lnTo>
                                <a:lnTo>
                                  <a:pt x="5236" y="8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95"/>
                        <wps:cNvSpPr>
                          <a:spLocks/>
                        </wps:cNvSpPr>
                        <wps:spPr bwMode="auto">
                          <a:xfrm>
                            <a:off x="1261" y="5471"/>
                            <a:ext cx="12409" cy="1809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844 5471"/>
                              <a:gd name="T3" fmla="*/ 844 h 1809"/>
                              <a:gd name="T4" fmla="+- 0 2951 1262"/>
                              <a:gd name="T5" fmla="*/ T4 w 12409"/>
                              <a:gd name="T6" fmla="+- 0 879 5471"/>
                              <a:gd name="T7" fmla="*/ 879 h 1809"/>
                              <a:gd name="T8" fmla="+- 0 3427 1262"/>
                              <a:gd name="T9" fmla="*/ T8 w 12409"/>
                              <a:gd name="T10" fmla="+- 0 869 5471"/>
                              <a:gd name="T11" fmla="*/ 869 h 1809"/>
                              <a:gd name="T12" fmla="+- 0 3903 1262"/>
                              <a:gd name="T13" fmla="*/ T12 w 12409"/>
                              <a:gd name="T14" fmla="+- 0 839 5471"/>
                              <a:gd name="T15" fmla="*/ 839 h 1809"/>
                              <a:gd name="T16" fmla="+- 0 4379 1262"/>
                              <a:gd name="T17" fmla="*/ T16 w 12409"/>
                              <a:gd name="T18" fmla="+- 0 849 5471"/>
                              <a:gd name="T19" fmla="*/ 849 h 1809"/>
                              <a:gd name="T20" fmla="+- 0 4855 1262"/>
                              <a:gd name="T21" fmla="*/ T20 w 12409"/>
                              <a:gd name="T22" fmla="+- 0 918 5471"/>
                              <a:gd name="T23" fmla="*/ 918 h 1809"/>
                              <a:gd name="T24" fmla="+- 0 5331 1262"/>
                              <a:gd name="T25" fmla="*/ T24 w 12409"/>
                              <a:gd name="T26" fmla="+- 0 937 5471"/>
                              <a:gd name="T27" fmla="*/ 937 h 1809"/>
                              <a:gd name="T28" fmla="+- 0 5807 1262"/>
                              <a:gd name="T29" fmla="*/ T28 w 12409"/>
                              <a:gd name="T30" fmla="+- 0 953 5471"/>
                              <a:gd name="T31" fmla="*/ 953 h 1809"/>
                              <a:gd name="T32" fmla="+- 0 6283 1262"/>
                              <a:gd name="T33" fmla="*/ T32 w 12409"/>
                              <a:gd name="T34" fmla="+- 0 864 5471"/>
                              <a:gd name="T35" fmla="*/ 864 h 1809"/>
                              <a:gd name="T36" fmla="+- 0 6759 1262"/>
                              <a:gd name="T37" fmla="*/ T36 w 12409"/>
                              <a:gd name="T38" fmla="+- 0 756 5471"/>
                              <a:gd name="T39" fmla="*/ 756 h 1809"/>
                              <a:gd name="T40" fmla="+- 0 7235 1262"/>
                              <a:gd name="T41" fmla="*/ T40 w 12409"/>
                              <a:gd name="T42" fmla="+- 0 722 5471"/>
                              <a:gd name="T43" fmla="*/ 722 h 1809"/>
                              <a:gd name="T44" fmla="+- 0 7711 1262"/>
                              <a:gd name="T45" fmla="*/ T44 w 12409"/>
                              <a:gd name="T46" fmla="+- 0 693 5471"/>
                              <a:gd name="T47" fmla="*/ 693 h 1809"/>
                              <a:gd name="T48" fmla="+- 0 8187 1262"/>
                              <a:gd name="T49" fmla="*/ T48 w 12409"/>
                              <a:gd name="T50" fmla="+- 0 664 5471"/>
                              <a:gd name="T51" fmla="*/ 664 h 1809"/>
                              <a:gd name="T52" fmla="+- 0 8663 1262"/>
                              <a:gd name="T53" fmla="*/ T52 w 12409"/>
                              <a:gd name="T54" fmla="+- 0 659 5471"/>
                              <a:gd name="T55" fmla="*/ 659 h 1809"/>
                              <a:gd name="T56" fmla="+- 0 9139 1262"/>
                              <a:gd name="T57" fmla="*/ T56 w 12409"/>
                              <a:gd name="T58" fmla="+- 0 600 5471"/>
                              <a:gd name="T59" fmla="*/ 600 h 1809"/>
                              <a:gd name="T60" fmla="+- 0 9615 1262"/>
                              <a:gd name="T61" fmla="*/ T60 w 12409"/>
                              <a:gd name="T62" fmla="+- 0 619 5471"/>
                              <a:gd name="T63" fmla="*/ 619 h 1809"/>
                              <a:gd name="T64" fmla="+- 0 10091 1262"/>
                              <a:gd name="T65" fmla="*/ T64 w 12409"/>
                              <a:gd name="T66" fmla="+- 0 619 5471"/>
                              <a:gd name="T67" fmla="*/ 619 h 1809"/>
                              <a:gd name="T68" fmla="+- 0 2475 1262"/>
                              <a:gd name="T69" fmla="*/ T68 w 12409"/>
                              <a:gd name="T70" fmla="+- 0 273 5471"/>
                              <a:gd name="T71" fmla="*/ 273 h 1809"/>
                              <a:gd name="T72" fmla="+- 0 2951 1262"/>
                              <a:gd name="T73" fmla="*/ T72 w 12409"/>
                              <a:gd name="T74" fmla="+- 0 278 5471"/>
                              <a:gd name="T75" fmla="*/ 278 h 1809"/>
                              <a:gd name="T76" fmla="+- 0 3427 1262"/>
                              <a:gd name="T77" fmla="*/ T76 w 12409"/>
                              <a:gd name="T78" fmla="+- 0 264 5471"/>
                              <a:gd name="T79" fmla="*/ 264 h 1809"/>
                              <a:gd name="T80" fmla="+- 0 3903 1262"/>
                              <a:gd name="T81" fmla="*/ T80 w 12409"/>
                              <a:gd name="T82" fmla="+- 0 288 5471"/>
                              <a:gd name="T83" fmla="*/ 288 h 1809"/>
                              <a:gd name="T84" fmla="+- 0 4379 1262"/>
                              <a:gd name="T85" fmla="*/ T84 w 12409"/>
                              <a:gd name="T86" fmla="+- 0 152 5471"/>
                              <a:gd name="T87" fmla="*/ 152 h 1809"/>
                              <a:gd name="T88" fmla="+- 0 4855 1262"/>
                              <a:gd name="T89" fmla="*/ T88 w 12409"/>
                              <a:gd name="T90" fmla="+- 0 121 5471"/>
                              <a:gd name="T91" fmla="*/ 121 h 1809"/>
                              <a:gd name="T92" fmla="+- 0 5331 1262"/>
                              <a:gd name="T93" fmla="*/ T92 w 12409"/>
                              <a:gd name="T94" fmla="+- 0 135 5471"/>
                              <a:gd name="T95" fmla="*/ 135 h 1809"/>
                              <a:gd name="T96" fmla="+- 0 5807 1262"/>
                              <a:gd name="T97" fmla="*/ T96 w 12409"/>
                              <a:gd name="T98" fmla="+- 0 126 5471"/>
                              <a:gd name="T99" fmla="*/ 126 h 1809"/>
                              <a:gd name="T100" fmla="+- 0 6283 1262"/>
                              <a:gd name="T101" fmla="*/ T100 w 12409"/>
                              <a:gd name="T102" fmla="+- 0 14 5471"/>
                              <a:gd name="T103" fmla="*/ 14 h 1809"/>
                              <a:gd name="T104" fmla="+- 0 6759 1262"/>
                              <a:gd name="T105" fmla="*/ T104 w 12409"/>
                              <a:gd name="T106" fmla="+- 0 4 5471"/>
                              <a:gd name="T107" fmla="*/ 4 h 1809"/>
                              <a:gd name="T108" fmla="+- 0 7235 1262"/>
                              <a:gd name="T109" fmla="*/ T108 w 12409"/>
                              <a:gd name="T110" fmla="+- 0 4 5471"/>
                              <a:gd name="T111" fmla="*/ 4 h 1809"/>
                              <a:gd name="T112" fmla="+- 0 7711 1262"/>
                              <a:gd name="T113" fmla="*/ T112 w 12409"/>
                              <a:gd name="T114" fmla="+- 0 -30 5471"/>
                              <a:gd name="T115" fmla="*/ -30 h 1809"/>
                              <a:gd name="T116" fmla="+- 0 8187 1262"/>
                              <a:gd name="T117" fmla="*/ T116 w 12409"/>
                              <a:gd name="T118" fmla="+- 0 -70 5471"/>
                              <a:gd name="T119" fmla="*/ -70 h 1809"/>
                              <a:gd name="T120" fmla="+- 0 8663 1262"/>
                              <a:gd name="T121" fmla="*/ T120 w 12409"/>
                              <a:gd name="T122" fmla="+- 0 -109 5471"/>
                              <a:gd name="T123" fmla="*/ -109 h 1809"/>
                              <a:gd name="T124" fmla="+- 0 9139 1262"/>
                              <a:gd name="T125" fmla="*/ T124 w 12409"/>
                              <a:gd name="T126" fmla="+- 0 -151 5471"/>
                              <a:gd name="T127" fmla="*/ -151 h 1809"/>
                              <a:gd name="T128" fmla="+- 0 9615 1262"/>
                              <a:gd name="T129" fmla="*/ T128 w 12409"/>
                              <a:gd name="T130" fmla="+- 0 -157 5471"/>
                              <a:gd name="T131" fmla="*/ -157 h 1809"/>
                              <a:gd name="T132" fmla="+- 0 10091 1262"/>
                              <a:gd name="T133" fmla="*/ T132 w 12409"/>
                              <a:gd name="T134" fmla="+- 0 -157 5471"/>
                              <a:gd name="T135" fmla="*/ -157 h 18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1809">
                                <a:moveTo>
                                  <a:pt x="1213" y="-4627"/>
                                </a:moveTo>
                                <a:lnTo>
                                  <a:pt x="1689" y="-4592"/>
                                </a:lnTo>
                                <a:lnTo>
                                  <a:pt x="2165" y="-4602"/>
                                </a:lnTo>
                                <a:lnTo>
                                  <a:pt x="2641" y="-4632"/>
                                </a:lnTo>
                                <a:lnTo>
                                  <a:pt x="3117" y="-4622"/>
                                </a:lnTo>
                                <a:lnTo>
                                  <a:pt x="3593" y="-4553"/>
                                </a:lnTo>
                                <a:lnTo>
                                  <a:pt x="4069" y="-4534"/>
                                </a:lnTo>
                                <a:lnTo>
                                  <a:pt x="4545" y="-4518"/>
                                </a:lnTo>
                                <a:lnTo>
                                  <a:pt x="5021" y="-4607"/>
                                </a:lnTo>
                                <a:lnTo>
                                  <a:pt x="5497" y="-4715"/>
                                </a:lnTo>
                                <a:lnTo>
                                  <a:pt x="5973" y="-4749"/>
                                </a:lnTo>
                                <a:lnTo>
                                  <a:pt x="6449" y="-4778"/>
                                </a:lnTo>
                                <a:lnTo>
                                  <a:pt x="6925" y="-4807"/>
                                </a:lnTo>
                                <a:lnTo>
                                  <a:pt x="7401" y="-4812"/>
                                </a:lnTo>
                                <a:lnTo>
                                  <a:pt x="7877" y="-4871"/>
                                </a:lnTo>
                                <a:lnTo>
                                  <a:pt x="8353" y="-4852"/>
                                </a:lnTo>
                                <a:lnTo>
                                  <a:pt x="8829" y="-4852"/>
                                </a:lnTo>
                                <a:moveTo>
                                  <a:pt x="1213" y="-5198"/>
                                </a:moveTo>
                                <a:lnTo>
                                  <a:pt x="1689" y="-5193"/>
                                </a:lnTo>
                                <a:lnTo>
                                  <a:pt x="2165" y="-5207"/>
                                </a:lnTo>
                                <a:lnTo>
                                  <a:pt x="2641" y="-5183"/>
                                </a:lnTo>
                                <a:lnTo>
                                  <a:pt x="3117" y="-5319"/>
                                </a:lnTo>
                                <a:lnTo>
                                  <a:pt x="3593" y="-5350"/>
                                </a:lnTo>
                                <a:lnTo>
                                  <a:pt x="4069" y="-5336"/>
                                </a:lnTo>
                                <a:lnTo>
                                  <a:pt x="4545" y="-5345"/>
                                </a:lnTo>
                                <a:lnTo>
                                  <a:pt x="5021" y="-5457"/>
                                </a:lnTo>
                                <a:lnTo>
                                  <a:pt x="5497" y="-5467"/>
                                </a:lnTo>
                                <a:lnTo>
                                  <a:pt x="5973" y="-5467"/>
                                </a:lnTo>
                                <a:lnTo>
                                  <a:pt x="6449" y="-5501"/>
                                </a:lnTo>
                                <a:lnTo>
                                  <a:pt x="6925" y="-5541"/>
                                </a:lnTo>
                                <a:lnTo>
                                  <a:pt x="7401" y="-5580"/>
                                </a:lnTo>
                                <a:lnTo>
                                  <a:pt x="7877" y="-5622"/>
                                </a:lnTo>
                                <a:lnTo>
                                  <a:pt x="8353" y="-5628"/>
                                </a:lnTo>
                                <a:lnTo>
                                  <a:pt x="8829" y="-5628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94"/>
                        <wps:cNvSpPr>
                          <a:spLocks/>
                        </wps:cNvSpPr>
                        <wps:spPr bwMode="auto">
                          <a:xfrm>
                            <a:off x="1261" y="8068"/>
                            <a:ext cx="12409" cy="3093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2162 8068"/>
                              <a:gd name="T3" fmla="*/ 2162 h 3093"/>
                              <a:gd name="T4" fmla="+- 0 2951 1262"/>
                              <a:gd name="T5" fmla="*/ T4 w 12409"/>
                              <a:gd name="T6" fmla="+- 0 2099 8068"/>
                              <a:gd name="T7" fmla="*/ 2099 h 3093"/>
                              <a:gd name="T8" fmla="+- 0 3427 1262"/>
                              <a:gd name="T9" fmla="*/ T8 w 12409"/>
                              <a:gd name="T10" fmla="+- 0 2042 8068"/>
                              <a:gd name="T11" fmla="*/ 2042 h 3093"/>
                              <a:gd name="T12" fmla="+- 0 3903 1262"/>
                              <a:gd name="T13" fmla="*/ T12 w 12409"/>
                              <a:gd name="T14" fmla="+- 0 1990 8068"/>
                              <a:gd name="T15" fmla="*/ 1990 h 3093"/>
                              <a:gd name="T16" fmla="+- 0 4379 1262"/>
                              <a:gd name="T17" fmla="*/ T16 w 12409"/>
                              <a:gd name="T18" fmla="+- 0 1941 8068"/>
                              <a:gd name="T19" fmla="*/ 1941 h 3093"/>
                              <a:gd name="T20" fmla="+- 0 4855 1262"/>
                              <a:gd name="T21" fmla="*/ T20 w 12409"/>
                              <a:gd name="T22" fmla="+- 0 1896 8068"/>
                              <a:gd name="T23" fmla="*/ 1896 h 3093"/>
                              <a:gd name="T24" fmla="+- 0 5331 1262"/>
                              <a:gd name="T25" fmla="*/ T24 w 12409"/>
                              <a:gd name="T26" fmla="+- 0 1854 8068"/>
                              <a:gd name="T27" fmla="*/ 1854 h 3093"/>
                              <a:gd name="T28" fmla="+- 0 5807 1262"/>
                              <a:gd name="T29" fmla="*/ T28 w 12409"/>
                              <a:gd name="T30" fmla="+- 0 1812 8068"/>
                              <a:gd name="T31" fmla="*/ 1812 h 3093"/>
                              <a:gd name="T32" fmla="+- 0 6283 1262"/>
                              <a:gd name="T33" fmla="*/ T32 w 12409"/>
                              <a:gd name="T34" fmla="+- 0 1770 8068"/>
                              <a:gd name="T35" fmla="*/ 1770 h 3093"/>
                              <a:gd name="T36" fmla="+- 0 6759 1262"/>
                              <a:gd name="T37" fmla="*/ T36 w 12409"/>
                              <a:gd name="T38" fmla="+- 0 1728 8068"/>
                              <a:gd name="T39" fmla="*/ 1728 h 3093"/>
                              <a:gd name="T40" fmla="+- 0 7235 1262"/>
                              <a:gd name="T41" fmla="*/ T40 w 12409"/>
                              <a:gd name="T42" fmla="+- 0 1684 8068"/>
                              <a:gd name="T43" fmla="*/ 1684 h 3093"/>
                              <a:gd name="T44" fmla="+- 0 7711 1262"/>
                              <a:gd name="T45" fmla="*/ T44 w 12409"/>
                              <a:gd name="T46" fmla="+- 0 1641 8068"/>
                              <a:gd name="T47" fmla="*/ 1641 h 3093"/>
                              <a:gd name="T48" fmla="+- 0 8187 1262"/>
                              <a:gd name="T49" fmla="*/ T48 w 12409"/>
                              <a:gd name="T50" fmla="+- 0 1597 8068"/>
                              <a:gd name="T51" fmla="*/ 1597 h 3093"/>
                              <a:gd name="T52" fmla="+- 0 8663 1262"/>
                              <a:gd name="T53" fmla="*/ T52 w 12409"/>
                              <a:gd name="T54" fmla="+- 0 1555 8068"/>
                              <a:gd name="T55" fmla="*/ 1555 h 3093"/>
                              <a:gd name="T56" fmla="+- 0 9139 1262"/>
                              <a:gd name="T57" fmla="*/ T56 w 12409"/>
                              <a:gd name="T58" fmla="+- 0 1514 8068"/>
                              <a:gd name="T59" fmla="*/ 1514 h 3093"/>
                              <a:gd name="T60" fmla="+- 0 9615 1262"/>
                              <a:gd name="T61" fmla="*/ T60 w 12409"/>
                              <a:gd name="T62" fmla="+- 0 1475 8068"/>
                              <a:gd name="T63" fmla="*/ 1475 h 3093"/>
                              <a:gd name="T64" fmla="+- 0 10091 1262"/>
                              <a:gd name="T65" fmla="*/ T64 w 12409"/>
                              <a:gd name="T66" fmla="+- 0 1437 8068"/>
                              <a:gd name="T67" fmla="*/ 1437 h 3093"/>
                              <a:gd name="T68" fmla="+- 0 2475 1262"/>
                              <a:gd name="T69" fmla="*/ T68 w 12409"/>
                              <a:gd name="T70" fmla="+- 0 3334 8068"/>
                              <a:gd name="T71" fmla="*/ 3334 h 3093"/>
                              <a:gd name="T72" fmla="+- 0 2951 1262"/>
                              <a:gd name="T73" fmla="*/ T72 w 12409"/>
                              <a:gd name="T74" fmla="+- 0 3309 8068"/>
                              <a:gd name="T75" fmla="*/ 3309 h 3093"/>
                              <a:gd name="T76" fmla="+- 0 3427 1262"/>
                              <a:gd name="T77" fmla="*/ T76 w 12409"/>
                              <a:gd name="T78" fmla="+- 0 3265 8068"/>
                              <a:gd name="T79" fmla="*/ 3265 h 3093"/>
                              <a:gd name="T80" fmla="+- 0 3903 1262"/>
                              <a:gd name="T81" fmla="*/ T80 w 12409"/>
                              <a:gd name="T82" fmla="+- 0 3199 8068"/>
                              <a:gd name="T83" fmla="*/ 3199 h 3093"/>
                              <a:gd name="T84" fmla="+- 0 4379 1262"/>
                              <a:gd name="T85" fmla="*/ T84 w 12409"/>
                              <a:gd name="T86" fmla="+- 0 3112 8068"/>
                              <a:gd name="T87" fmla="*/ 3112 h 3093"/>
                              <a:gd name="T88" fmla="+- 0 4855 1262"/>
                              <a:gd name="T89" fmla="*/ T88 w 12409"/>
                              <a:gd name="T90" fmla="+- 0 3004 8068"/>
                              <a:gd name="T91" fmla="*/ 3004 h 3093"/>
                              <a:gd name="T92" fmla="+- 0 5331 1262"/>
                              <a:gd name="T93" fmla="*/ T92 w 12409"/>
                              <a:gd name="T94" fmla="+- 0 2875 8068"/>
                              <a:gd name="T95" fmla="*/ 2875 h 3093"/>
                              <a:gd name="T96" fmla="+- 0 5807 1262"/>
                              <a:gd name="T97" fmla="*/ T96 w 12409"/>
                              <a:gd name="T98" fmla="+- 0 2732 8068"/>
                              <a:gd name="T99" fmla="*/ 2732 h 3093"/>
                              <a:gd name="T100" fmla="+- 0 6283 1262"/>
                              <a:gd name="T101" fmla="*/ T100 w 12409"/>
                              <a:gd name="T102" fmla="+- 0 2582 8068"/>
                              <a:gd name="T103" fmla="*/ 2582 h 3093"/>
                              <a:gd name="T104" fmla="+- 0 6759 1262"/>
                              <a:gd name="T105" fmla="*/ T104 w 12409"/>
                              <a:gd name="T106" fmla="+- 0 2429 8068"/>
                              <a:gd name="T107" fmla="*/ 2429 h 3093"/>
                              <a:gd name="T108" fmla="+- 0 7235 1262"/>
                              <a:gd name="T109" fmla="*/ T108 w 12409"/>
                              <a:gd name="T110" fmla="+- 0 2281 8068"/>
                              <a:gd name="T111" fmla="*/ 2281 h 3093"/>
                              <a:gd name="T112" fmla="+- 0 7711 1262"/>
                              <a:gd name="T113" fmla="*/ T112 w 12409"/>
                              <a:gd name="T114" fmla="+- 0 2144 8068"/>
                              <a:gd name="T115" fmla="*/ 2144 h 3093"/>
                              <a:gd name="T116" fmla="+- 0 8187 1262"/>
                              <a:gd name="T117" fmla="*/ T116 w 12409"/>
                              <a:gd name="T118" fmla="+- 0 2022 8068"/>
                              <a:gd name="T119" fmla="*/ 2022 h 3093"/>
                              <a:gd name="T120" fmla="+- 0 8663 1262"/>
                              <a:gd name="T121" fmla="*/ T120 w 12409"/>
                              <a:gd name="T122" fmla="+- 0 1915 8068"/>
                              <a:gd name="T123" fmla="*/ 1915 h 3093"/>
                              <a:gd name="T124" fmla="+- 0 9139 1262"/>
                              <a:gd name="T125" fmla="*/ T124 w 12409"/>
                              <a:gd name="T126" fmla="+- 0 1826 8068"/>
                              <a:gd name="T127" fmla="*/ 1826 h 3093"/>
                              <a:gd name="T128" fmla="+- 0 9615 1262"/>
                              <a:gd name="T129" fmla="*/ T128 w 12409"/>
                              <a:gd name="T130" fmla="+- 0 1755 8068"/>
                              <a:gd name="T131" fmla="*/ 1755 h 3093"/>
                              <a:gd name="T132" fmla="+- 0 10091 1262"/>
                              <a:gd name="T133" fmla="*/ T132 w 12409"/>
                              <a:gd name="T134" fmla="+- 0 1700 8068"/>
                              <a:gd name="T135" fmla="*/ 1700 h 30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3093">
                                <a:moveTo>
                                  <a:pt x="1213" y="-5906"/>
                                </a:moveTo>
                                <a:lnTo>
                                  <a:pt x="1689" y="-5969"/>
                                </a:lnTo>
                                <a:lnTo>
                                  <a:pt x="2165" y="-6026"/>
                                </a:lnTo>
                                <a:lnTo>
                                  <a:pt x="2641" y="-6078"/>
                                </a:lnTo>
                                <a:lnTo>
                                  <a:pt x="3117" y="-6127"/>
                                </a:lnTo>
                                <a:lnTo>
                                  <a:pt x="3593" y="-6172"/>
                                </a:lnTo>
                                <a:lnTo>
                                  <a:pt x="4069" y="-6214"/>
                                </a:lnTo>
                                <a:lnTo>
                                  <a:pt x="4545" y="-6256"/>
                                </a:lnTo>
                                <a:lnTo>
                                  <a:pt x="5021" y="-6298"/>
                                </a:lnTo>
                                <a:lnTo>
                                  <a:pt x="5497" y="-6340"/>
                                </a:lnTo>
                                <a:lnTo>
                                  <a:pt x="5973" y="-6384"/>
                                </a:lnTo>
                                <a:lnTo>
                                  <a:pt x="6449" y="-6427"/>
                                </a:lnTo>
                                <a:lnTo>
                                  <a:pt x="6925" y="-6471"/>
                                </a:lnTo>
                                <a:lnTo>
                                  <a:pt x="7401" y="-6513"/>
                                </a:lnTo>
                                <a:lnTo>
                                  <a:pt x="7877" y="-6554"/>
                                </a:lnTo>
                                <a:lnTo>
                                  <a:pt x="8353" y="-6593"/>
                                </a:lnTo>
                                <a:lnTo>
                                  <a:pt x="8829" y="-6631"/>
                                </a:lnTo>
                                <a:moveTo>
                                  <a:pt x="1213" y="-4734"/>
                                </a:moveTo>
                                <a:lnTo>
                                  <a:pt x="1689" y="-4759"/>
                                </a:lnTo>
                                <a:lnTo>
                                  <a:pt x="2165" y="-4803"/>
                                </a:lnTo>
                                <a:lnTo>
                                  <a:pt x="2641" y="-4869"/>
                                </a:lnTo>
                                <a:lnTo>
                                  <a:pt x="3117" y="-4956"/>
                                </a:lnTo>
                                <a:lnTo>
                                  <a:pt x="3593" y="-5064"/>
                                </a:lnTo>
                                <a:lnTo>
                                  <a:pt x="4069" y="-5193"/>
                                </a:lnTo>
                                <a:lnTo>
                                  <a:pt x="4545" y="-5336"/>
                                </a:lnTo>
                                <a:lnTo>
                                  <a:pt x="5021" y="-5486"/>
                                </a:lnTo>
                                <a:lnTo>
                                  <a:pt x="5497" y="-5639"/>
                                </a:lnTo>
                                <a:lnTo>
                                  <a:pt x="5973" y="-5787"/>
                                </a:lnTo>
                                <a:lnTo>
                                  <a:pt x="6449" y="-5924"/>
                                </a:lnTo>
                                <a:lnTo>
                                  <a:pt x="6925" y="-6046"/>
                                </a:lnTo>
                                <a:lnTo>
                                  <a:pt x="7401" y="-6153"/>
                                </a:lnTo>
                                <a:lnTo>
                                  <a:pt x="7877" y="-6242"/>
                                </a:lnTo>
                                <a:lnTo>
                                  <a:pt x="8353" y="-6313"/>
                                </a:lnTo>
                                <a:lnTo>
                                  <a:pt x="8829" y="-6368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93"/>
                        <wps:cNvSpPr>
                          <a:spLocks/>
                        </wps:cNvSpPr>
                        <wps:spPr bwMode="auto">
                          <a:xfrm>
                            <a:off x="1261" y="6257"/>
                            <a:ext cx="12409" cy="1176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768 6258"/>
                              <a:gd name="T3" fmla="*/ 768 h 1176"/>
                              <a:gd name="T4" fmla="+- 0 2951 1262"/>
                              <a:gd name="T5" fmla="*/ T4 w 12409"/>
                              <a:gd name="T6" fmla="+- 0 751 6258"/>
                              <a:gd name="T7" fmla="*/ 751 h 1176"/>
                              <a:gd name="T8" fmla="+- 0 3427 1262"/>
                              <a:gd name="T9" fmla="*/ T8 w 12409"/>
                              <a:gd name="T10" fmla="+- 0 737 6258"/>
                              <a:gd name="T11" fmla="*/ 737 h 1176"/>
                              <a:gd name="T12" fmla="+- 0 3903 1262"/>
                              <a:gd name="T13" fmla="*/ T12 w 12409"/>
                              <a:gd name="T14" fmla="+- 0 724 6258"/>
                              <a:gd name="T15" fmla="*/ 724 h 1176"/>
                              <a:gd name="T16" fmla="+- 0 4379 1262"/>
                              <a:gd name="T17" fmla="*/ T16 w 12409"/>
                              <a:gd name="T18" fmla="+- 0 713 6258"/>
                              <a:gd name="T19" fmla="*/ 713 h 1176"/>
                              <a:gd name="T20" fmla="+- 0 4855 1262"/>
                              <a:gd name="T21" fmla="*/ T20 w 12409"/>
                              <a:gd name="T22" fmla="+- 0 703 6258"/>
                              <a:gd name="T23" fmla="*/ 703 h 1176"/>
                              <a:gd name="T24" fmla="+- 0 5331 1262"/>
                              <a:gd name="T25" fmla="*/ T24 w 12409"/>
                              <a:gd name="T26" fmla="+- 0 692 6258"/>
                              <a:gd name="T27" fmla="*/ 692 h 1176"/>
                              <a:gd name="T28" fmla="+- 0 5807 1262"/>
                              <a:gd name="T29" fmla="*/ T28 w 12409"/>
                              <a:gd name="T30" fmla="+- 0 679 6258"/>
                              <a:gd name="T31" fmla="*/ 679 h 1176"/>
                              <a:gd name="T32" fmla="+- 0 6283 1262"/>
                              <a:gd name="T33" fmla="*/ T32 w 12409"/>
                              <a:gd name="T34" fmla="+- 0 665 6258"/>
                              <a:gd name="T35" fmla="*/ 665 h 1176"/>
                              <a:gd name="T36" fmla="+- 0 6759 1262"/>
                              <a:gd name="T37" fmla="*/ T36 w 12409"/>
                              <a:gd name="T38" fmla="+- 0 648 6258"/>
                              <a:gd name="T39" fmla="*/ 648 h 1176"/>
                              <a:gd name="T40" fmla="+- 0 7235 1262"/>
                              <a:gd name="T41" fmla="*/ T40 w 12409"/>
                              <a:gd name="T42" fmla="+- 0 630 6258"/>
                              <a:gd name="T43" fmla="*/ 630 h 1176"/>
                              <a:gd name="T44" fmla="+- 0 7711 1262"/>
                              <a:gd name="T45" fmla="*/ T44 w 12409"/>
                              <a:gd name="T46" fmla="+- 0 611 6258"/>
                              <a:gd name="T47" fmla="*/ 611 h 1176"/>
                              <a:gd name="T48" fmla="+- 0 8187 1262"/>
                              <a:gd name="T49" fmla="*/ T48 w 12409"/>
                              <a:gd name="T50" fmla="+- 0 592 6258"/>
                              <a:gd name="T51" fmla="*/ 592 h 1176"/>
                              <a:gd name="T52" fmla="+- 0 8663 1262"/>
                              <a:gd name="T53" fmla="*/ T52 w 12409"/>
                              <a:gd name="T54" fmla="+- 0 573 6258"/>
                              <a:gd name="T55" fmla="*/ 573 h 1176"/>
                              <a:gd name="T56" fmla="+- 0 9139 1262"/>
                              <a:gd name="T57" fmla="*/ T56 w 12409"/>
                              <a:gd name="T58" fmla="+- 0 556 6258"/>
                              <a:gd name="T59" fmla="*/ 556 h 1176"/>
                              <a:gd name="T60" fmla="+- 0 9615 1262"/>
                              <a:gd name="T61" fmla="*/ T60 w 12409"/>
                              <a:gd name="T62" fmla="+- 0 539 6258"/>
                              <a:gd name="T63" fmla="*/ 539 h 1176"/>
                              <a:gd name="T64" fmla="+- 0 10091 1262"/>
                              <a:gd name="T65" fmla="*/ T64 w 12409"/>
                              <a:gd name="T66" fmla="+- 0 524 6258"/>
                              <a:gd name="T67" fmla="*/ 524 h 1176"/>
                              <a:gd name="T68" fmla="+- 0 2475 1262"/>
                              <a:gd name="T69" fmla="*/ T68 w 12409"/>
                              <a:gd name="T70" fmla="+- 0 1047 6258"/>
                              <a:gd name="T71" fmla="*/ 1047 h 1176"/>
                              <a:gd name="T72" fmla="+- 0 2951 1262"/>
                              <a:gd name="T73" fmla="*/ T72 w 12409"/>
                              <a:gd name="T74" fmla="+- 0 958 6258"/>
                              <a:gd name="T75" fmla="*/ 958 h 1176"/>
                              <a:gd name="T76" fmla="+- 0 3427 1262"/>
                              <a:gd name="T77" fmla="*/ T76 w 12409"/>
                              <a:gd name="T78" fmla="+- 0 871 6258"/>
                              <a:gd name="T79" fmla="*/ 871 h 1176"/>
                              <a:gd name="T80" fmla="+- 0 3903 1262"/>
                              <a:gd name="T81" fmla="*/ T80 w 12409"/>
                              <a:gd name="T82" fmla="+- 0 787 6258"/>
                              <a:gd name="T83" fmla="*/ 787 h 1176"/>
                              <a:gd name="T84" fmla="+- 0 4379 1262"/>
                              <a:gd name="T85" fmla="*/ T84 w 12409"/>
                              <a:gd name="T86" fmla="+- 0 707 6258"/>
                              <a:gd name="T87" fmla="*/ 707 h 1176"/>
                              <a:gd name="T88" fmla="+- 0 4855 1262"/>
                              <a:gd name="T89" fmla="*/ T88 w 12409"/>
                              <a:gd name="T90" fmla="+- 0 636 6258"/>
                              <a:gd name="T91" fmla="*/ 636 h 1176"/>
                              <a:gd name="T92" fmla="+- 0 5331 1262"/>
                              <a:gd name="T93" fmla="*/ T92 w 12409"/>
                              <a:gd name="T94" fmla="+- 0 575 6258"/>
                              <a:gd name="T95" fmla="*/ 575 h 1176"/>
                              <a:gd name="T96" fmla="+- 0 5807 1262"/>
                              <a:gd name="T97" fmla="*/ T96 w 12409"/>
                              <a:gd name="T98" fmla="+- 0 527 6258"/>
                              <a:gd name="T99" fmla="*/ 527 h 1176"/>
                              <a:gd name="T100" fmla="+- 0 6283 1262"/>
                              <a:gd name="T101" fmla="*/ T100 w 12409"/>
                              <a:gd name="T102" fmla="+- 0 490 6258"/>
                              <a:gd name="T103" fmla="*/ 490 h 1176"/>
                              <a:gd name="T104" fmla="+- 0 6759 1262"/>
                              <a:gd name="T105" fmla="*/ T104 w 12409"/>
                              <a:gd name="T106" fmla="+- 0 464 6258"/>
                              <a:gd name="T107" fmla="*/ 464 h 1176"/>
                              <a:gd name="T108" fmla="+- 0 7235 1262"/>
                              <a:gd name="T109" fmla="*/ T108 w 12409"/>
                              <a:gd name="T110" fmla="+- 0 445 6258"/>
                              <a:gd name="T111" fmla="*/ 445 h 1176"/>
                              <a:gd name="T112" fmla="+- 0 7711 1262"/>
                              <a:gd name="T113" fmla="*/ T112 w 12409"/>
                              <a:gd name="T114" fmla="+- 0 431 6258"/>
                              <a:gd name="T115" fmla="*/ 431 h 1176"/>
                              <a:gd name="T116" fmla="+- 0 8187 1262"/>
                              <a:gd name="T117" fmla="*/ T116 w 12409"/>
                              <a:gd name="T118" fmla="+- 0 417 6258"/>
                              <a:gd name="T119" fmla="*/ 417 h 1176"/>
                              <a:gd name="T120" fmla="+- 0 8663 1262"/>
                              <a:gd name="T121" fmla="*/ T120 w 12409"/>
                              <a:gd name="T122" fmla="+- 0 400 6258"/>
                              <a:gd name="T123" fmla="*/ 400 h 1176"/>
                              <a:gd name="T124" fmla="+- 0 9139 1262"/>
                              <a:gd name="T125" fmla="*/ T124 w 12409"/>
                              <a:gd name="T126" fmla="+- 0 380 6258"/>
                              <a:gd name="T127" fmla="*/ 380 h 1176"/>
                              <a:gd name="T128" fmla="+- 0 9615 1262"/>
                              <a:gd name="T129" fmla="*/ T128 w 12409"/>
                              <a:gd name="T130" fmla="+- 0 354 6258"/>
                              <a:gd name="T131" fmla="*/ 354 h 1176"/>
                              <a:gd name="T132" fmla="+- 0 10091 1262"/>
                              <a:gd name="T133" fmla="*/ T132 w 12409"/>
                              <a:gd name="T134" fmla="+- 0 325 6258"/>
                              <a:gd name="T135" fmla="*/ 325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1176">
                                <a:moveTo>
                                  <a:pt x="1213" y="-5490"/>
                                </a:moveTo>
                                <a:lnTo>
                                  <a:pt x="1689" y="-5507"/>
                                </a:lnTo>
                                <a:lnTo>
                                  <a:pt x="2165" y="-5521"/>
                                </a:lnTo>
                                <a:lnTo>
                                  <a:pt x="2641" y="-5534"/>
                                </a:lnTo>
                                <a:lnTo>
                                  <a:pt x="3117" y="-5545"/>
                                </a:lnTo>
                                <a:lnTo>
                                  <a:pt x="3593" y="-5555"/>
                                </a:lnTo>
                                <a:lnTo>
                                  <a:pt x="4069" y="-5566"/>
                                </a:lnTo>
                                <a:lnTo>
                                  <a:pt x="4545" y="-5579"/>
                                </a:lnTo>
                                <a:lnTo>
                                  <a:pt x="5021" y="-5593"/>
                                </a:lnTo>
                                <a:lnTo>
                                  <a:pt x="5497" y="-5610"/>
                                </a:lnTo>
                                <a:lnTo>
                                  <a:pt x="5973" y="-5628"/>
                                </a:lnTo>
                                <a:lnTo>
                                  <a:pt x="6449" y="-5647"/>
                                </a:lnTo>
                                <a:lnTo>
                                  <a:pt x="6925" y="-5666"/>
                                </a:lnTo>
                                <a:lnTo>
                                  <a:pt x="7401" y="-5685"/>
                                </a:lnTo>
                                <a:lnTo>
                                  <a:pt x="7877" y="-5702"/>
                                </a:lnTo>
                                <a:lnTo>
                                  <a:pt x="8353" y="-5719"/>
                                </a:lnTo>
                                <a:lnTo>
                                  <a:pt x="8829" y="-5734"/>
                                </a:lnTo>
                                <a:moveTo>
                                  <a:pt x="1213" y="-5211"/>
                                </a:moveTo>
                                <a:lnTo>
                                  <a:pt x="1689" y="-5300"/>
                                </a:lnTo>
                                <a:lnTo>
                                  <a:pt x="2165" y="-5387"/>
                                </a:lnTo>
                                <a:lnTo>
                                  <a:pt x="2641" y="-5471"/>
                                </a:lnTo>
                                <a:lnTo>
                                  <a:pt x="3117" y="-5551"/>
                                </a:lnTo>
                                <a:lnTo>
                                  <a:pt x="3593" y="-5622"/>
                                </a:lnTo>
                                <a:lnTo>
                                  <a:pt x="4069" y="-5683"/>
                                </a:lnTo>
                                <a:lnTo>
                                  <a:pt x="4545" y="-5731"/>
                                </a:lnTo>
                                <a:lnTo>
                                  <a:pt x="5021" y="-5768"/>
                                </a:lnTo>
                                <a:lnTo>
                                  <a:pt x="5497" y="-5794"/>
                                </a:lnTo>
                                <a:lnTo>
                                  <a:pt x="5973" y="-5813"/>
                                </a:lnTo>
                                <a:lnTo>
                                  <a:pt x="6449" y="-5827"/>
                                </a:lnTo>
                                <a:lnTo>
                                  <a:pt x="6925" y="-5841"/>
                                </a:lnTo>
                                <a:lnTo>
                                  <a:pt x="7401" y="-5858"/>
                                </a:lnTo>
                                <a:lnTo>
                                  <a:pt x="7877" y="-5878"/>
                                </a:lnTo>
                                <a:lnTo>
                                  <a:pt x="8353" y="-5904"/>
                                </a:lnTo>
                                <a:lnTo>
                                  <a:pt x="8829" y="-5933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92"/>
                        <wps:cNvSpPr>
                          <a:spLocks/>
                        </wps:cNvSpPr>
                        <wps:spPr bwMode="auto">
                          <a:xfrm>
                            <a:off x="2475" y="2212"/>
                            <a:ext cx="7616" cy="965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3177 2213"/>
                              <a:gd name="T3" fmla="*/ 3177 h 965"/>
                              <a:gd name="T4" fmla="+- 0 2951 2475"/>
                              <a:gd name="T5" fmla="*/ T4 w 7616"/>
                              <a:gd name="T6" fmla="+- 0 3110 2213"/>
                              <a:gd name="T7" fmla="*/ 3110 h 965"/>
                              <a:gd name="T8" fmla="+- 0 3427 2475"/>
                              <a:gd name="T9" fmla="*/ T8 w 7616"/>
                              <a:gd name="T10" fmla="+- 0 3033 2213"/>
                              <a:gd name="T11" fmla="*/ 3033 h 965"/>
                              <a:gd name="T12" fmla="+- 0 3903 2475"/>
                              <a:gd name="T13" fmla="*/ T12 w 7616"/>
                              <a:gd name="T14" fmla="+- 0 2952 2213"/>
                              <a:gd name="T15" fmla="*/ 2952 h 965"/>
                              <a:gd name="T16" fmla="+- 0 4379 2475"/>
                              <a:gd name="T17" fmla="*/ T16 w 7616"/>
                              <a:gd name="T18" fmla="+- 0 2869 2213"/>
                              <a:gd name="T19" fmla="*/ 2869 h 965"/>
                              <a:gd name="T20" fmla="+- 0 4855 2475"/>
                              <a:gd name="T21" fmla="*/ T20 w 7616"/>
                              <a:gd name="T22" fmla="+- 0 2788 2213"/>
                              <a:gd name="T23" fmla="*/ 2788 h 965"/>
                              <a:gd name="T24" fmla="+- 0 5331 2475"/>
                              <a:gd name="T25" fmla="*/ T24 w 7616"/>
                              <a:gd name="T26" fmla="+- 0 2712 2213"/>
                              <a:gd name="T27" fmla="*/ 2712 h 965"/>
                              <a:gd name="T28" fmla="+- 0 5807 2475"/>
                              <a:gd name="T29" fmla="*/ T28 w 7616"/>
                              <a:gd name="T30" fmla="+- 0 2643 2213"/>
                              <a:gd name="T31" fmla="*/ 2643 h 965"/>
                              <a:gd name="T32" fmla="+- 0 6283 2475"/>
                              <a:gd name="T33" fmla="*/ T32 w 7616"/>
                              <a:gd name="T34" fmla="+- 0 2580 2213"/>
                              <a:gd name="T35" fmla="*/ 2580 h 965"/>
                              <a:gd name="T36" fmla="+- 0 6759 2475"/>
                              <a:gd name="T37" fmla="*/ T36 w 7616"/>
                              <a:gd name="T38" fmla="+- 0 2525 2213"/>
                              <a:gd name="T39" fmla="*/ 2525 h 965"/>
                              <a:gd name="T40" fmla="+- 0 7235 2475"/>
                              <a:gd name="T41" fmla="*/ T40 w 7616"/>
                              <a:gd name="T42" fmla="+- 0 2477 2213"/>
                              <a:gd name="T43" fmla="*/ 2477 h 965"/>
                              <a:gd name="T44" fmla="+- 0 7711 2475"/>
                              <a:gd name="T45" fmla="*/ T44 w 7616"/>
                              <a:gd name="T46" fmla="+- 0 2434 2213"/>
                              <a:gd name="T47" fmla="*/ 2434 h 965"/>
                              <a:gd name="T48" fmla="+- 0 8187 2475"/>
                              <a:gd name="T49" fmla="*/ T48 w 7616"/>
                              <a:gd name="T50" fmla="+- 0 2392 2213"/>
                              <a:gd name="T51" fmla="*/ 2392 h 965"/>
                              <a:gd name="T52" fmla="+- 0 8663 2475"/>
                              <a:gd name="T53" fmla="*/ T52 w 7616"/>
                              <a:gd name="T54" fmla="+- 0 2350 2213"/>
                              <a:gd name="T55" fmla="*/ 2350 h 965"/>
                              <a:gd name="T56" fmla="+- 0 9139 2475"/>
                              <a:gd name="T57" fmla="*/ T56 w 7616"/>
                              <a:gd name="T58" fmla="+- 0 2306 2213"/>
                              <a:gd name="T59" fmla="*/ 2306 h 965"/>
                              <a:gd name="T60" fmla="+- 0 9615 2475"/>
                              <a:gd name="T61" fmla="*/ T60 w 7616"/>
                              <a:gd name="T62" fmla="+- 0 2260 2213"/>
                              <a:gd name="T63" fmla="*/ 2260 h 965"/>
                              <a:gd name="T64" fmla="+- 0 10091 2475"/>
                              <a:gd name="T65" fmla="*/ T64 w 7616"/>
                              <a:gd name="T66" fmla="+- 0 2213 2213"/>
                              <a:gd name="T67" fmla="*/ 2213 h 9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965">
                                <a:moveTo>
                                  <a:pt x="0" y="964"/>
                                </a:moveTo>
                                <a:lnTo>
                                  <a:pt x="476" y="897"/>
                                </a:lnTo>
                                <a:lnTo>
                                  <a:pt x="952" y="820"/>
                                </a:lnTo>
                                <a:lnTo>
                                  <a:pt x="1428" y="739"/>
                                </a:lnTo>
                                <a:lnTo>
                                  <a:pt x="1904" y="656"/>
                                </a:lnTo>
                                <a:lnTo>
                                  <a:pt x="2380" y="575"/>
                                </a:lnTo>
                                <a:lnTo>
                                  <a:pt x="2856" y="499"/>
                                </a:lnTo>
                                <a:lnTo>
                                  <a:pt x="3332" y="430"/>
                                </a:lnTo>
                                <a:lnTo>
                                  <a:pt x="3808" y="367"/>
                                </a:lnTo>
                                <a:lnTo>
                                  <a:pt x="4284" y="312"/>
                                </a:lnTo>
                                <a:lnTo>
                                  <a:pt x="4760" y="264"/>
                                </a:lnTo>
                                <a:lnTo>
                                  <a:pt x="5236" y="221"/>
                                </a:lnTo>
                                <a:lnTo>
                                  <a:pt x="5712" y="179"/>
                                </a:lnTo>
                                <a:lnTo>
                                  <a:pt x="6188" y="137"/>
                                </a:lnTo>
                                <a:lnTo>
                                  <a:pt x="6664" y="93"/>
                                </a:lnTo>
                                <a:lnTo>
                                  <a:pt x="7140" y="47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91"/>
                        <wps:cNvSpPr>
                          <a:spLocks/>
                        </wps:cNvSpPr>
                        <wps:spPr bwMode="auto">
                          <a:xfrm>
                            <a:off x="2475" y="-124"/>
                            <a:ext cx="7616" cy="365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41 -124"/>
                              <a:gd name="T3" fmla="*/ 241 h 365"/>
                              <a:gd name="T4" fmla="+- 0 2951 2475"/>
                              <a:gd name="T5" fmla="*/ T4 w 7616"/>
                              <a:gd name="T6" fmla="+- 0 179 -124"/>
                              <a:gd name="T7" fmla="*/ 179 h 365"/>
                              <a:gd name="T8" fmla="+- 0 3427 2475"/>
                              <a:gd name="T9" fmla="*/ T8 w 7616"/>
                              <a:gd name="T10" fmla="+- 0 189 -124"/>
                              <a:gd name="T11" fmla="*/ 189 h 365"/>
                              <a:gd name="T12" fmla="+- 0 3903 2475"/>
                              <a:gd name="T13" fmla="*/ T12 w 7616"/>
                              <a:gd name="T14" fmla="+- 0 208 -124"/>
                              <a:gd name="T15" fmla="*/ 208 h 365"/>
                              <a:gd name="T16" fmla="+- 0 4379 2475"/>
                              <a:gd name="T17" fmla="*/ T16 w 7616"/>
                              <a:gd name="T18" fmla="+- 0 139 -124"/>
                              <a:gd name="T19" fmla="*/ 139 h 365"/>
                              <a:gd name="T20" fmla="+- 0 4855 2475"/>
                              <a:gd name="T21" fmla="*/ T20 w 7616"/>
                              <a:gd name="T22" fmla="+- 0 134 -124"/>
                              <a:gd name="T23" fmla="*/ 134 h 365"/>
                              <a:gd name="T24" fmla="+- 0 5331 2475"/>
                              <a:gd name="T25" fmla="*/ T24 w 7616"/>
                              <a:gd name="T26" fmla="+- 0 121 -124"/>
                              <a:gd name="T27" fmla="*/ 121 h 365"/>
                              <a:gd name="T28" fmla="+- 0 5807 2475"/>
                              <a:gd name="T29" fmla="*/ T28 w 7616"/>
                              <a:gd name="T30" fmla="+- 0 86 -124"/>
                              <a:gd name="T31" fmla="*/ 86 h 365"/>
                              <a:gd name="T32" fmla="+- 0 6283 2475"/>
                              <a:gd name="T33" fmla="*/ T32 w 7616"/>
                              <a:gd name="T34" fmla="+- 0 101 -124"/>
                              <a:gd name="T35" fmla="*/ 101 h 365"/>
                              <a:gd name="T36" fmla="+- 0 6759 2475"/>
                              <a:gd name="T37" fmla="*/ T36 w 7616"/>
                              <a:gd name="T38" fmla="+- 0 43 -124"/>
                              <a:gd name="T39" fmla="*/ 43 h 365"/>
                              <a:gd name="T40" fmla="+- 0 7235 2475"/>
                              <a:gd name="T41" fmla="*/ T40 w 7616"/>
                              <a:gd name="T42" fmla="+- 0 -70 -124"/>
                              <a:gd name="T43" fmla="*/ -70 h 365"/>
                              <a:gd name="T44" fmla="+- 0 7711 2475"/>
                              <a:gd name="T45" fmla="*/ T44 w 7616"/>
                              <a:gd name="T46" fmla="+- 0 -7 -124"/>
                              <a:gd name="T47" fmla="*/ -7 h 365"/>
                              <a:gd name="T48" fmla="+- 0 8187 2475"/>
                              <a:gd name="T49" fmla="*/ T48 w 7616"/>
                              <a:gd name="T50" fmla="+- 0 -7 -124"/>
                              <a:gd name="T51" fmla="*/ -7 h 365"/>
                              <a:gd name="T52" fmla="+- 0 8663 2475"/>
                              <a:gd name="T53" fmla="*/ T52 w 7616"/>
                              <a:gd name="T54" fmla="+- 0 -104 -124"/>
                              <a:gd name="T55" fmla="*/ -104 h 365"/>
                              <a:gd name="T56" fmla="+- 0 9139 2475"/>
                              <a:gd name="T57" fmla="*/ T56 w 7616"/>
                              <a:gd name="T58" fmla="+- 0 -124 -124"/>
                              <a:gd name="T59" fmla="*/ -124 h 365"/>
                              <a:gd name="T60" fmla="+- 0 9615 2475"/>
                              <a:gd name="T61" fmla="*/ T60 w 7616"/>
                              <a:gd name="T62" fmla="+- 0 -109 -124"/>
                              <a:gd name="T63" fmla="*/ -109 h 365"/>
                              <a:gd name="T64" fmla="+- 0 10091 2475"/>
                              <a:gd name="T65" fmla="*/ T64 w 7616"/>
                              <a:gd name="T66" fmla="+- 0 -109 -124"/>
                              <a:gd name="T67" fmla="*/ -109 h 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365">
                                <a:moveTo>
                                  <a:pt x="0" y="365"/>
                                </a:moveTo>
                                <a:lnTo>
                                  <a:pt x="476" y="303"/>
                                </a:lnTo>
                                <a:lnTo>
                                  <a:pt x="952" y="313"/>
                                </a:lnTo>
                                <a:lnTo>
                                  <a:pt x="1428" y="332"/>
                                </a:lnTo>
                                <a:lnTo>
                                  <a:pt x="1904" y="263"/>
                                </a:lnTo>
                                <a:lnTo>
                                  <a:pt x="2380" y="258"/>
                                </a:lnTo>
                                <a:lnTo>
                                  <a:pt x="2856" y="245"/>
                                </a:lnTo>
                                <a:lnTo>
                                  <a:pt x="3332" y="210"/>
                                </a:lnTo>
                                <a:lnTo>
                                  <a:pt x="3808" y="225"/>
                                </a:lnTo>
                                <a:lnTo>
                                  <a:pt x="4284" y="167"/>
                                </a:lnTo>
                                <a:lnTo>
                                  <a:pt x="4760" y="54"/>
                                </a:lnTo>
                                <a:lnTo>
                                  <a:pt x="5236" y="117"/>
                                </a:lnTo>
                                <a:lnTo>
                                  <a:pt x="5712" y="117"/>
                                </a:lnTo>
                                <a:lnTo>
                                  <a:pt x="6188" y="20"/>
                                </a:lnTo>
                                <a:lnTo>
                                  <a:pt x="6664" y="0"/>
                                </a:lnTo>
                                <a:lnTo>
                                  <a:pt x="7140" y="15"/>
                                </a:lnTo>
                                <a:lnTo>
                                  <a:pt x="7616" y="15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90"/>
                        <wps:cNvSpPr>
                          <a:spLocks/>
                        </wps:cNvSpPr>
                        <wps:spPr bwMode="auto">
                          <a:xfrm>
                            <a:off x="2475" y="1699"/>
                            <a:ext cx="7616" cy="311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010 1699"/>
                              <a:gd name="T3" fmla="*/ 2010 h 311"/>
                              <a:gd name="T4" fmla="+- 0 2951 2475"/>
                              <a:gd name="T5" fmla="*/ T4 w 7616"/>
                              <a:gd name="T6" fmla="+- 0 2001 1699"/>
                              <a:gd name="T7" fmla="*/ 2001 h 311"/>
                              <a:gd name="T8" fmla="+- 0 3427 2475"/>
                              <a:gd name="T9" fmla="*/ T8 w 7616"/>
                              <a:gd name="T10" fmla="+- 0 1990 1699"/>
                              <a:gd name="T11" fmla="*/ 1990 h 311"/>
                              <a:gd name="T12" fmla="+- 0 3903 2475"/>
                              <a:gd name="T13" fmla="*/ T12 w 7616"/>
                              <a:gd name="T14" fmla="+- 0 1977 1699"/>
                              <a:gd name="T15" fmla="*/ 1977 h 311"/>
                              <a:gd name="T16" fmla="+- 0 4379 2475"/>
                              <a:gd name="T17" fmla="*/ T16 w 7616"/>
                              <a:gd name="T18" fmla="+- 0 1962 1699"/>
                              <a:gd name="T19" fmla="*/ 1962 h 311"/>
                              <a:gd name="T20" fmla="+- 0 4855 2475"/>
                              <a:gd name="T21" fmla="*/ T20 w 7616"/>
                              <a:gd name="T22" fmla="+- 0 1943 1699"/>
                              <a:gd name="T23" fmla="*/ 1943 h 311"/>
                              <a:gd name="T24" fmla="+- 0 5331 2475"/>
                              <a:gd name="T25" fmla="*/ T24 w 7616"/>
                              <a:gd name="T26" fmla="+- 0 1922 1699"/>
                              <a:gd name="T27" fmla="*/ 1922 h 311"/>
                              <a:gd name="T28" fmla="+- 0 5807 2475"/>
                              <a:gd name="T29" fmla="*/ T28 w 7616"/>
                              <a:gd name="T30" fmla="+- 0 1898 1699"/>
                              <a:gd name="T31" fmla="*/ 1898 h 311"/>
                              <a:gd name="T32" fmla="+- 0 6283 2475"/>
                              <a:gd name="T33" fmla="*/ T32 w 7616"/>
                              <a:gd name="T34" fmla="+- 0 1872 1699"/>
                              <a:gd name="T35" fmla="*/ 1872 h 311"/>
                              <a:gd name="T36" fmla="+- 0 6759 2475"/>
                              <a:gd name="T37" fmla="*/ T36 w 7616"/>
                              <a:gd name="T38" fmla="+- 0 1846 1699"/>
                              <a:gd name="T39" fmla="*/ 1846 h 311"/>
                              <a:gd name="T40" fmla="+- 0 7235 2475"/>
                              <a:gd name="T41" fmla="*/ T40 w 7616"/>
                              <a:gd name="T42" fmla="+- 0 1820 1699"/>
                              <a:gd name="T43" fmla="*/ 1820 h 311"/>
                              <a:gd name="T44" fmla="+- 0 7711 2475"/>
                              <a:gd name="T45" fmla="*/ T44 w 7616"/>
                              <a:gd name="T46" fmla="+- 0 1795 1699"/>
                              <a:gd name="T47" fmla="*/ 1795 h 311"/>
                              <a:gd name="T48" fmla="+- 0 8187 2475"/>
                              <a:gd name="T49" fmla="*/ T48 w 7616"/>
                              <a:gd name="T50" fmla="+- 0 1772 1699"/>
                              <a:gd name="T51" fmla="*/ 1772 h 311"/>
                              <a:gd name="T52" fmla="+- 0 8663 2475"/>
                              <a:gd name="T53" fmla="*/ T52 w 7616"/>
                              <a:gd name="T54" fmla="+- 0 1750 1699"/>
                              <a:gd name="T55" fmla="*/ 1750 h 311"/>
                              <a:gd name="T56" fmla="+- 0 9139 2475"/>
                              <a:gd name="T57" fmla="*/ T56 w 7616"/>
                              <a:gd name="T58" fmla="+- 0 1731 1699"/>
                              <a:gd name="T59" fmla="*/ 1731 h 311"/>
                              <a:gd name="T60" fmla="+- 0 9615 2475"/>
                              <a:gd name="T61" fmla="*/ T60 w 7616"/>
                              <a:gd name="T62" fmla="+- 0 1714 1699"/>
                              <a:gd name="T63" fmla="*/ 1714 h 311"/>
                              <a:gd name="T64" fmla="+- 0 10091 2475"/>
                              <a:gd name="T65" fmla="*/ T64 w 7616"/>
                              <a:gd name="T66" fmla="+- 0 1699 1699"/>
                              <a:gd name="T67" fmla="*/ 1699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311">
                                <a:moveTo>
                                  <a:pt x="0" y="311"/>
                                </a:moveTo>
                                <a:lnTo>
                                  <a:pt x="476" y="302"/>
                                </a:lnTo>
                                <a:lnTo>
                                  <a:pt x="952" y="291"/>
                                </a:lnTo>
                                <a:lnTo>
                                  <a:pt x="1428" y="278"/>
                                </a:lnTo>
                                <a:lnTo>
                                  <a:pt x="1904" y="263"/>
                                </a:lnTo>
                                <a:lnTo>
                                  <a:pt x="2380" y="244"/>
                                </a:lnTo>
                                <a:lnTo>
                                  <a:pt x="2856" y="223"/>
                                </a:lnTo>
                                <a:lnTo>
                                  <a:pt x="3332" y="199"/>
                                </a:lnTo>
                                <a:lnTo>
                                  <a:pt x="3808" y="173"/>
                                </a:lnTo>
                                <a:lnTo>
                                  <a:pt x="4284" y="147"/>
                                </a:lnTo>
                                <a:lnTo>
                                  <a:pt x="4760" y="121"/>
                                </a:lnTo>
                                <a:lnTo>
                                  <a:pt x="5236" y="96"/>
                                </a:lnTo>
                                <a:lnTo>
                                  <a:pt x="5712" y="73"/>
                                </a:lnTo>
                                <a:lnTo>
                                  <a:pt x="6188" y="51"/>
                                </a:lnTo>
                                <a:lnTo>
                                  <a:pt x="6664" y="32"/>
                                </a:lnTo>
                                <a:lnTo>
                                  <a:pt x="7140" y="15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89"/>
                        <wps:cNvSpPr>
                          <a:spLocks/>
                        </wps:cNvSpPr>
                        <wps:spPr bwMode="auto">
                          <a:xfrm>
                            <a:off x="1261" y="6292"/>
                            <a:ext cx="12409" cy="866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878 6293"/>
                              <a:gd name="T3" fmla="*/ 878 h 866"/>
                              <a:gd name="T4" fmla="+- 0 2951 1262"/>
                              <a:gd name="T5" fmla="*/ T4 w 12409"/>
                              <a:gd name="T6" fmla="+- 0 868 6293"/>
                              <a:gd name="T7" fmla="*/ 868 h 866"/>
                              <a:gd name="T8" fmla="+- 0 3427 1262"/>
                              <a:gd name="T9" fmla="*/ T8 w 12409"/>
                              <a:gd name="T10" fmla="+- 0 849 6293"/>
                              <a:gd name="T11" fmla="*/ 849 h 866"/>
                              <a:gd name="T12" fmla="+- 0 3903 1262"/>
                              <a:gd name="T13" fmla="*/ T12 w 12409"/>
                              <a:gd name="T14" fmla="+- 0 834 6293"/>
                              <a:gd name="T15" fmla="*/ 834 h 866"/>
                              <a:gd name="T16" fmla="+- 0 4379 1262"/>
                              <a:gd name="T17" fmla="*/ T16 w 12409"/>
                              <a:gd name="T18" fmla="+- 0 818 6293"/>
                              <a:gd name="T19" fmla="*/ 818 h 866"/>
                              <a:gd name="T20" fmla="+- 0 4855 1262"/>
                              <a:gd name="T21" fmla="*/ T20 w 12409"/>
                              <a:gd name="T22" fmla="+- 0 803 6293"/>
                              <a:gd name="T23" fmla="*/ 803 h 866"/>
                              <a:gd name="T24" fmla="+- 0 5331 1262"/>
                              <a:gd name="T25" fmla="*/ T24 w 12409"/>
                              <a:gd name="T26" fmla="+- 0 803 6293"/>
                              <a:gd name="T27" fmla="*/ 803 h 866"/>
                              <a:gd name="T28" fmla="+- 0 5807 1262"/>
                              <a:gd name="T29" fmla="*/ T28 w 12409"/>
                              <a:gd name="T30" fmla="+- 0 790 6293"/>
                              <a:gd name="T31" fmla="*/ 790 h 866"/>
                              <a:gd name="T32" fmla="+- 0 6283 1262"/>
                              <a:gd name="T33" fmla="*/ T32 w 12409"/>
                              <a:gd name="T34" fmla="+- 0 790 6293"/>
                              <a:gd name="T35" fmla="*/ 790 h 866"/>
                              <a:gd name="T36" fmla="+- 0 6759 1262"/>
                              <a:gd name="T37" fmla="*/ T36 w 12409"/>
                              <a:gd name="T38" fmla="+- 0 759 6293"/>
                              <a:gd name="T39" fmla="*/ 759 h 866"/>
                              <a:gd name="T40" fmla="+- 0 7235 1262"/>
                              <a:gd name="T41" fmla="*/ T40 w 12409"/>
                              <a:gd name="T42" fmla="+- 0 751 6293"/>
                              <a:gd name="T43" fmla="*/ 751 h 866"/>
                              <a:gd name="T44" fmla="+- 0 7711 1262"/>
                              <a:gd name="T45" fmla="*/ T44 w 12409"/>
                              <a:gd name="T46" fmla="+- 0 722 6293"/>
                              <a:gd name="T47" fmla="*/ 722 h 866"/>
                              <a:gd name="T48" fmla="+- 0 8187 1262"/>
                              <a:gd name="T49" fmla="*/ T48 w 12409"/>
                              <a:gd name="T50" fmla="+- 0 664 6293"/>
                              <a:gd name="T51" fmla="*/ 664 h 866"/>
                              <a:gd name="T52" fmla="+- 0 8663 1262"/>
                              <a:gd name="T53" fmla="*/ T52 w 12409"/>
                              <a:gd name="T54" fmla="+- 0 649 6293"/>
                              <a:gd name="T55" fmla="*/ 649 h 866"/>
                              <a:gd name="T56" fmla="+- 0 9139 1262"/>
                              <a:gd name="T57" fmla="*/ T56 w 12409"/>
                              <a:gd name="T58" fmla="+- 0 632 6293"/>
                              <a:gd name="T59" fmla="*/ 632 h 866"/>
                              <a:gd name="T60" fmla="+- 0 9615 1262"/>
                              <a:gd name="T61" fmla="*/ T60 w 12409"/>
                              <a:gd name="T62" fmla="+- 0 616 6293"/>
                              <a:gd name="T63" fmla="*/ 616 h 866"/>
                              <a:gd name="T64" fmla="+- 0 10091 1262"/>
                              <a:gd name="T65" fmla="*/ T64 w 12409"/>
                              <a:gd name="T66" fmla="+- 0 612 6293"/>
                              <a:gd name="T67" fmla="*/ 612 h 866"/>
                              <a:gd name="T68" fmla="+- 0 2475 1262"/>
                              <a:gd name="T69" fmla="*/ T68 w 12409"/>
                              <a:gd name="T70" fmla="+- 0 615 6293"/>
                              <a:gd name="T71" fmla="*/ 615 h 866"/>
                              <a:gd name="T72" fmla="+- 0 2951 1262"/>
                              <a:gd name="T73" fmla="*/ T72 w 12409"/>
                              <a:gd name="T74" fmla="+- 0 592 6293"/>
                              <a:gd name="T75" fmla="*/ 592 h 866"/>
                              <a:gd name="T76" fmla="+- 0 3427 1262"/>
                              <a:gd name="T77" fmla="*/ T76 w 12409"/>
                              <a:gd name="T78" fmla="+- 0 572 6293"/>
                              <a:gd name="T79" fmla="*/ 572 h 866"/>
                              <a:gd name="T80" fmla="+- 0 3903 1262"/>
                              <a:gd name="T81" fmla="*/ T80 w 12409"/>
                              <a:gd name="T82" fmla="+- 0 553 6293"/>
                              <a:gd name="T83" fmla="*/ 553 h 866"/>
                              <a:gd name="T84" fmla="+- 0 4379 1262"/>
                              <a:gd name="T85" fmla="*/ T84 w 12409"/>
                              <a:gd name="T86" fmla="+- 0 536 6293"/>
                              <a:gd name="T87" fmla="*/ 536 h 866"/>
                              <a:gd name="T88" fmla="+- 0 4855 1262"/>
                              <a:gd name="T89" fmla="*/ T88 w 12409"/>
                              <a:gd name="T90" fmla="+- 0 519 6293"/>
                              <a:gd name="T91" fmla="*/ 519 h 866"/>
                              <a:gd name="T92" fmla="+- 0 5331 1262"/>
                              <a:gd name="T93" fmla="*/ T92 w 12409"/>
                              <a:gd name="T94" fmla="+- 0 504 6293"/>
                              <a:gd name="T95" fmla="*/ 504 h 866"/>
                              <a:gd name="T96" fmla="+- 0 5807 1262"/>
                              <a:gd name="T97" fmla="*/ T96 w 12409"/>
                              <a:gd name="T98" fmla="+- 0 489 6293"/>
                              <a:gd name="T99" fmla="*/ 489 h 866"/>
                              <a:gd name="T100" fmla="+- 0 6283 1262"/>
                              <a:gd name="T101" fmla="*/ T100 w 12409"/>
                              <a:gd name="T102" fmla="+- 0 475 6293"/>
                              <a:gd name="T103" fmla="*/ 475 h 866"/>
                              <a:gd name="T104" fmla="+- 0 6759 1262"/>
                              <a:gd name="T105" fmla="*/ T104 w 12409"/>
                              <a:gd name="T106" fmla="+- 0 461 6293"/>
                              <a:gd name="T107" fmla="*/ 461 h 866"/>
                              <a:gd name="T108" fmla="+- 0 7235 1262"/>
                              <a:gd name="T109" fmla="*/ T108 w 12409"/>
                              <a:gd name="T110" fmla="+- 0 446 6293"/>
                              <a:gd name="T111" fmla="*/ 446 h 866"/>
                              <a:gd name="T112" fmla="+- 0 7711 1262"/>
                              <a:gd name="T113" fmla="*/ T112 w 12409"/>
                              <a:gd name="T114" fmla="+- 0 431 6293"/>
                              <a:gd name="T115" fmla="*/ 431 h 866"/>
                              <a:gd name="T116" fmla="+- 0 8187 1262"/>
                              <a:gd name="T117" fmla="*/ T116 w 12409"/>
                              <a:gd name="T118" fmla="+- 0 416 6293"/>
                              <a:gd name="T119" fmla="*/ 416 h 866"/>
                              <a:gd name="T120" fmla="+- 0 8663 1262"/>
                              <a:gd name="T121" fmla="*/ T120 w 12409"/>
                              <a:gd name="T122" fmla="+- 0 399 6293"/>
                              <a:gd name="T123" fmla="*/ 399 h 866"/>
                              <a:gd name="T124" fmla="+- 0 9139 1262"/>
                              <a:gd name="T125" fmla="*/ T124 w 12409"/>
                              <a:gd name="T126" fmla="+- 0 382 6293"/>
                              <a:gd name="T127" fmla="*/ 382 h 866"/>
                              <a:gd name="T128" fmla="+- 0 9615 1262"/>
                              <a:gd name="T129" fmla="*/ T128 w 12409"/>
                              <a:gd name="T130" fmla="+- 0 365 6293"/>
                              <a:gd name="T131" fmla="*/ 365 h 866"/>
                              <a:gd name="T132" fmla="+- 0 10091 1262"/>
                              <a:gd name="T133" fmla="*/ T132 w 12409"/>
                              <a:gd name="T134" fmla="+- 0 347 6293"/>
                              <a:gd name="T135" fmla="*/ 347 h 8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866">
                                <a:moveTo>
                                  <a:pt x="1213" y="-5415"/>
                                </a:moveTo>
                                <a:lnTo>
                                  <a:pt x="1689" y="-5425"/>
                                </a:lnTo>
                                <a:lnTo>
                                  <a:pt x="2165" y="-5444"/>
                                </a:lnTo>
                                <a:lnTo>
                                  <a:pt x="2641" y="-5459"/>
                                </a:lnTo>
                                <a:lnTo>
                                  <a:pt x="3117" y="-5475"/>
                                </a:lnTo>
                                <a:lnTo>
                                  <a:pt x="3593" y="-5490"/>
                                </a:lnTo>
                                <a:lnTo>
                                  <a:pt x="4069" y="-5490"/>
                                </a:lnTo>
                                <a:lnTo>
                                  <a:pt x="4545" y="-5503"/>
                                </a:lnTo>
                                <a:lnTo>
                                  <a:pt x="5021" y="-5503"/>
                                </a:lnTo>
                                <a:lnTo>
                                  <a:pt x="5497" y="-5534"/>
                                </a:lnTo>
                                <a:lnTo>
                                  <a:pt x="5973" y="-5542"/>
                                </a:lnTo>
                                <a:lnTo>
                                  <a:pt x="6449" y="-5571"/>
                                </a:lnTo>
                                <a:lnTo>
                                  <a:pt x="6925" y="-5629"/>
                                </a:lnTo>
                                <a:lnTo>
                                  <a:pt x="7401" y="-5644"/>
                                </a:lnTo>
                                <a:lnTo>
                                  <a:pt x="7877" y="-5661"/>
                                </a:lnTo>
                                <a:lnTo>
                                  <a:pt x="8353" y="-5677"/>
                                </a:lnTo>
                                <a:lnTo>
                                  <a:pt x="8829" y="-5681"/>
                                </a:lnTo>
                                <a:moveTo>
                                  <a:pt x="1213" y="-5678"/>
                                </a:moveTo>
                                <a:lnTo>
                                  <a:pt x="1689" y="-5701"/>
                                </a:lnTo>
                                <a:lnTo>
                                  <a:pt x="2165" y="-5721"/>
                                </a:lnTo>
                                <a:lnTo>
                                  <a:pt x="2641" y="-5740"/>
                                </a:lnTo>
                                <a:lnTo>
                                  <a:pt x="3117" y="-5757"/>
                                </a:lnTo>
                                <a:lnTo>
                                  <a:pt x="3593" y="-5774"/>
                                </a:lnTo>
                                <a:lnTo>
                                  <a:pt x="4069" y="-5789"/>
                                </a:lnTo>
                                <a:lnTo>
                                  <a:pt x="4545" y="-5804"/>
                                </a:lnTo>
                                <a:lnTo>
                                  <a:pt x="5021" y="-5818"/>
                                </a:lnTo>
                                <a:lnTo>
                                  <a:pt x="5497" y="-5832"/>
                                </a:lnTo>
                                <a:lnTo>
                                  <a:pt x="5973" y="-5847"/>
                                </a:lnTo>
                                <a:lnTo>
                                  <a:pt x="6449" y="-5862"/>
                                </a:lnTo>
                                <a:lnTo>
                                  <a:pt x="6925" y="-5877"/>
                                </a:lnTo>
                                <a:lnTo>
                                  <a:pt x="7401" y="-5894"/>
                                </a:lnTo>
                                <a:lnTo>
                                  <a:pt x="7877" y="-5911"/>
                                </a:lnTo>
                                <a:lnTo>
                                  <a:pt x="8353" y="-5928"/>
                                </a:lnTo>
                                <a:lnTo>
                                  <a:pt x="8829" y="-5946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AutoShape 88"/>
                        <wps:cNvSpPr>
                          <a:spLocks/>
                        </wps:cNvSpPr>
                        <wps:spPr bwMode="auto">
                          <a:xfrm>
                            <a:off x="1261" y="6498"/>
                            <a:ext cx="12409" cy="2056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1303 6499"/>
                              <a:gd name="T3" fmla="*/ 1303 h 2056"/>
                              <a:gd name="T4" fmla="+- 0 2951 1262"/>
                              <a:gd name="T5" fmla="*/ T4 w 12409"/>
                              <a:gd name="T6" fmla="+- 0 1292 6499"/>
                              <a:gd name="T7" fmla="*/ 1292 h 2056"/>
                              <a:gd name="T8" fmla="+- 0 3427 1262"/>
                              <a:gd name="T9" fmla="*/ T8 w 12409"/>
                              <a:gd name="T10" fmla="+- 0 1280 6499"/>
                              <a:gd name="T11" fmla="*/ 1280 h 2056"/>
                              <a:gd name="T12" fmla="+- 0 3903 1262"/>
                              <a:gd name="T13" fmla="*/ T12 w 12409"/>
                              <a:gd name="T14" fmla="+- 0 1267 6499"/>
                              <a:gd name="T15" fmla="*/ 1267 h 2056"/>
                              <a:gd name="T16" fmla="+- 0 4379 1262"/>
                              <a:gd name="T17" fmla="*/ T16 w 12409"/>
                              <a:gd name="T18" fmla="+- 0 1253 6499"/>
                              <a:gd name="T19" fmla="*/ 1253 h 2056"/>
                              <a:gd name="T20" fmla="+- 0 4855 1262"/>
                              <a:gd name="T21" fmla="*/ T20 w 12409"/>
                              <a:gd name="T22" fmla="+- 0 1238 6499"/>
                              <a:gd name="T23" fmla="*/ 1238 h 2056"/>
                              <a:gd name="T24" fmla="+- 0 5331 1262"/>
                              <a:gd name="T25" fmla="*/ T24 w 12409"/>
                              <a:gd name="T26" fmla="+- 0 1224 6499"/>
                              <a:gd name="T27" fmla="*/ 1224 h 2056"/>
                              <a:gd name="T28" fmla="+- 0 5807 1262"/>
                              <a:gd name="T29" fmla="*/ T28 w 12409"/>
                              <a:gd name="T30" fmla="+- 0 1211 6499"/>
                              <a:gd name="T31" fmla="*/ 1211 h 2056"/>
                              <a:gd name="T32" fmla="+- 0 6283 1262"/>
                              <a:gd name="T33" fmla="*/ T32 w 12409"/>
                              <a:gd name="T34" fmla="+- 0 1199 6499"/>
                              <a:gd name="T35" fmla="*/ 1199 h 2056"/>
                              <a:gd name="T36" fmla="+- 0 6759 1262"/>
                              <a:gd name="T37" fmla="*/ T36 w 12409"/>
                              <a:gd name="T38" fmla="+- 0 1188 6499"/>
                              <a:gd name="T39" fmla="*/ 1188 h 2056"/>
                              <a:gd name="T40" fmla="+- 0 7235 1262"/>
                              <a:gd name="T41" fmla="*/ T40 w 12409"/>
                              <a:gd name="T42" fmla="+- 0 1178 6499"/>
                              <a:gd name="T43" fmla="*/ 1178 h 2056"/>
                              <a:gd name="T44" fmla="+- 0 7711 1262"/>
                              <a:gd name="T45" fmla="*/ T44 w 12409"/>
                              <a:gd name="T46" fmla="+- 0 1170 6499"/>
                              <a:gd name="T47" fmla="*/ 1170 h 2056"/>
                              <a:gd name="T48" fmla="+- 0 8187 1262"/>
                              <a:gd name="T49" fmla="*/ T48 w 12409"/>
                              <a:gd name="T50" fmla="+- 0 1161 6499"/>
                              <a:gd name="T51" fmla="*/ 1161 h 2056"/>
                              <a:gd name="T52" fmla="+- 0 8663 1262"/>
                              <a:gd name="T53" fmla="*/ T52 w 12409"/>
                              <a:gd name="T54" fmla="+- 0 1151 6499"/>
                              <a:gd name="T55" fmla="*/ 1151 h 2056"/>
                              <a:gd name="T56" fmla="+- 0 9139 1262"/>
                              <a:gd name="T57" fmla="*/ T56 w 12409"/>
                              <a:gd name="T58" fmla="+- 0 1141 6499"/>
                              <a:gd name="T59" fmla="*/ 1141 h 2056"/>
                              <a:gd name="T60" fmla="+- 0 9615 1262"/>
                              <a:gd name="T61" fmla="*/ T60 w 12409"/>
                              <a:gd name="T62" fmla="+- 0 1130 6499"/>
                              <a:gd name="T63" fmla="*/ 1130 h 2056"/>
                              <a:gd name="T64" fmla="+- 0 10091 1262"/>
                              <a:gd name="T65" fmla="*/ T64 w 12409"/>
                              <a:gd name="T66" fmla="+- 0 1119 6499"/>
                              <a:gd name="T67" fmla="*/ 1119 h 2056"/>
                              <a:gd name="T68" fmla="+- 0 2475 1262"/>
                              <a:gd name="T69" fmla="*/ T68 w 12409"/>
                              <a:gd name="T70" fmla="+- 0 1735 6499"/>
                              <a:gd name="T71" fmla="*/ 1735 h 2056"/>
                              <a:gd name="T72" fmla="+- 0 2951 1262"/>
                              <a:gd name="T73" fmla="*/ T72 w 12409"/>
                              <a:gd name="T74" fmla="+- 0 1691 6499"/>
                              <a:gd name="T75" fmla="*/ 1691 h 2056"/>
                              <a:gd name="T76" fmla="+- 0 3427 1262"/>
                              <a:gd name="T77" fmla="*/ T76 w 12409"/>
                              <a:gd name="T78" fmla="+- 0 1646 6499"/>
                              <a:gd name="T79" fmla="*/ 1646 h 2056"/>
                              <a:gd name="T80" fmla="+- 0 3903 1262"/>
                              <a:gd name="T81" fmla="*/ T80 w 12409"/>
                              <a:gd name="T82" fmla="+- 0 1602 6499"/>
                              <a:gd name="T83" fmla="*/ 1602 h 2056"/>
                              <a:gd name="T84" fmla="+- 0 4379 1262"/>
                              <a:gd name="T85" fmla="*/ T84 w 12409"/>
                              <a:gd name="T86" fmla="+- 0 1559 6499"/>
                              <a:gd name="T87" fmla="*/ 1559 h 2056"/>
                              <a:gd name="T88" fmla="+- 0 4855 1262"/>
                              <a:gd name="T89" fmla="*/ T88 w 12409"/>
                              <a:gd name="T90" fmla="+- 0 1517 6499"/>
                              <a:gd name="T91" fmla="*/ 1517 h 2056"/>
                              <a:gd name="T92" fmla="+- 0 5331 1262"/>
                              <a:gd name="T93" fmla="*/ T92 w 12409"/>
                              <a:gd name="T94" fmla="+- 0 1475 6499"/>
                              <a:gd name="T95" fmla="*/ 1475 h 2056"/>
                              <a:gd name="T96" fmla="+- 0 5807 1262"/>
                              <a:gd name="T97" fmla="*/ T96 w 12409"/>
                              <a:gd name="T98" fmla="+- 0 1431 6499"/>
                              <a:gd name="T99" fmla="*/ 1431 h 2056"/>
                              <a:gd name="T100" fmla="+- 0 6283 1262"/>
                              <a:gd name="T101" fmla="*/ T100 w 12409"/>
                              <a:gd name="T102" fmla="+- 0 1386 6499"/>
                              <a:gd name="T103" fmla="*/ 1386 h 2056"/>
                              <a:gd name="T104" fmla="+- 0 6759 1262"/>
                              <a:gd name="T105" fmla="*/ T104 w 12409"/>
                              <a:gd name="T106" fmla="+- 0 1340 6499"/>
                              <a:gd name="T107" fmla="*/ 1340 h 2056"/>
                              <a:gd name="T108" fmla="+- 0 7235 1262"/>
                              <a:gd name="T109" fmla="*/ T108 w 12409"/>
                              <a:gd name="T110" fmla="+- 0 1295 6499"/>
                              <a:gd name="T111" fmla="*/ 1295 h 2056"/>
                              <a:gd name="T112" fmla="+- 0 7711 1262"/>
                              <a:gd name="T113" fmla="*/ T112 w 12409"/>
                              <a:gd name="T114" fmla="+- 0 1253 6499"/>
                              <a:gd name="T115" fmla="*/ 1253 h 2056"/>
                              <a:gd name="T116" fmla="+- 0 8187 1262"/>
                              <a:gd name="T117" fmla="*/ T116 w 12409"/>
                              <a:gd name="T118" fmla="+- 0 1214 6499"/>
                              <a:gd name="T119" fmla="*/ 1214 h 2056"/>
                              <a:gd name="T120" fmla="+- 0 8663 1262"/>
                              <a:gd name="T121" fmla="*/ T120 w 12409"/>
                              <a:gd name="T122" fmla="+- 0 1181 6499"/>
                              <a:gd name="T123" fmla="*/ 1181 h 2056"/>
                              <a:gd name="T124" fmla="+- 0 9139 1262"/>
                              <a:gd name="T125" fmla="*/ T124 w 12409"/>
                              <a:gd name="T126" fmla="+- 0 1153 6499"/>
                              <a:gd name="T127" fmla="*/ 1153 h 2056"/>
                              <a:gd name="T128" fmla="+- 0 9615 1262"/>
                              <a:gd name="T129" fmla="*/ T128 w 12409"/>
                              <a:gd name="T130" fmla="+- 0 1129 6499"/>
                              <a:gd name="T131" fmla="*/ 1129 h 2056"/>
                              <a:gd name="T132" fmla="+- 0 10091 1262"/>
                              <a:gd name="T133" fmla="*/ T132 w 12409"/>
                              <a:gd name="T134" fmla="+- 0 1110 6499"/>
                              <a:gd name="T135" fmla="*/ 1110 h 2056"/>
                              <a:gd name="T136" fmla="+- 0 2475 1262"/>
                              <a:gd name="T137" fmla="*/ T136 w 12409"/>
                              <a:gd name="T138" fmla="+- 0 1165 6499"/>
                              <a:gd name="T139" fmla="*/ 1165 h 2056"/>
                              <a:gd name="T140" fmla="+- 0 2951 1262"/>
                              <a:gd name="T141" fmla="*/ T140 w 12409"/>
                              <a:gd name="T142" fmla="+- 0 1117 6499"/>
                              <a:gd name="T143" fmla="*/ 1117 h 2056"/>
                              <a:gd name="T144" fmla="+- 0 3427 1262"/>
                              <a:gd name="T145" fmla="*/ T144 w 12409"/>
                              <a:gd name="T146" fmla="+- 0 1066 6499"/>
                              <a:gd name="T147" fmla="*/ 1066 h 2056"/>
                              <a:gd name="T148" fmla="+- 0 3903 1262"/>
                              <a:gd name="T149" fmla="*/ T148 w 12409"/>
                              <a:gd name="T150" fmla="+- 0 1011 6499"/>
                              <a:gd name="T151" fmla="*/ 1011 h 2056"/>
                              <a:gd name="T152" fmla="+- 0 4379 1262"/>
                              <a:gd name="T153" fmla="*/ T152 w 12409"/>
                              <a:gd name="T154" fmla="+- 0 955 6499"/>
                              <a:gd name="T155" fmla="*/ 955 h 2056"/>
                              <a:gd name="T156" fmla="+- 0 4855 1262"/>
                              <a:gd name="T157" fmla="*/ T156 w 12409"/>
                              <a:gd name="T158" fmla="+- 0 898 6499"/>
                              <a:gd name="T159" fmla="*/ 898 h 2056"/>
                              <a:gd name="T160" fmla="+- 0 5331 1262"/>
                              <a:gd name="T161" fmla="*/ T160 w 12409"/>
                              <a:gd name="T162" fmla="+- 0 843 6499"/>
                              <a:gd name="T163" fmla="*/ 843 h 2056"/>
                              <a:gd name="T164" fmla="+- 0 5807 1262"/>
                              <a:gd name="T165" fmla="*/ T164 w 12409"/>
                              <a:gd name="T166" fmla="+- 0 789 6499"/>
                              <a:gd name="T167" fmla="*/ 789 h 2056"/>
                              <a:gd name="T168" fmla="+- 0 6283 1262"/>
                              <a:gd name="T169" fmla="*/ T168 w 12409"/>
                              <a:gd name="T170" fmla="+- 0 739 6499"/>
                              <a:gd name="T171" fmla="*/ 739 h 2056"/>
                              <a:gd name="T172" fmla="+- 0 6759 1262"/>
                              <a:gd name="T173" fmla="*/ T172 w 12409"/>
                              <a:gd name="T174" fmla="+- 0 692 6499"/>
                              <a:gd name="T175" fmla="*/ 692 h 2056"/>
                              <a:gd name="T176" fmla="+- 0 7235 1262"/>
                              <a:gd name="T177" fmla="*/ T176 w 12409"/>
                              <a:gd name="T178" fmla="+- 0 651 6499"/>
                              <a:gd name="T179" fmla="*/ 651 h 2056"/>
                              <a:gd name="T180" fmla="+- 0 7711 1262"/>
                              <a:gd name="T181" fmla="*/ T180 w 12409"/>
                              <a:gd name="T182" fmla="+- 0 614 6499"/>
                              <a:gd name="T183" fmla="*/ 614 h 2056"/>
                              <a:gd name="T184" fmla="+- 0 8187 1262"/>
                              <a:gd name="T185" fmla="*/ T184 w 12409"/>
                              <a:gd name="T186" fmla="+- 0 581 6499"/>
                              <a:gd name="T187" fmla="*/ 581 h 2056"/>
                              <a:gd name="T188" fmla="+- 0 8663 1262"/>
                              <a:gd name="T189" fmla="*/ T188 w 12409"/>
                              <a:gd name="T190" fmla="+- 0 551 6499"/>
                              <a:gd name="T191" fmla="*/ 551 h 2056"/>
                              <a:gd name="T192" fmla="+- 0 9139 1262"/>
                              <a:gd name="T193" fmla="*/ T192 w 12409"/>
                              <a:gd name="T194" fmla="+- 0 523 6499"/>
                              <a:gd name="T195" fmla="*/ 523 h 2056"/>
                              <a:gd name="T196" fmla="+- 0 9615 1262"/>
                              <a:gd name="T197" fmla="*/ T196 w 12409"/>
                              <a:gd name="T198" fmla="+- 0 497 6499"/>
                              <a:gd name="T199" fmla="*/ 497 h 2056"/>
                              <a:gd name="T200" fmla="+- 0 10091 1262"/>
                              <a:gd name="T201" fmla="*/ T200 w 12409"/>
                              <a:gd name="T202" fmla="+- 0 473 6499"/>
                              <a:gd name="T203" fmla="*/ 473 h 20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2409" h="2056">
                                <a:moveTo>
                                  <a:pt x="1213" y="-5196"/>
                                </a:moveTo>
                                <a:lnTo>
                                  <a:pt x="1689" y="-5207"/>
                                </a:lnTo>
                                <a:lnTo>
                                  <a:pt x="2165" y="-5219"/>
                                </a:lnTo>
                                <a:lnTo>
                                  <a:pt x="2641" y="-5232"/>
                                </a:lnTo>
                                <a:lnTo>
                                  <a:pt x="3117" y="-5246"/>
                                </a:lnTo>
                                <a:lnTo>
                                  <a:pt x="3593" y="-5261"/>
                                </a:lnTo>
                                <a:lnTo>
                                  <a:pt x="4069" y="-5275"/>
                                </a:lnTo>
                                <a:lnTo>
                                  <a:pt x="4545" y="-5288"/>
                                </a:lnTo>
                                <a:lnTo>
                                  <a:pt x="5021" y="-5300"/>
                                </a:lnTo>
                                <a:lnTo>
                                  <a:pt x="5497" y="-5311"/>
                                </a:lnTo>
                                <a:lnTo>
                                  <a:pt x="5973" y="-5321"/>
                                </a:lnTo>
                                <a:lnTo>
                                  <a:pt x="6449" y="-5329"/>
                                </a:lnTo>
                                <a:lnTo>
                                  <a:pt x="6925" y="-5338"/>
                                </a:lnTo>
                                <a:lnTo>
                                  <a:pt x="7401" y="-5348"/>
                                </a:lnTo>
                                <a:lnTo>
                                  <a:pt x="7877" y="-5358"/>
                                </a:lnTo>
                                <a:lnTo>
                                  <a:pt x="8353" y="-5369"/>
                                </a:lnTo>
                                <a:lnTo>
                                  <a:pt x="8829" y="-5380"/>
                                </a:lnTo>
                                <a:moveTo>
                                  <a:pt x="1213" y="-4764"/>
                                </a:moveTo>
                                <a:lnTo>
                                  <a:pt x="1689" y="-4808"/>
                                </a:lnTo>
                                <a:lnTo>
                                  <a:pt x="2165" y="-4853"/>
                                </a:lnTo>
                                <a:lnTo>
                                  <a:pt x="2641" y="-4897"/>
                                </a:lnTo>
                                <a:lnTo>
                                  <a:pt x="3117" y="-4940"/>
                                </a:lnTo>
                                <a:lnTo>
                                  <a:pt x="3593" y="-4982"/>
                                </a:lnTo>
                                <a:lnTo>
                                  <a:pt x="4069" y="-5024"/>
                                </a:lnTo>
                                <a:lnTo>
                                  <a:pt x="4545" y="-5068"/>
                                </a:lnTo>
                                <a:lnTo>
                                  <a:pt x="5021" y="-5113"/>
                                </a:lnTo>
                                <a:lnTo>
                                  <a:pt x="5497" y="-5159"/>
                                </a:lnTo>
                                <a:lnTo>
                                  <a:pt x="5973" y="-5204"/>
                                </a:lnTo>
                                <a:lnTo>
                                  <a:pt x="6449" y="-5246"/>
                                </a:lnTo>
                                <a:lnTo>
                                  <a:pt x="6925" y="-5285"/>
                                </a:lnTo>
                                <a:lnTo>
                                  <a:pt x="7401" y="-5318"/>
                                </a:lnTo>
                                <a:lnTo>
                                  <a:pt x="7877" y="-5346"/>
                                </a:lnTo>
                                <a:lnTo>
                                  <a:pt x="8353" y="-5370"/>
                                </a:lnTo>
                                <a:lnTo>
                                  <a:pt x="8829" y="-5389"/>
                                </a:lnTo>
                                <a:moveTo>
                                  <a:pt x="1213" y="-5334"/>
                                </a:moveTo>
                                <a:lnTo>
                                  <a:pt x="1689" y="-5382"/>
                                </a:lnTo>
                                <a:lnTo>
                                  <a:pt x="2165" y="-5433"/>
                                </a:lnTo>
                                <a:lnTo>
                                  <a:pt x="2641" y="-5488"/>
                                </a:lnTo>
                                <a:lnTo>
                                  <a:pt x="3117" y="-5544"/>
                                </a:lnTo>
                                <a:lnTo>
                                  <a:pt x="3593" y="-5601"/>
                                </a:lnTo>
                                <a:lnTo>
                                  <a:pt x="4069" y="-5656"/>
                                </a:lnTo>
                                <a:lnTo>
                                  <a:pt x="4545" y="-5710"/>
                                </a:lnTo>
                                <a:lnTo>
                                  <a:pt x="5021" y="-5760"/>
                                </a:lnTo>
                                <a:lnTo>
                                  <a:pt x="5497" y="-5807"/>
                                </a:lnTo>
                                <a:lnTo>
                                  <a:pt x="5973" y="-5848"/>
                                </a:lnTo>
                                <a:lnTo>
                                  <a:pt x="6449" y="-5885"/>
                                </a:lnTo>
                                <a:lnTo>
                                  <a:pt x="6925" y="-5918"/>
                                </a:lnTo>
                                <a:lnTo>
                                  <a:pt x="7401" y="-5948"/>
                                </a:lnTo>
                                <a:lnTo>
                                  <a:pt x="7877" y="-5976"/>
                                </a:lnTo>
                                <a:lnTo>
                                  <a:pt x="8353" y="-6002"/>
                                </a:lnTo>
                                <a:lnTo>
                                  <a:pt x="8829" y="-6026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87"/>
                        <wps:cNvSpPr>
                          <a:spLocks/>
                        </wps:cNvSpPr>
                        <wps:spPr bwMode="auto">
                          <a:xfrm>
                            <a:off x="2475" y="2179"/>
                            <a:ext cx="7616" cy="971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3150 2179"/>
                              <a:gd name="T3" fmla="*/ 3150 h 971"/>
                              <a:gd name="T4" fmla="+- 0 2951 2475"/>
                              <a:gd name="T5" fmla="*/ T4 w 7616"/>
                              <a:gd name="T6" fmla="+- 0 3100 2179"/>
                              <a:gd name="T7" fmla="*/ 3100 h 971"/>
                              <a:gd name="T8" fmla="+- 0 3427 2475"/>
                              <a:gd name="T9" fmla="*/ T8 w 7616"/>
                              <a:gd name="T10" fmla="+- 0 3047 2179"/>
                              <a:gd name="T11" fmla="*/ 3047 h 971"/>
                              <a:gd name="T12" fmla="+- 0 3903 2475"/>
                              <a:gd name="T13" fmla="*/ T12 w 7616"/>
                              <a:gd name="T14" fmla="+- 0 2988 2179"/>
                              <a:gd name="T15" fmla="*/ 2988 h 971"/>
                              <a:gd name="T16" fmla="+- 0 4379 2475"/>
                              <a:gd name="T17" fmla="*/ T16 w 7616"/>
                              <a:gd name="T18" fmla="+- 0 2924 2179"/>
                              <a:gd name="T19" fmla="*/ 2924 h 971"/>
                              <a:gd name="T20" fmla="+- 0 4855 2475"/>
                              <a:gd name="T21" fmla="*/ T20 w 7616"/>
                              <a:gd name="T22" fmla="+- 0 2856 2179"/>
                              <a:gd name="T23" fmla="*/ 2856 h 971"/>
                              <a:gd name="T24" fmla="+- 0 5331 2475"/>
                              <a:gd name="T25" fmla="*/ T24 w 7616"/>
                              <a:gd name="T26" fmla="+- 0 2786 2179"/>
                              <a:gd name="T27" fmla="*/ 2786 h 971"/>
                              <a:gd name="T28" fmla="+- 0 5807 2475"/>
                              <a:gd name="T29" fmla="*/ T28 w 7616"/>
                              <a:gd name="T30" fmla="+- 0 2717 2179"/>
                              <a:gd name="T31" fmla="*/ 2717 h 971"/>
                              <a:gd name="T32" fmla="+- 0 6283 2475"/>
                              <a:gd name="T33" fmla="*/ T32 w 7616"/>
                              <a:gd name="T34" fmla="+- 0 2652 2179"/>
                              <a:gd name="T35" fmla="*/ 2652 h 971"/>
                              <a:gd name="T36" fmla="+- 0 6759 2475"/>
                              <a:gd name="T37" fmla="*/ T36 w 7616"/>
                              <a:gd name="T38" fmla="+- 0 2590 2179"/>
                              <a:gd name="T39" fmla="*/ 2590 h 971"/>
                              <a:gd name="T40" fmla="+- 0 7235 2475"/>
                              <a:gd name="T41" fmla="*/ T40 w 7616"/>
                              <a:gd name="T42" fmla="+- 0 2531 2179"/>
                              <a:gd name="T43" fmla="*/ 2531 h 971"/>
                              <a:gd name="T44" fmla="+- 0 7711 2475"/>
                              <a:gd name="T45" fmla="*/ T44 w 7616"/>
                              <a:gd name="T46" fmla="+- 0 2473 2179"/>
                              <a:gd name="T47" fmla="*/ 2473 h 971"/>
                              <a:gd name="T48" fmla="+- 0 8187 2475"/>
                              <a:gd name="T49" fmla="*/ T48 w 7616"/>
                              <a:gd name="T50" fmla="+- 0 2416 2179"/>
                              <a:gd name="T51" fmla="*/ 2416 h 971"/>
                              <a:gd name="T52" fmla="+- 0 8663 2475"/>
                              <a:gd name="T53" fmla="*/ T52 w 7616"/>
                              <a:gd name="T54" fmla="+- 0 2357 2179"/>
                              <a:gd name="T55" fmla="*/ 2357 h 971"/>
                              <a:gd name="T56" fmla="+- 0 9139 2475"/>
                              <a:gd name="T57" fmla="*/ T56 w 7616"/>
                              <a:gd name="T58" fmla="+- 0 2297 2179"/>
                              <a:gd name="T59" fmla="*/ 2297 h 971"/>
                              <a:gd name="T60" fmla="+- 0 9615 2475"/>
                              <a:gd name="T61" fmla="*/ T60 w 7616"/>
                              <a:gd name="T62" fmla="+- 0 2237 2179"/>
                              <a:gd name="T63" fmla="*/ 2237 h 971"/>
                              <a:gd name="T64" fmla="+- 0 10091 2475"/>
                              <a:gd name="T65" fmla="*/ T64 w 7616"/>
                              <a:gd name="T66" fmla="+- 0 2179 2179"/>
                              <a:gd name="T67" fmla="*/ 2179 h 9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971">
                                <a:moveTo>
                                  <a:pt x="0" y="971"/>
                                </a:moveTo>
                                <a:lnTo>
                                  <a:pt x="476" y="921"/>
                                </a:lnTo>
                                <a:lnTo>
                                  <a:pt x="952" y="868"/>
                                </a:lnTo>
                                <a:lnTo>
                                  <a:pt x="1428" y="809"/>
                                </a:lnTo>
                                <a:lnTo>
                                  <a:pt x="1904" y="745"/>
                                </a:lnTo>
                                <a:lnTo>
                                  <a:pt x="2380" y="677"/>
                                </a:lnTo>
                                <a:lnTo>
                                  <a:pt x="2856" y="607"/>
                                </a:lnTo>
                                <a:lnTo>
                                  <a:pt x="3332" y="538"/>
                                </a:lnTo>
                                <a:lnTo>
                                  <a:pt x="3808" y="473"/>
                                </a:lnTo>
                                <a:lnTo>
                                  <a:pt x="4284" y="411"/>
                                </a:lnTo>
                                <a:lnTo>
                                  <a:pt x="4760" y="352"/>
                                </a:lnTo>
                                <a:lnTo>
                                  <a:pt x="5236" y="294"/>
                                </a:lnTo>
                                <a:lnTo>
                                  <a:pt x="5712" y="237"/>
                                </a:lnTo>
                                <a:lnTo>
                                  <a:pt x="6188" y="178"/>
                                </a:lnTo>
                                <a:lnTo>
                                  <a:pt x="6664" y="118"/>
                                </a:lnTo>
                                <a:lnTo>
                                  <a:pt x="7140" y="58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86"/>
                        <wps:cNvSpPr>
                          <a:spLocks/>
                        </wps:cNvSpPr>
                        <wps:spPr bwMode="auto">
                          <a:xfrm>
                            <a:off x="2475" y="1370"/>
                            <a:ext cx="7616" cy="437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807 1370"/>
                              <a:gd name="T3" fmla="*/ 1807 h 437"/>
                              <a:gd name="T4" fmla="+- 0 2951 2475"/>
                              <a:gd name="T5" fmla="*/ T4 w 7616"/>
                              <a:gd name="T6" fmla="+- 0 1776 1370"/>
                              <a:gd name="T7" fmla="*/ 1776 h 437"/>
                              <a:gd name="T8" fmla="+- 0 3427 2475"/>
                              <a:gd name="T9" fmla="*/ T8 w 7616"/>
                              <a:gd name="T10" fmla="+- 0 1746 1370"/>
                              <a:gd name="T11" fmla="*/ 1746 h 437"/>
                              <a:gd name="T12" fmla="+- 0 3903 2475"/>
                              <a:gd name="T13" fmla="*/ T12 w 7616"/>
                              <a:gd name="T14" fmla="+- 0 1718 1370"/>
                              <a:gd name="T15" fmla="*/ 1718 h 437"/>
                              <a:gd name="T16" fmla="+- 0 4379 2475"/>
                              <a:gd name="T17" fmla="*/ T16 w 7616"/>
                              <a:gd name="T18" fmla="+- 0 1691 1370"/>
                              <a:gd name="T19" fmla="*/ 1691 h 437"/>
                              <a:gd name="T20" fmla="+- 0 4855 2475"/>
                              <a:gd name="T21" fmla="*/ T20 w 7616"/>
                              <a:gd name="T22" fmla="+- 0 1664 1370"/>
                              <a:gd name="T23" fmla="*/ 1664 h 437"/>
                              <a:gd name="T24" fmla="+- 0 5331 2475"/>
                              <a:gd name="T25" fmla="*/ T24 w 7616"/>
                              <a:gd name="T26" fmla="+- 0 1637 1370"/>
                              <a:gd name="T27" fmla="*/ 1637 h 437"/>
                              <a:gd name="T28" fmla="+- 0 5807 2475"/>
                              <a:gd name="T29" fmla="*/ T28 w 7616"/>
                              <a:gd name="T30" fmla="+- 0 1607 1370"/>
                              <a:gd name="T31" fmla="*/ 1607 h 437"/>
                              <a:gd name="T32" fmla="+- 0 6283 2475"/>
                              <a:gd name="T33" fmla="*/ T32 w 7616"/>
                              <a:gd name="T34" fmla="+- 0 1576 1370"/>
                              <a:gd name="T35" fmla="*/ 1576 h 437"/>
                              <a:gd name="T36" fmla="+- 0 6759 2475"/>
                              <a:gd name="T37" fmla="*/ T36 w 7616"/>
                              <a:gd name="T38" fmla="+- 0 1543 1370"/>
                              <a:gd name="T39" fmla="*/ 1543 h 437"/>
                              <a:gd name="T40" fmla="+- 0 7235 2475"/>
                              <a:gd name="T41" fmla="*/ T40 w 7616"/>
                              <a:gd name="T42" fmla="+- 0 1510 1370"/>
                              <a:gd name="T43" fmla="*/ 1510 h 437"/>
                              <a:gd name="T44" fmla="+- 0 7711 2475"/>
                              <a:gd name="T45" fmla="*/ T44 w 7616"/>
                              <a:gd name="T46" fmla="+- 0 1478 1370"/>
                              <a:gd name="T47" fmla="*/ 1478 h 437"/>
                              <a:gd name="T48" fmla="+- 0 8187 2475"/>
                              <a:gd name="T49" fmla="*/ T48 w 7616"/>
                              <a:gd name="T50" fmla="+- 0 1449 1370"/>
                              <a:gd name="T51" fmla="*/ 1449 h 437"/>
                              <a:gd name="T52" fmla="+- 0 8663 2475"/>
                              <a:gd name="T53" fmla="*/ T52 w 7616"/>
                              <a:gd name="T54" fmla="+- 0 1424 1370"/>
                              <a:gd name="T55" fmla="*/ 1424 h 437"/>
                              <a:gd name="T56" fmla="+- 0 9139 2475"/>
                              <a:gd name="T57" fmla="*/ T56 w 7616"/>
                              <a:gd name="T58" fmla="+- 0 1402 1370"/>
                              <a:gd name="T59" fmla="*/ 1402 h 437"/>
                              <a:gd name="T60" fmla="+- 0 9615 2475"/>
                              <a:gd name="T61" fmla="*/ T60 w 7616"/>
                              <a:gd name="T62" fmla="+- 0 1385 1370"/>
                              <a:gd name="T63" fmla="*/ 1385 h 437"/>
                              <a:gd name="T64" fmla="+- 0 10091 2475"/>
                              <a:gd name="T65" fmla="*/ T64 w 7616"/>
                              <a:gd name="T66" fmla="+- 0 1370 1370"/>
                              <a:gd name="T67" fmla="*/ 1370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437">
                                <a:moveTo>
                                  <a:pt x="0" y="437"/>
                                </a:moveTo>
                                <a:lnTo>
                                  <a:pt x="476" y="406"/>
                                </a:lnTo>
                                <a:lnTo>
                                  <a:pt x="952" y="376"/>
                                </a:lnTo>
                                <a:lnTo>
                                  <a:pt x="1428" y="348"/>
                                </a:lnTo>
                                <a:lnTo>
                                  <a:pt x="1904" y="321"/>
                                </a:lnTo>
                                <a:lnTo>
                                  <a:pt x="2380" y="294"/>
                                </a:lnTo>
                                <a:lnTo>
                                  <a:pt x="2856" y="267"/>
                                </a:lnTo>
                                <a:lnTo>
                                  <a:pt x="3332" y="237"/>
                                </a:lnTo>
                                <a:lnTo>
                                  <a:pt x="3808" y="206"/>
                                </a:lnTo>
                                <a:lnTo>
                                  <a:pt x="4284" y="173"/>
                                </a:lnTo>
                                <a:lnTo>
                                  <a:pt x="4760" y="140"/>
                                </a:lnTo>
                                <a:lnTo>
                                  <a:pt x="5236" y="108"/>
                                </a:lnTo>
                                <a:lnTo>
                                  <a:pt x="5712" y="79"/>
                                </a:lnTo>
                                <a:lnTo>
                                  <a:pt x="6188" y="54"/>
                                </a:lnTo>
                                <a:lnTo>
                                  <a:pt x="6664" y="32"/>
                                </a:lnTo>
                                <a:lnTo>
                                  <a:pt x="7140" y="15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85"/>
                        <wps:cNvSpPr>
                          <a:spLocks/>
                        </wps:cNvSpPr>
                        <wps:spPr bwMode="auto">
                          <a:xfrm>
                            <a:off x="2475" y="1587"/>
                            <a:ext cx="7616" cy="1063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442 1587"/>
                              <a:gd name="T3" fmla="*/ 2442 h 1063"/>
                              <a:gd name="T4" fmla="+- 0 2951 2475"/>
                              <a:gd name="T5" fmla="*/ T4 w 7616"/>
                              <a:gd name="T6" fmla="+- 0 2521 1587"/>
                              <a:gd name="T7" fmla="*/ 2521 h 1063"/>
                              <a:gd name="T8" fmla="+- 0 3427 2475"/>
                              <a:gd name="T9" fmla="*/ T8 w 7616"/>
                              <a:gd name="T10" fmla="+- 0 2585 1587"/>
                              <a:gd name="T11" fmla="*/ 2585 h 1063"/>
                              <a:gd name="T12" fmla="+- 0 3903 2475"/>
                              <a:gd name="T13" fmla="*/ T12 w 7616"/>
                              <a:gd name="T14" fmla="+- 0 2629 1587"/>
                              <a:gd name="T15" fmla="*/ 2629 h 1063"/>
                              <a:gd name="T16" fmla="+- 0 4379 2475"/>
                              <a:gd name="T17" fmla="*/ T16 w 7616"/>
                              <a:gd name="T18" fmla="+- 0 2650 1587"/>
                              <a:gd name="T19" fmla="*/ 2650 h 1063"/>
                              <a:gd name="T20" fmla="+- 0 4855 2475"/>
                              <a:gd name="T21" fmla="*/ T20 w 7616"/>
                              <a:gd name="T22" fmla="+- 0 2642 1587"/>
                              <a:gd name="T23" fmla="*/ 2642 h 1063"/>
                              <a:gd name="T24" fmla="+- 0 5331 2475"/>
                              <a:gd name="T25" fmla="*/ T24 w 7616"/>
                              <a:gd name="T26" fmla="+- 0 2601 1587"/>
                              <a:gd name="T27" fmla="*/ 2601 h 1063"/>
                              <a:gd name="T28" fmla="+- 0 5807 2475"/>
                              <a:gd name="T29" fmla="*/ T28 w 7616"/>
                              <a:gd name="T30" fmla="+- 0 2530 1587"/>
                              <a:gd name="T31" fmla="*/ 2530 h 1063"/>
                              <a:gd name="T32" fmla="+- 0 6283 2475"/>
                              <a:gd name="T33" fmla="*/ T32 w 7616"/>
                              <a:gd name="T34" fmla="+- 0 2434 1587"/>
                              <a:gd name="T35" fmla="*/ 2434 h 1063"/>
                              <a:gd name="T36" fmla="+- 0 6759 2475"/>
                              <a:gd name="T37" fmla="*/ T36 w 7616"/>
                              <a:gd name="T38" fmla="+- 0 2318 1587"/>
                              <a:gd name="T39" fmla="*/ 2318 h 1063"/>
                              <a:gd name="T40" fmla="+- 0 7235 2475"/>
                              <a:gd name="T41" fmla="*/ T40 w 7616"/>
                              <a:gd name="T42" fmla="+- 0 2191 1587"/>
                              <a:gd name="T43" fmla="*/ 2191 h 1063"/>
                              <a:gd name="T44" fmla="+- 0 7711 2475"/>
                              <a:gd name="T45" fmla="*/ T44 w 7616"/>
                              <a:gd name="T46" fmla="+- 0 2061 1587"/>
                              <a:gd name="T47" fmla="*/ 2061 h 1063"/>
                              <a:gd name="T48" fmla="+- 0 8187 2475"/>
                              <a:gd name="T49" fmla="*/ T48 w 7616"/>
                              <a:gd name="T50" fmla="+- 0 1935 1587"/>
                              <a:gd name="T51" fmla="*/ 1935 h 1063"/>
                              <a:gd name="T52" fmla="+- 0 8663 2475"/>
                              <a:gd name="T53" fmla="*/ T52 w 7616"/>
                              <a:gd name="T54" fmla="+- 0 1821 1587"/>
                              <a:gd name="T55" fmla="*/ 1821 h 1063"/>
                              <a:gd name="T56" fmla="+- 0 9139 2475"/>
                              <a:gd name="T57" fmla="*/ T56 w 7616"/>
                              <a:gd name="T58" fmla="+- 0 1724 1587"/>
                              <a:gd name="T59" fmla="*/ 1724 h 1063"/>
                              <a:gd name="T60" fmla="+- 0 9615 2475"/>
                              <a:gd name="T61" fmla="*/ T60 w 7616"/>
                              <a:gd name="T62" fmla="+- 0 1646 1587"/>
                              <a:gd name="T63" fmla="*/ 1646 h 1063"/>
                              <a:gd name="T64" fmla="+- 0 10091 2475"/>
                              <a:gd name="T65" fmla="*/ T64 w 7616"/>
                              <a:gd name="T66" fmla="+- 0 1587 1587"/>
                              <a:gd name="T67" fmla="*/ 1587 h 10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1063">
                                <a:moveTo>
                                  <a:pt x="0" y="855"/>
                                </a:moveTo>
                                <a:lnTo>
                                  <a:pt x="476" y="934"/>
                                </a:lnTo>
                                <a:lnTo>
                                  <a:pt x="952" y="998"/>
                                </a:lnTo>
                                <a:lnTo>
                                  <a:pt x="1428" y="1042"/>
                                </a:lnTo>
                                <a:lnTo>
                                  <a:pt x="1904" y="1063"/>
                                </a:lnTo>
                                <a:lnTo>
                                  <a:pt x="2380" y="1055"/>
                                </a:lnTo>
                                <a:lnTo>
                                  <a:pt x="2856" y="1014"/>
                                </a:lnTo>
                                <a:lnTo>
                                  <a:pt x="3332" y="943"/>
                                </a:lnTo>
                                <a:lnTo>
                                  <a:pt x="3808" y="847"/>
                                </a:lnTo>
                                <a:lnTo>
                                  <a:pt x="4284" y="731"/>
                                </a:lnTo>
                                <a:lnTo>
                                  <a:pt x="4760" y="604"/>
                                </a:lnTo>
                                <a:lnTo>
                                  <a:pt x="5236" y="474"/>
                                </a:lnTo>
                                <a:lnTo>
                                  <a:pt x="5712" y="348"/>
                                </a:lnTo>
                                <a:lnTo>
                                  <a:pt x="6188" y="234"/>
                                </a:lnTo>
                                <a:lnTo>
                                  <a:pt x="6664" y="137"/>
                                </a:lnTo>
                                <a:lnTo>
                                  <a:pt x="7140" y="59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84"/>
                        <wps:cNvSpPr>
                          <a:spLocks/>
                        </wps:cNvSpPr>
                        <wps:spPr bwMode="auto">
                          <a:xfrm>
                            <a:off x="2475" y="1015"/>
                            <a:ext cx="7616" cy="767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782 1016"/>
                              <a:gd name="T3" fmla="*/ 1782 h 767"/>
                              <a:gd name="T4" fmla="+- 0 2951 2475"/>
                              <a:gd name="T5" fmla="*/ T4 w 7616"/>
                              <a:gd name="T6" fmla="+- 0 1714 1016"/>
                              <a:gd name="T7" fmla="*/ 1714 h 767"/>
                              <a:gd name="T8" fmla="+- 0 3427 2475"/>
                              <a:gd name="T9" fmla="*/ T8 w 7616"/>
                              <a:gd name="T10" fmla="+- 0 1650 1016"/>
                              <a:gd name="T11" fmla="*/ 1650 h 767"/>
                              <a:gd name="T12" fmla="+- 0 3903 2475"/>
                              <a:gd name="T13" fmla="*/ T12 w 7616"/>
                              <a:gd name="T14" fmla="+- 0 1588 1016"/>
                              <a:gd name="T15" fmla="*/ 1588 h 767"/>
                              <a:gd name="T16" fmla="+- 0 4379 2475"/>
                              <a:gd name="T17" fmla="*/ T16 w 7616"/>
                              <a:gd name="T18" fmla="+- 0 1530 1016"/>
                              <a:gd name="T19" fmla="*/ 1530 h 767"/>
                              <a:gd name="T20" fmla="+- 0 4855 2475"/>
                              <a:gd name="T21" fmla="*/ T20 w 7616"/>
                              <a:gd name="T22" fmla="+- 0 1475 1016"/>
                              <a:gd name="T23" fmla="*/ 1475 h 767"/>
                              <a:gd name="T24" fmla="+- 0 5331 2475"/>
                              <a:gd name="T25" fmla="*/ T24 w 7616"/>
                              <a:gd name="T26" fmla="+- 0 1424 1016"/>
                              <a:gd name="T27" fmla="*/ 1424 h 767"/>
                              <a:gd name="T28" fmla="+- 0 5807 2475"/>
                              <a:gd name="T29" fmla="*/ T28 w 7616"/>
                              <a:gd name="T30" fmla="+- 0 1375 1016"/>
                              <a:gd name="T31" fmla="*/ 1375 h 767"/>
                              <a:gd name="T32" fmla="+- 0 6283 2475"/>
                              <a:gd name="T33" fmla="*/ T32 w 7616"/>
                              <a:gd name="T34" fmla="+- 0 1329 1016"/>
                              <a:gd name="T35" fmla="*/ 1329 h 767"/>
                              <a:gd name="T36" fmla="+- 0 6759 2475"/>
                              <a:gd name="T37" fmla="*/ T36 w 7616"/>
                              <a:gd name="T38" fmla="+- 0 1285 1016"/>
                              <a:gd name="T39" fmla="*/ 1285 h 767"/>
                              <a:gd name="T40" fmla="+- 0 7235 2475"/>
                              <a:gd name="T41" fmla="*/ T40 w 7616"/>
                              <a:gd name="T42" fmla="+- 0 1243 1016"/>
                              <a:gd name="T43" fmla="*/ 1243 h 767"/>
                              <a:gd name="T44" fmla="+- 0 7711 2475"/>
                              <a:gd name="T45" fmla="*/ T44 w 7616"/>
                              <a:gd name="T46" fmla="+- 0 1203 1016"/>
                              <a:gd name="T47" fmla="*/ 1203 h 767"/>
                              <a:gd name="T48" fmla="+- 0 8187 2475"/>
                              <a:gd name="T49" fmla="*/ T48 w 7616"/>
                              <a:gd name="T50" fmla="+- 0 1164 1016"/>
                              <a:gd name="T51" fmla="*/ 1164 h 767"/>
                              <a:gd name="T52" fmla="+- 0 8663 2475"/>
                              <a:gd name="T53" fmla="*/ T52 w 7616"/>
                              <a:gd name="T54" fmla="+- 0 1125 1016"/>
                              <a:gd name="T55" fmla="*/ 1125 h 767"/>
                              <a:gd name="T56" fmla="+- 0 9139 2475"/>
                              <a:gd name="T57" fmla="*/ T56 w 7616"/>
                              <a:gd name="T58" fmla="+- 0 1088 1016"/>
                              <a:gd name="T59" fmla="*/ 1088 h 767"/>
                              <a:gd name="T60" fmla="+- 0 9615 2475"/>
                              <a:gd name="T61" fmla="*/ T60 w 7616"/>
                              <a:gd name="T62" fmla="+- 0 1051 1016"/>
                              <a:gd name="T63" fmla="*/ 1051 h 767"/>
                              <a:gd name="T64" fmla="+- 0 10091 2475"/>
                              <a:gd name="T65" fmla="*/ T64 w 7616"/>
                              <a:gd name="T66" fmla="+- 0 1016 1016"/>
                              <a:gd name="T67" fmla="*/ 1016 h 7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767">
                                <a:moveTo>
                                  <a:pt x="0" y="766"/>
                                </a:moveTo>
                                <a:lnTo>
                                  <a:pt x="476" y="698"/>
                                </a:lnTo>
                                <a:lnTo>
                                  <a:pt x="952" y="634"/>
                                </a:lnTo>
                                <a:lnTo>
                                  <a:pt x="1428" y="572"/>
                                </a:lnTo>
                                <a:lnTo>
                                  <a:pt x="1904" y="514"/>
                                </a:lnTo>
                                <a:lnTo>
                                  <a:pt x="2380" y="459"/>
                                </a:lnTo>
                                <a:lnTo>
                                  <a:pt x="2856" y="408"/>
                                </a:lnTo>
                                <a:lnTo>
                                  <a:pt x="3332" y="359"/>
                                </a:lnTo>
                                <a:lnTo>
                                  <a:pt x="3808" y="313"/>
                                </a:lnTo>
                                <a:lnTo>
                                  <a:pt x="4284" y="269"/>
                                </a:lnTo>
                                <a:lnTo>
                                  <a:pt x="4760" y="227"/>
                                </a:lnTo>
                                <a:lnTo>
                                  <a:pt x="5236" y="187"/>
                                </a:lnTo>
                                <a:lnTo>
                                  <a:pt x="5712" y="148"/>
                                </a:lnTo>
                                <a:lnTo>
                                  <a:pt x="6188" y="109"/>
                                </a:lnTo>
                                <a:lnTo>
                                  <a:pt x="6664" y="72"/>
                                </a:lnTo>
                                <a:lnTo>
                                  <a:pt x="7140" y="35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83"/>
                        <wps:cNvSpPr>
                          <a:spLocks/>
                        </wps:cNvSpPr>
                        <wps:spPr bwMode="auto">
                          <a:xfrm>
                            <a:off x="1261" y="5564"/>
                            <a:ext cx="12409" cy="591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262 5564"/>
                              <a:gd name="T3" fmla="*/ 262 h 591"/>
                              <a:gd name="T4" fmla="+- 0 2951 1262"/>
                              <a:gd name="T5" fmla="*/ T4 w 12409"/>
                              <a:gd name="T6" fmla="+- 0 242 5564"/>
                              <a:gd name="T7" fmla="*/ 242 h 591"/>
                              <a:gd name="T8" fmla="+- 0 3427 1262"/>
                              <a:gd name="T9" fmla="*/ T8 w 12409"/>
                              <a:gd name="T10" fmla="+- 0 232 5564"/>
                              <a:gd name="T11" fmla="*/ 232 h 591"/>
                              <a:gd name="T12" fmla="+- 0 3903 1262"/>
                              <a:gd name="T13" fmla="*/ T12 w 12409"/>
                              <a:gd name="T14" fmla="+- 0 213 5564"/>
                              <a:gd name="T15" fmla="*/ 213 h 591"/>
                              <a:gd name="T16" fmla="+- 0 4379 1262"/>
                              <a:gd name="T17" fmla="*/ T16 w 12409"/>
                              <a:gd name="T18" fmla="+- 0 154 5564"/>
                              <a:gd name="T19" fmla="*/ 154 h 591"/>
                              <a:gd name="T20" fmla="+- 0 4855 1262"/>
                              <a:gd name="T21" fmla="*/ T20 w 12409"/>
                              <a:gd name="T22" fmla="+- 0 130 5564"/>
                              <a:gd name="T23" fmla="*/ 130 h 591"/>
                              <a:gd name="T24" fmla="+- 0 5331 1262"/>
                              <a:gd name="T25" fmla="*/ T24 w 12409"/>
                              <a:gd name="T26" fmla="+- 0 96 5564"/>
                              <a:gd name="T27" fmla="*/ 96 h 591"/>
                              <a:gd name="T28" fmla="+- 0 5807 1262"/>
                              <a:gd name="T29" fmla="*/ T28 w 12409"/>
                              <a:gd name="T30" fmla="+- 0 57 5564"/>
                              <a:gd name="T31" fmla="*/ 57 h 591"/>
                              <a:gd name="T32" fmla="+- 0 6283 1262"/>
                              <a:gd name="T33" fmla="*/ T32 w 12409"/>
                              <a:gd name="T34" fmla="+- 0 42 5564"/>
                              <a:gd name="T35" fmla="*/ 42 h 591"/>
                              <a:gd name="T36" fmla="+- 0 6759 1262"/>
                              <a:gd name="T37" fmla="*/ T36 w 12409"/>
                              <a:gd name="T38" fmla="+- 0 13 5564"/>
                              <a:gd name="T39" fmla="*/ 13 h 591"/>
                              <a:gd name="T40" fmla="+- 0 7235 1262"/>
                              <a:gd name="T41" fmla="*/ T40 w 12409"/>
                              <a:gd name="T42" fmla="+- 0 -2 5564"/>
                              <a:gd name="T43" fmla="*/ -2 h 591"/>
                              <a:gd name="T44" fmla="+- 0 7711 1262"/>
                              <a:gd name="T45" fmla="*/ T44 w 12409"/>
                              <a:gd name="T46" fmla="+- 0 -51 5564"/>
                              <a:gd name="T47" fmla="*/ -51 h 591"/>
                              <a:gd name="T48" fmla="+- 0 8187 1262"/>
                              <a:gd name="T49" fmla="*/ T48 w 12409"/>
                              <a:gd name="T50" fmla="+- 0 -42 5564"/>
                              <a:gd name="T51" fmla="*/ -42 h 591"/>
                              <a:gd name="T52" fmla="+- 0 8663 1262"/>
                              <a:gd name="T53" fmla="*/ T52 w 12409"/>
                              <a:gd name="T54" fmla="+- 0 -61 5564"/>
                              <a:gd name="T55" fmla="*/ -61 h 591"/>
                              <a:gd name="T56" fmla="+- 0 9139 1262"/>
                              <a:gd name="T57" fmla="*/ T56 w 12409"/>
                              <a:gd name="T58" fmla="+- 0 -100 5564"/>
                              <a:gd name="T59" fmla="*/ -100 h 591"/>
                              <a:gd name="T60" fmla="+- 0 9615 1262"/>
                              <a:gd name="T61" fmla="*/ T60 w 12409"/>
                              <a:gd name="T62" fmla="+- 0 -81 5564"/>
                              <a:gd name="T63" fmla="*/ -81 h 591"/>
                              <a:gd name="T64" fmla="+- 0 10091 1262"/>
                              <a:gd name="T65" fmla="*/ T64 w 12409"/>
                              <a:gd name="T66" fmla="+- 0 -81 5564"/>
                              <a:gd name="T67" fmla="*/ -81 h 591"/>
                              <a:gd name="T68" fmla="+- 0 2475 1262"/>
                              <a:gd name="T69" fmla="*/ T68 w 12409"/>
                              <a:gd name="T70" fmla="+- 0 199 5564"/>
                              <a:gd name="T71" fmla="*/ 199 h 591"/>
                              <a:gd name="T72" fmla="+- 0 2951 1262"/>
                              <a:gd name="T73" fmla="*/ T72 w 12409"/>
                              <a:gd name="T74" fmla="+- 0 193 5564"/>
                              <a:gd name="T75" fmla="*/ 193 h 591"/>
                              <a:gd name="T76" fmla="+- 0 3427 1262"/>
                              <a:gd name="T77" fmla="*/ T76 w 12409"/>
                              <a:gd name="T78" fmla="+- 0 178 5564"/>
                              <a:gd name="T79" fmla="*/ 178 h 591"/>
                              <a:gd name="T80" fmla="+- 0 3903 1262"/>
                              <a:gd name="T81" fmla="*/ T80 w 12409"/>
                              <a:gd name="T82" fmla="+- 0 149 5564"/>
                              <a:gd name="T83" fmla="*/ 149 h 591"/>
                              <a:gd name="T84" fmla="+- 0 4379 1262"/>
                              <a:gd name="T85" fmla="*/ T84 w 12409"/>
                              <a:gd name="T86" fmla="+- 0 110 5564"/>
                              <a:gd name="T87" fmla="*/ 110 h 591"/>
                              <a:gd name="T88" fmla="+- 0 4855 1262"/>
                              <a:gd name="T89" fmla="*/ T88 w 12409"/>
                              <a:gd name="T90" fmla="+- 0 81 5564"/>
                              <a:gd name="T91" fmla="*/ 81 h 591"/>
                              <a:gd name="T92" fmla="+- 0 5331 1262"/>
                              <a:gd name="T93" fmla="*/ T92 w 12409"/>
                              <a:gd name="T94" fmla="+- 0 61 5564"/>
                              <a:gd name="T95" fmla="*/ 61 h 591"/>
                              <a:gd name="T96" fmla="+- 0 5807 1262"/>
                              <a:gd name="T97" fmla="*/ T96 w 12409"/>
                              <a:gd name="T98" fmla="+- 0 51 5564"/>
                              <a:gd name="T99" fmla="*/ 51 h 591"/>
                              <a:gd name="T100" fmla="+- 0 6283 1262"/>
                              <a:gd name="T101" fmla="*/ T100 w 12409"/>
                              <a:gd name="T102" fmla="+- 0 32 5564"/>
                              <a:gd name="T103" fmla="*/ 32 h 591"/>
                              <a:gd name="T104" fmla="+- 0 6759 1262"/>
                              <a:gd name="T105" fmla="*/ T104 w 12409"/>
                              <a:gd name="T106" fmla="+- 0 -2 5564"/>
                              <a:gd name="T107" fmla="*/ -2 h 591"/>
                              <a:gd name="T108" fmla="+- 0 7235 1262"/>
                              <a:gd name="T109" fmla="*/ T108 w 12409"/>
                              <a:gd name="T110" fmla="+- 0 -2 5564"/>
                              <a:gd name="T111" fmla="*/ -2 h 591"/>
                              <a:gd name="T112" fmla="+- 0 7711 1262"/>
                              <a:gd name="T113" fmla="*/ T112 w 12409"/>
                              <a:gd name="T114" fmla="+- 0 -22 5564"/>
                              <a:gd name="T115" fmla="*/ -22 h 591"/>
                              <a:gd name="T116" fmla="+- 0 8187 1262"/>
                              <a:gd name="T117" fmla="*/ T116 w 12409"/>
                              <a:gd name="T118" fmla="+- 0 -47 5564"/>
                              <a:gd name="T119" fmla="*/ -47 h 591"/>
                              <a:gd name="T120" fmla="+- 0 8663 1262"/>
                              <a:gd name="T121" fmla="*/ T120 w 12409"/>
                              <a:gd name="T122" fmla="+- 0 -71 5564"/>
                              <a:gd name="T123" fmla="*/ -71 h 591"/>
                              <a:gd name="T124" fmla="+- 0 9139 1262"/>
                              <a:gd name="T125" fmla="*/ T124 w 12409"/>
                              <a:gd name="T126" fmla="+- 0 -71 5564"/>
                              <a:gd name="T127" fmla="*/ -71 h 591"/>
                              <a:gd name="T128" fmla="+- 0 9615 1262"/>
                              <a:gd name="T129" fmla="*/ T128 w 12409"/>
                              <a:gd name="T130" fmla="+- 0 -76 5564"/>
                              <a:gd name="T131" fmla="*/ -76 h 591"/>
                              <a:gd name="T132" fmla="+- 0 10091 1262"/>
                              <a:gd name="T133" fmla="*/ T132 w 12409"/>
                              <a:gd name="T134" fmla="+- 0 -91 5564"/>
                              <a:gd name="T135" fmla="*/ -91 h 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591">
                                <a:moveTo>
                                  <a:pt x="1213" y="-5302"/>
                                </a:moveTo>
                                <a:lnTo>
                                  <a:pt x="1689" y="-5322"/>
                                </a:lnTo>
                                <a:lnTo>
                                  <a:pt x="2165" y="-5332"/>
                                </a:lnTo>
                                <a:lnTo>
                                  <a:pt x="2641" y="-5351"/>
                                </a:lnTo>
                                <a:lnTo>
                                  <a:pt x="3117" y="-5410"/>
                                </a:lnTo>
                                <a:lnTo>
                                  <a:pt x="3593" y="-5434"/>
                                </a:lnTo>
                                <a:lnTo>
                                  <a:pt x="4069" y="-5468"/>
                                </a:lnTo>
                                <a:lnTo>
                                  <a:pt x="4545" y="-5507"/>
                                </a:lnTo>
                                <a:lnTo>
                                  <a:pt x="5021" y="-5522"/>
                                </a:lnTo>
                                <a:lnTo>
                                  <a:pt x="5497" y="-5551"/>
                                </a:lnTo>
                                <a:lnTo>
                                  <a:pt x="5973" y="-5566"/>
                                </a:lnTo>
                                <a:lnTo>
                                  <a:pt x="6449" y="-5615"/>
                                </a:lnTo>
                                <a:lnTo>
                                  <a:pt x="6925" y="-5606"/>
                                </a:lnTo>
                                <a:lnTo>
                                  <a:pt x="7401" y="-5625"/>
                                </a:lnTo>
                                <a:lnTo>
                                  <a:pt x="7877" y="-5664"/>
                                </a:lnTo>
                                <a:lnTo>
                                  <a:pt x="8353" y="-5645"/>
                                </a:lnTo>
                                <a:lnTo>
                                  <a:pt x="8829" y="-5645"/>
                                </a:lnTo>
                                <a:moveTo>
                                  <a:pt x="1213" y="-5365"/>
                                </a:moveTo>
                                <a:lnTo>
                                  <a:pt x="1689" y="-5371"/>
                                </a:lnTo>
                                <a:lnTo>
                                  <a:pt x="2165" y="-5386"/>
                                </a:lnTo>
                                <a:lnTo>
                                  <a:pt x="2641" y="-5415"/>
                                </a:lnTo>
                                <a:lnTo>
                                  <a:pt x="3117" y="-5454"/>
                                </a:lnTo>
                                <a:lnTo>
                                  <a:pt x="3593" y="-5483"/>
                                </a:lnTo>
                                <a:lnTo>
                                  <a:pt x="4069" y="-5503"/>
                                </a:lnTo>
                                <a:lnTo>
                                  <a:pt x="4545" y="-5513"/>
                                </a:lnTo>
                                <a:lnTo>
                                  <a:pt x="5021" y="-5532"/>
                                </a:lnTo>
                                <a:lnTo>
                                  <a:pt x="5497" y="-5566"/>
                                </a:lnTo>
                                <a:lnTo>
                                  <a:pt x="5973" y="-5566"/>
                                </a:lnTo>
                                <a:lnTo>
                                  <a:pt x="6449" y="-5586"/>
                                </a:lnTo>
                                <a:lnTo>
                                  <a:pt x="6925" y="-5611"/>
                                </a:lnTo>
                                <a:lnTo>
                                  <a:pt x="7401" y="-5635"/>
                                </a:lnTo>
                                <a:lnTo>
                                  <a:pt x="7877" y="-5635"/>
                                </a:lnTo>
                                <a:lnTo>
                                  <a:pt x="8353" y="-5640"/>
                                </a:lnTo>
                                <a:lnTo>
                                  <a:pt x="8829" y="-5655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82"/>
                        <wps:cNvSpPr>
                          <a:spLocks/>
                        </wps:cNvSpPr>
                        <wps:spPr bwMode="auto">
                          <a:xfrm>
                            <a:off x="2475" y="513"/>
                            <a:ext cx="7616" cy="552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065 514"/>
                              <a:gd name="T3" fmla="*/ 1065 h 552"/>
                              <a:gd name="T4" fmla="+- 0 2951 2475"/>
                              <a:gd name="T5" fmla="*/ T4 w 7616"/>
                              <a:gd name="T6" fmla="+- 0 1019 514"/>
                              <a:gd name="T7" fmla="*/ 1019 h 552"/>
                              <a:gd name="T8" fmla="+- 0 3427 2475"/>
                              <a:gd name="T9" fmla="*/ T8 w 7616"/>
                              <a:gd name="T10" fmla="+- 0 975 514"/>
                              <a:gd name="T11" fmla="*/ 975 h 552"/>
                              <a:gd name="T12" fmla="+- 0 3903 2475"/>
                              <a:gd name="T13" fmla="*/ T12 w 7616"/>
                              <a:gd name="T14" fmla="+- 0 931 514"/>
                              <a:gd name="T15" fmla="*/ 931 h 552"/>
                              <a:gd name="T16" fmla="+- 0 4379 2475"/>
                              <a:gd name="T17" fmla="*/ T16 w 7616"/>
                              <a:gd name="T18" fmla="+- 0 891 514"/>
                              <a:gd name="T19" fmla="*/ 891 h 552"/>
                              <a:gd name="T20" fmla="+- 0 4855 2475"/>
                              <a:gd name="T21" fmla="*/ T20 w 7616"/>
                              <a:gd name="T22" fmla="+- 0 852 514"/>
                              <a:gd name="T23" fmla="*/ 852 h 552"/>
                              <a:gd name="T24" fmla="+- 0 5331 2475"/>
                              <a:gd name="T25" fmla="*/ T24 w 7616"/>
                              <a:gd name="T26" fmla="+- 0 815 514"/>
                              <a:gd name="T27" fmla="*/ 815 h 552"/>
                              <a:gd name="T28" fmla="+- 0 5807 2475"/>
                              <a:gd name="T29" fmla="*/ T28 w 7616"/>
                              <a:gd name="T30" fmla="+- 0 779 514"/>
                              <a:gd name="T31" fmla="*/ 779 h 552"/>
                              <a:gd name="T32" fmla="+- 0 6283 2475"/>
                              <a:gd name="T33" fmla="*/ T32 w 7616"/>
                              <a:gd name="T34" fmla="+- 0 745 514"/>
                              <a:gd name="T35" fmla="*/ 745 h 552"/>
                              <a:gd name="T36" fmla="+- 0 6759 2475"/>
                              <a:gd name="T37" fmla="*/ T36 w 7616"/>
                              <a:gd name="T38" fmla="+- 0 712 514"/>
                              <a:gd name="T39" fmla="*/ 712 h 552"/>
                              <a:gd name="T40" fmla="+- 0 7235 2475"/>
                              <a:gd name="T41" fmla="*/ T40 w 7616"/>
                              <a:gd name="T42" fmla="+- 0 680 514"/>
                              <a:gd name="T43" fmla="*/ 680 h 552"/>
                              <a:gd name="T44" fmla="+- 0 7711 2475"/>
                              <a:gd name="T45" fmla="*/ T44 w 7616"/>
                              <a:gd name="T46" fmla="+- 0 649 514"/>
                              <a:gd name="T47" fmla="*/ 649 h 552"/>
                              <a:gd name="T48" fmla="+- 0 8187 2475"/>
                              <a:gd name="T49" fmla="*/ T48 w 7616"/>
                              <a:gd name="T50" fmla="+- 0 619 514"/>
                              <a:gd name="T51" fmla="*/ 619 h 552"/>
                              <a:gd name="T52" fmla="+- 0 8663 2475"/>
                              <a:gd name="T53" fmla="*/ T52 w 7616"/>
                              <a:gd name="T54" fmla="+- 0 591 514"/>
                              <a:gd name="T55" fmla="*/ 591 h 552"/>
                              <a:gd name="T56" fmla="+- 0 9139 2475"/>
                              <a:gd name="T57" fmla="*/ T56 w 7616"/>
                              <a:gd name="T58" fmla="+- 0 565 514"/>
                              <a:gd name="T59" fmla="*/ 565 h 552"/>
                              <a:gd name="T60" fmla="+- 0 9615 2475"/>
                              <a:gd name="T61" fmla="*/ T60 w 7616"/>
                              <a:gd name="T62" fmla="+- 0 539 514"/>
                              <a:gd name="T63" fmla="*/ 539 h 552"/>
                              <a:gd name="T64" fmla="+- 0 10091 2475"/>
                              <a:gd name="T65" fmla="*/ T64 w 7616"/>
                              <a:gd name="T66" fmla="+- 0 514 514"/>
                              <a:gd name="T67" fmla="*/ 514 h 5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552">
                                <a:moveTo>
                                  <a:pt x="0" y="551"/>
                                </a:moveTo>
                                <a:lnTo>
                                  <a:pt x="476" y="505"/>
                                </a:lnTo>
                                <a:lnTo>
                                  <a:pt x="952" y="461"/>
                                </a:lnTo>
                                <a:lnTo>
                                  <a:pt x="1428" y="417"/>
                                </a:lnTo>
                                <a:lnTo>
                                  <a:pt x="1904" y="377"/>
                                </a:lnTo>
                                <a:lnTo>
                                  <a:pt x="2380" y="338"/>
                                </a:lnTo>
                                <a:lnTo>
                                  <a:pt x="2856" y="301"/>
                                </a:lnTo>
                                <a:lnTo>
                                  <a:pt x="3332" y="265"/>
                                </a:lnTo>
                                <a:lnTo>
                                  <a:pt x="3808" y="231"/>
                                </a:lnTo>
                                <a:lnTo>
                                  <a:pt x="4284" y="198"/>
                                </a:lnTo>
                                <a:lnTo>
                                  <a:pt x="4760" y="166"/>
                                </a:lnTo>
                                <a:lnTo>
                                  <a:pt x="5236" y="135"/>
                                </a:lnTo>
                                <a:lnTo>
                                  <a:pt x="5712" y="105"/>
                                </a:lnTo>
                                <a:lnTo>
                                  <a:pt x="6188" y="77"/>
                                </a:lnTo>
                                <a:lnTo>
                                  <a:pt x="6664" y="51"/>
                                </a:lnTo>
                                <a:lnTo>
                                  <a:pt x="7140" y="25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81"/>
                        <wps:cNvSpPr>
                          <a:spLocks/>
                        </wps:cNvSpPr>
                        <wps:spPr bwMode="auto">
                          <a:xfrm>
                            <a:off x="2475" y="2008"/>
                            <a:ext cx="7616" cy="993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3001 2009"/>
                              <a:gd name="T3" fmla="*/ 3001 h 993"/>
                              <a:gd name="T4" fmla="+- 0 2951 2475"/>
                              <a:gd name="T5" fmla="*/ T4 w 7616"/>
                              <a:gd name="T6" fmla="+- 0 2941 2009"/>
                              <a:gd name="T7" fmla="*/ 2941 h 993"/>
                              <a:gd name="T8" fmla="+- 0 3427 2475"/>
                              <a:gd name="T9" fmla="*/ T8 w 7616"/>
                              <a:gd name="T10" fmla="+- 0 2879 2009"/>
                              <a:gd name="T11" fmla="*/ 2879 h 993"/>
                              <a:gd name="T12" fmla="+- 0 3903 2475"/>
                              <a:gd name="T13" fmla="*/ T12 w 7616"/>
                              <a:gd name="T14" fmla="+- 0 2816 2009"/>
                              <a:gd name="T15" fmla="*/ 2816 h 993"/>
                              <a:gd name="T16" fmla="+- 0 4379 2475"/>
                              <a:gd name="T17" fmla="*/ T16 w 7616"/>
                              <a:gd name="T18" fmla="+- 0 2751 2009"/>
                              <a:gd name="T19" fmla="*/ 2751 h 993"/>
                              <a:gd name="T20" fmla="+- 0 4855 2475"/>
                              <a:gd name="T21" fmla="*/ T20 w 7616"/>
                              <a:gd name="T22" fmla="+- 0 2684 2009"/>
                              <a:gd name="T23" fmla="*/ 2684 h 993"/>
                              <a:gd name="T24" fmla="+- 0 5331 2475"/>
                              <a:gd name="T25" fmla="*/ T24 w 7616"/>
                              <a:gd name="T26" fmla="+- 0 2614 2009"/>
                              <a:gd name="T27" fmla="*/ 2614 h 993"/>
                              <a:gd name="T28" fmla="+- 0 5807 2475"/>
                              <a:gd name="T29" fmla="*/ T28 w 7616"/>
                              <a:gd name="T30" fmla="+- 0 2541 2009"/>
                              <a:gd name="T31" fmla="*/ 2541 h 993"/>
                              <a:gd name="T32" fmla="+- 0 6283 2475"/>
                              <a:gd name="T33" fmla="*/ T32 w 7616"/>
                              <a:gd name="T34" fmla="+- 0 2467 2009"/>
                              <a:gd name="T35" fmla="*/ 2467 h 993"/>
                              <a:gd name="T36" fmla="+- 0 6759 2475"/>
                              <a:gd name="T37" fmla="*/ T36 w 7616"/>
                              <a:gd name="T38" fmla="+- 0 2394 2009"/>
                              <a:gd name="T39" fmla="*/ 2394 h 993"/>
                              <a:gd name="T40" fmla="+- 0 7235 2475"/>
                              <a:gd name="T41" fmla="*/ T40 w 7616"/>
                              <a:gd name="T42" fmla="+- 0 2322 2009"/>
                              <a:gd name="T43" fmla="*/ 2322 h 993"/>
                              <a:gd name="T44" fmla="+- 0 7711 2475"/>
                              <a:gd name="T45" fmla="*/ T44 w 7616"/>
                              <a:gd name="T46" fmla="+- 0 2255 2009"/>
                              <a:gd name="T47" fmla="*/ 2255 h 993"/>
                              <a:gd name="T48" fmla="+- 0 8187 2475"/>
                              <a:gd name="T49" fmla="*/ T48 w 7616"/>
                              <a:gd name="T50" fmla="+- 0 2194 2009"/>
                              <a:gd name="T51" fmla="*/ 2194 h 993"/>
                              <a:gd name="T52" fmla="+- 0 8663 2475"/>
                              <a:gd name="T53" fmla="*/ T52 w 7616"/>
                              <a:gd name="T54" fmla="+- 0 2138 2009"/>
                              <a:gd name="T55" fmla="*/ 2138 h 993"/>
                              <a:gd name="T56" fmla="+- 0 9139 2475"/>
                              <a:gd name="T57" fmla="*/ T56 w 7616"/>
                              <a:gd name="T58" fmla="+- 0 2090 2009"/>
                              <a:gd name="T59" fmla="*/ 2090 h 993"/>
                              <a:gd name="T60" fmla="+- 0 9615 2475"/>
                              <a:gd name="T61" fmla="*/ T60 w 7616"/>
                              <a:gd name="T62" fmla="+- 0 2047 2009"/>
                              <a:gd name="T63" fmla="*/ 2047 h 993"/>
                              <a:gd name="T64" fmla="+- 0 10091 2475"/>
                              <a:gd name="T65" fmla="*/ T64 w 7616"/>
                              <a:gd name="T66" fmla="+- 0 2009 2009"/>
                              <a:gd name="T67" fmla="*/ 2009 h 9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993">
                                <a:moveTo>
                                  <a:pt x="0" y="992"/>
                                </a:moveTo>
                                <a:lnTo>
                                  <a:pt x="476" y="932"/>
                                </a:lnTo>
                                <a:lnTo>
                                  <a:pt x="952" y="870"/>
                                </a:lnTo>
                                <a:lnTo>
                                  <a:pt x="1428" y="807"/>
                                </a:lnTo>
                                <a:lnTo>
                                  <a:pt x="1904" y="742"/>
                                </a:lnTo>
                                <a:lnTo>
                                  <a:pt x="2380" y="675"/>
                                </a:lnTo>
                                <a:lnTo>
                                  <a:pt x="2856" y="605"/>
                                </a:lnTo>
                                <a:lnTo>
                                  <a:pt x="3332" y="532"/>
                                </a:lnTo>
                                <a:lnTo>
                                  <a:pt x="3808" y="458"/>
                                </a:lnTo>
                                <a:lnTo>
                                  <a:pt x="4284" y="385"/>
                                </a:lnTo>
                                <a:lnTo>
                                  <a:pt x="4760" y="313"/>
                                </a:lnTo>
                                <a:lnTo>
                                  <a:pt x="5236" y="246"/>
                                </a:lnTo>
                                <a:lnTo>
                                  <a:pt x="5712" y="185"/>
                                </a:lnTo>
                                <a:lnTo>
                                  <a:pt x="6188" y="129"/>
                                </a:lnTo>
                                <a:lnTo>
                                  <a:pt x="6664" y="81"/>
                                </a:lnTo>
                                <a:lnTo>
                                  <a:pt x="7140" y="38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80"/>
                        <wps:cNvSpPr>
                          <a:spLocks/>
                        </wps:cNvSpPr>
                        <wps:spPr bwMode="auto">
                          <a:xfrm>
                            <a:off x="2475" y="2654"/>
                            <a:ext cx="7616" cy="698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3352 2655"/>
                              <a:gd name="T3" fmla="*/ 3352 h 698"/>
                              <a:gd name="T4" fmla="+- 0 2951 2475"/>
                              <a:gd name="T5" fmla="*/ T4 w 7616"/>
                              <a:gd name="T6" fmla="+- 0 3329 2655"/>
                              <a:gd name="T7" fmla="*/ 3329 h 698"/>
                              <a:gd name="T8" fmla="+- 0 3427 2475"/>
                              <a:gd name="T9" fmla="*/ T8 w 7616"/>
                              <a:gd name="T10" fmla="+- 0 3297 2655"/>
                              <a:gd name="T11" fmla="*/ 3297 h 698"/>
                              <a:gd name="T12" fmla="+- 0 3903 2475"/>
                              <a:gd name="T13" fmla="*/ T12 w 7616"/>
                              <a:gd name="T14" fmla="+- 0 3258 2655"/>
                              <a:gd name="T15" fmla="*/ 3258 h 698"/>
                              <a:gd name="T16" fmla="+- 0 4379 2475"/>
                              <a:gd name="T17" fmla="*/ T16 w 7616"/>
                              <a:gd name="T18" fmla="+- 0 3211 2655"/>
                              <a:gd name="T19" fmla="*/ 3211 h 698"/>
                              <a:gd name="T20" fmla="+- 0 4855 2475"/>
                              <a:gd name="T21" fmla="*/ T20 w 7616"/>
                              <a:gd name="T22" fmla="+- 0 3160 2655"/>
                              <a:gd name="T23" fmla="*/ 3160 h 698"/>
                              <a:gd name="T24" fmla="+- 0 5331 2475"/>
                              <a:gd name="T25" fmla="*/ T24 w 7616"/>
                              <a:gd name="T26" fmla="+- 0 3105 2655"/>
                              <a:gd name="T27" fmla="*/ 3105 h 698"/>
                              <a:gd name="T28" fmla="+- 0 5807 2475"/>
                              <a:gd name="T29" fmla="*/ T28 w 7616"/>
                              <a:gd name="T30" fmla="+- 0 3051 2655"/>
                              <a:gd name="T31" fmla="*/ 3051 h 698"/>
                              <a:gd name="T32" fmla="+- 0 6283 2475"/>
                              <a:gd name="T33" fmla="*/ T32 w 7616"/>
                              <a:gd name="T34" fmla="+- 0 3000 2655"/>
                              <a:gd name="T35" fmla="*/ 3000 h 698"/>
                              <a:gd name="T36" fmla="+- 0 6759 2475"/>
                              <a:gd name="T37" fmla="*/ T36 w 7616"/>
                              <a:gd name="T38" fmla="+- 0 2951 2655"/>
                              <a:gd name="T39" fmla="*/ 2951 h 698"/>
                              <a:gd name="T40" fmla="+- 0 7235 2475"/>
                              <a:gd name="T41" fmla="*/ T40 w 7616"/>
                              <a:gd name="T42" fmla="+- 0 2906 2655"/>
                              <a:gd name="T43" fmla="*/ 2906 h 698"/>
                              <a:gd name="T44" fmla="+- 0 7711 2475"/>
                              <a:gd name="T45" fmla="*/ T44 w 7616"/>
                              <a:gd name="T46" fmla="+- 0 2864 2655"/>
                              <a:gd name="T47" fmla="*/ 2864 h 698"/>
                              <a:gd name="T48" fmla="+- 0 8187 2475"/>
                              <a:gd name="T49" fmla="*/ T48 w 7616"/>
                              <a:gd name="T50" fmla="+- 0 2823 2655"/>
                              <a:gd name="T51" fmla="*/ 2823 h 698"/>
                              <a:gd name="T52" fmla="+- 0 8663 2475"/>
                              <a:gd name="T53" fmla="*/ T52 w 7616"/>
                              <a:gd name="T54" fmla="+- 0 2782 2655"/>
                              <a:gd name="T55" fmla="*/ 2782 h 698"/>
                              <a:gd name="T56" fmla="+- 0 9139 2475"/>
                              <a:gd name="T57" fmla="*/ T56 w 7616"/>
                              <a:gd name="T58" fmla="+- 0 2740 2655"/>
                              <a:gd name="T59" fmla="*/ 2740 h 698"/>
                              <a:gd name="T60" fmla="+- 0 9615 2475"/>
                              <a:gd name="T61" fmla="*/ T60 w 7616"/>
                              <a:gd name="T62" fmla="+- 0 2698 2655"/>
                              <a:gd name="T63" fmla="*/ 2698 h 698"/>
                              <a:gd name="T64" fmla="+- 0 10091 2475"/>
                              <a:gd name="T65" fmla="*/ T64 w 7616"/>
                              <a:gd name="T66" fmla="+- 0 2655 2655"/>
                              <a:gd name="T67" fmla="*/ 2655 h 6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698">
                                <a:moveTo>
                                  <a:pt x="0" y="697"/>
                                </a:moveTo>
                                <a:lnTo>
                                  <a:pt x="476" y="674"/>
                                </a:lnTo>
                                <a:lnTo>
                                  <a:pt x="952" y="642"/>
                                </a:lnTo>
                                <a:lnTo>
                                  <a:pt x="1428" y="603"/>
                                </a:lnTo>
                                <a:lnTo>
                                  <a:pt x="1904" y="556"/>
                                </a:lnTo>
                                <a:lnTo>
                                  <a:pt x="2380" y="505"/>
                                </a:lnTo>
                                <a:lnTo>
                                  <a:pt x="2856" y="450"/>
                                </a:lnTo>
                                <a:lnTo>
                                  <a:pt x="3332" y="396"/>
                                </a:lnTo>
                                <a:lnTo>
                                  <a:pt x="3808" y="345"/>
                                </a:lnTo>
                                <a:lnTo>
                                  <a:pt x="4284" y="296"/>
                                </a:lnTo>
                                <a:lnTo>
                                  <a:pt x="4760" y="251"/>
                                </a:lnTo>
                                <a:lnTo>
                                  <a:pt x="5236" y="209"/>
                                </a:lnTo>
                                <a:lnTo>
                                  <a:pt x="5712" y="168"/>
                                </a:lnTo>
                                <a:lnTo>
                                  <a:pt x="6188" y="127"/>
                                </a:lnTo>
                                <a:lnTo>
                                  <a:pt x="6664" y="85"/>
                                </a:lnTo>
                                <a:lnTo>
                                  <a:pt x="7140" y="43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79"/>
                        <wps:cNvSpPr>
                          <a:spLocks/>
                        </wps:cNvSpPr>
                        <wps:spPr bwMode="auto">
                          <a:xfrm>
                            <a:off x="1261" y="5437"/>
                            <a:ext cx="12409" cy="1649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199 5437"/>
                              <a:gd name="T3" fmla="*/ 199 h 1649"/>
                              <a:gd name="T4" fmla="+- 0 2951 1262"/>
                              <a:gd name="T5" fmla="*/ T4 w 12409"/>
                              <a:gd name="T6" fmla="+- 0 184 5437"/>
                              <a:gd name="T7" fmla="*/ 184 h 1649"/>
                              <a:gd name="T8" fmla="+- 0 3427 1262"/>
                              <a:gd name="T9" fmla="*/ T8 w 12409"/>
                              <a:gd name="T10" fmla="+- 0 165 5437"/>
                              <a:gd name="T11" fmla="*/ 165 h 1649"/>
                              <a:gd name="T12" fmla="+- 0 3903 1262"/>
                              <a:gd name="T13" fmla="*/ T12 w 12409"/>
                              <a:gd name="T14" fmla="+- 0 126 5437"/>
                              <a:gd name="T15" fmla="*/ 126 h 1649"/>
                              <a:gd name="T16" fmla="+- 0 4379 1262"/>
                              <a:gd name="T17" fmla="*/ T16 w 12409"/>
                              <a:gd name="T18" fmla="+- 0 81 5437"/>
                              <a:gd name="T19" fmla="*/ 81 h 1649"/>
                              <a:gd name="T20" fmla="+- 0 4855 1262"/>
                              <a:gd name="T21" fmla="*/ T20 w 12409"/>
                              <a:gd name="T22" fmla="+- 0 62 5437"/>
                              <a:gd name="T23" fmla="*/ 62 h 1649"/>
                              <a:gd name="T24" fmla="+- 0 5331 1262"/>
                              <a:gd name="T25" fmla="*/ T24 w 12409"/>
                              <a:gd name="T26" fmla="+- 0 33 5437"/>
                              <a:gd name="T27" fmla="*/ 33 h 1649"/>
                              <a:gd name="T28" fmla="+- 0 5807 1262"/>
                              <a:gd name="T29" fmla="*/ T28 w 12409"/>
                              <a:gd name="T30" fmla="+- 0 28 5437"/>
                              <a:gd name="T31" fmla="*/ 28 h 1649"/>
                              <a:gd name="T32" fmla="+- 0 6283 1262"/>
                              <a:gd name="T33" fmla="*/ T32 w 12409"/>
                              <a:gd name="T34" fmla="+- 0 8 5437"/>
                              <a:gd name="T35" fmla="*/ 8 h 1649"/>
                              <a:gd name="T36" fmla="+- 0 6759 1262"/>
                              <a:gd name="T37" fmla="*/ T36 w 12409"/>
                              <a:gd name="T38" fmla="+- 0 -11 5437"/>
                              <a:gd name="T39" fmla="*/ -11 h 1649"/>
                              <a:gd name="T40" fmla="+- 0 7235 1262"/>
                              <a:gd name="T41" fmla="*/ T40 w 12409"/>
                              <a:gd name="T42" fmla="+- 0 -31 5437"/>
                              <a:gd name="T43" fmla="*/ -31 h 1649"/>
                              <a:gd name="T44" fmla="+- 0 7711 1262"/>
                              <a:gd name="T45" fmla="*/ T44 w 12409"/>
                              <a:gd name="T46" fmla="+- 0 -60 5437"/>
                              <a:gd name="T47" fmla="*/ -60 h 1649"/>
                              <a:gd name="T48" fmla="+- 0 8187 1262"/>
                              <a:gd name="T49" fmla="*/ T48 w 12409"/>
                              <a:gd name="T50" fmla="+- 0 -75 5437"/>
                              <a:gd name="T51" fmla="*/ -75 h 1649"/>
                              <a:gd name="T52" fmla="+- 0 8663 1262"/>
                              <a:gd name="T53" fmla="*/ T52 w 12409"/>
                              <a:gd name="T54" fmla="+- 0 -105 5437"/>
                              <a:gd name="T55" fmla="*/ -105 h 1649"/>
                              <a:gd name="T56" fmla="+- 0 9139 1262"/>
                              <a:gd name="T57" fmla="*/ T56 w 12409"/>
                              <a:gd name="T58" fmla="+- 0 -139 5437"/>
                              <a:gd name="T59" fmla="*/ -139 h 1649"/>
                              <a:gd name="T60" fmla="+- 0 9615 1262"/>
                              <a:gd name="T61" fmla="*/ T60 w 12409"/>
                              <a:gd name="T62" fmla="+- 0 -158 5437"/>
                              <a:gd name="T63" fmla="*/ -158 h 1649"/>
                              <a:gd name="T64" fmla="+- 0 10091 1262"/>
                              <a:gd name="T65" fmla="*/ T64 w 12409"/>
                              <a:gd name="T66" fmla="+- 0 -178 5437"/>
                              <a:gd name="T67" fmla="*/ -178 h 1649"/>
                              <a:gd name="T68" fmla="+- 0 2475 1262"/>
                              <a:gd name="T69" fmla="*/ T68 w 12409"/>
                              <a:gd name="T70" fmla="+- 0 833 5437"/>
                              <a:gd name="T71" fmla="*/ 833 h 1649"/>
                              <a:gd name="T72" fmla="+- 0 2951 1262"/>
                              <a:gd name="T73" fmla="*/ T72 w 12409"/>
                              <a:gd name="T74" fmla="+- 0 789 5437"/>
                              <a:gd name="T75" fmla="*/ 789 h 1649"/>
                              <a:gd name="T76" fmla="+- 0 3427 1262"/>
                              <a:gd name="T77" fmla="*/ T76 w 12409"/>
                              <a:gd name="T78" fmla="+- 0 746 5437"/>
                              <a:gd name="T79" fmla="*/ 746 h 1649"/>
                              <a:gd name="T80" fmla="+- 0 3903 1262"/>
                              <a:gd name="T81" fmla="*/ T80 w 12409"/>
                              <a:gd name="T82" fmla="+- 0 704 5437"/>
                              <a:gd name="T83" fmla="*/ 704 h 1649"/>
                              <a:gd name="T84" fmla="+- 0 4379 1262"/>
                              <a:gd name="T85" fmla="*/ T84 w 12409"/>
                              <a:gd name="T86" fmla="+- 0 665 5437"/>
                              <a:gd name="T87" fmla="*/ 665 h 1649"/>
                              <a:gd name="T88" fmla="+- 0 4855 1262"/>
                              <a:gd name="T89" fmla="*/ T88 w 12409"/>
                              <a:gd name="T90" fmla="+- 0 628 5437"/>
                              <a:gd name="T91" fmla="*/ 628 h 1649"/>
                              <a:gd name="T92" fmla="+- 0 5331 1262"/>
                              <a:gd name="T93" fmla="*/ T92 w 12409"/>
                              <a:gd name="T94" fmla="+- 0 594 5437"/>
                              <a:gd name="T95" fmla="*/ 594 h 1649"/>
                              <a:gd name="T96" fmla="+- 0 5807 1262"/>
                              <a:gd name="T97" fmla="*/ T96 w 12409"/>
                              <a:gd name="T98" fmla="+- 0 563 5437"/>
                              <a:gd name="T99" fmla="*/ 563 h 1649"/>
                              <a:gd name="T100" fmla="+- 0 6283 1262"/>
                              <a:gd name="T101" fmla="*/ T100 w 12409"/>
                              <a:gd name="T102" fmla="+- 0 535 5437"/>
                              <a:gd name="T103" fmla="*/ 535 h 1649"/>
                              <a:gd name="T104" fmla="+- 0 6759 1262"/>
                              <a:gd name="T105" fmla="*/ T104 w 12409"/>
                              <a:gd name="T106" fmla="+- 0 509 5437"/>
                              <a:gd name="T107" fmla="*/ 509 h 1649"/>
                              <a:gd name="T108" fmla="+- 0 7235 1262"/>
                              <a:gd name="T109" fmla="*/ T108 w 12409"/>
                              <a:gd name="T110" fmla="+- 0 486 5437"/>
                              <a:gd name="T111" fmla="*/ 486 h 1649"/>
                              <a:gd name="T112" fmla="+- 0 7711 1262"/>
                              <a:gd name="T113" fmla="*/ T112 w 12409"/>
                              <a:gd name="T114" fmla="+- 0 463 5437"/>
                              <a:gd name="T115" fmla="*/ 463 h 1649"/>
                              <a:gd name="T116" fmla="+- 0 8187 1262"/>
                              <a:gd name="T117" fmla="*/ T116 w 12409"/>
                              <a:gd name="T118" fmla="+- 0 442 5437"/>
                              <a:gd name="T119" fmla="*/ 442 h 1649"/>
                              <a:gd name="T120" fmla="+- 0 8663 1262"/>
                              <a:gd name="T121" fmla="*/ T120 w 12409"/>
                              <a:gd name="T122" fmla="+- 0 421 5437"/>
                              <a:gd name="T123" fmla="*/ 421 h 1649"/>
                              <a:gd name="T124" fmla="+- 0 9139 1262"/>
                              <a:gd name="T125" fmla="*/ T124 w 12409"/>
                              <a:gd name="T126" fmla="+- 0 399 5437"/>
                              <a:gd name="T127" fmla="*/ 399 h 1649"/>
                              <a:gd name="T128" fmla="+- 0 9615 1262"/>
                              <a:gd name="T129" fmla="*/ T128 w 12409"/>
                              <a:gd name="T130" fmla="+- 0 378 5437"/>
                              <a:gd name="T131" fmla="*/ 378 h 1649"/>
                              <a:gd name="T132" fmla="+- 0 10091 1262"/>
                              <a:gd name="T133" fmla="*/ T132 w 12409"/>
                              <a:gd name="T134" fmla="+- 0 355 5437"/>
                              <a:gd name="T135" fmla="*/ 355 h 16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1649">
                                <a:moveTo>
                                  <a:pt x="1213" y="-5238"/>
                                </a:moveTo>
                                <a:lnTo>
                                  <a:pt x="1689" y="-5253"/>
                                </a:lnTo>
                                <a:lnTo>
                                  <a:pt x="2165" y="-5272"/>
                                </a:lnTo>
                                <a:lnTo>
                                  <a:pt x="2641" y="-5311"/>
                                </a:lnTo>
                                <a:lnTo>
                                  <a:pt x="3117" y="-5356"/>
                                </a:lnTo>
                                <a:lnTo>
                                  <a:pt x="3593" y="-5375"/>
                                </a:lnTo>
                                <a:lnTo>
                                  <a:pt x="4069" y="-5404"/>
                                </a:lnTo>
                                <a:lnTo>
                                  <a:pt x="4545" y="-5409"/>
                                </a:lnTo>
                                <a:lnTo>
                                  <a:pt x="5021" y="-5429"/>
                                </a:lnTo>
                                <a:lnTo>
                                  <a:pt x="5497" y="-5448"/>
                                </a:lnTo>
                                <a:lnTo>
                                  <a:pt x="5973" y="-5468"/>
                                </a:lnTo>
                                <a:lnTo>
                                  <a:pt x="6449" y="-5497"/>
                                </a:lnTo>
                                <a:lnTo>
                                  <a:pt x="6925" y="-5512"/>
                                </a:lnTo>
                                <a:lnTo>
                                  <a:pt x="7401" y="-5542"/>
                                </a:lnTo>
                                <a:lnTo>
                                  <a:pt x="7877" y="-5576"/>
                                </a:lnTo>
                                <a:lnTo>
                                  <a:pt x="8353" y="-5595"/>
                                </a:lnTo>
                                <a:lnTo>
                                  <a:pt x="8829" y="-5615"/>
                                </a:lnTo>
                                <a:moveTo>
                                  <a:pt x="1213" y="-4604"/>
                                </a:moveTo>
                                <a:lnTo>
                                  <a:pt x="1689" y="-4648"/>
                                </a:lnTo>
                                <a:lnTo>
                                  <a:pt x="2165" y="-4691"/>
                                </a:lnTo>
                                <a:lnTo>
                                  <a:pt x="2641" y="-4733"/>
                                </a:lnTo>
                                <a:lnTo>
                                  <a:pt x="3117" y="-4772"/>
                                </a:lnTo>
                                <a:lnTo>
                                  <a:pt x="3593" y="-4809"/>
                                </a:lnTo>
                                <a:lnTo>
                                  <a:pt x="4069" y="-4843"/>
                                </a:lnTo>
                                <a:lnTo>
                                  <a:pt x="4545" y="-4874"/>
                                </a:lnTo>
                                <a:lnTo>
                                  <a:pt x="5021" y="-4902"/>
                                </a:lnTo>
                                <a:lnTo>
                                  <a:pt x="5497" y="-4928"/>
                                </a:lnTo>
                                <a:lnTo>
                                  <a:pt x="5973" y="-4951"/>
                                </a:lnTo>
                                <a:lnTo>
                                  <a:pt x="6449" y="-4974"/>
                                </a:lnTo>
                                <a:lnTo>
                                  <a:pt x="6925" y="-4995"/>
                                </a:lnTo>
                                <a:lnTo>
                                  <a:pt x="7401" y="-5016"/>
                                </a:lnTo>
                                <a:lnTo>
                                  <a:pt x="7877" y="-5038"/>
                                </a:lnTo>
                                <a:lnTo>
                                  <a:pt x="8353" y="-5059"/>
                                </a:lnTo>
                                <a:lnTo>
                                  <a:pt x="8829" y="-5082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78"/>
                        <wps:cNvSpPr>
                          <a:spLocks/>
                        </wps:cNvSpPr>
                        <wps:spPr bwMode="auto">
                          <a:xfrm>
                            <a:off x="2475" y="1383"/>
                            <a:ext cx="7616" cy="366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749 1383"/>
                              <a:gd name="T3" fmla="*/ 1749 h 366"/>
                              <a:gd name="T4" fmla="+- 0 2951 2475"/>
                              <a:gd name="T5" fmla="*/ T4 w 7616"/>
                              <a:gd name="T6" fmla="+- 0 1725 1383"/>
                              <a:gd name="T7" fmla="*/ 1725 h 366"/>
                              <a:gd name="T8" fmla="+- 0 3427 2475"/>
                              <a:gd name="T9" fmla="*/ T8 w 7616"/>
                              <a:gd name="T10" fmla="+- 0 1703 1383"/>
                              <a:gd name="T11" fmla="*/ 1703 h 366"/>
                              <a:gd name="T12" fmla="+- 0 3903 2475"/>
                              <a:gd name="T13" fmla="*/ T12 w 7616"/>
                              <a:gd name="T14" fmla="+- 0 1682 1383"/>
                              <a:gd name="T15" fmla="*/ 1682 h 366"/>
                              <a:gd name="T16" fmla="+- 0 4379 2475"/>
                              <a:gd name="T17" fmla="*/ T16 w 7616"/>
                              <a:gd name="T18" fmla="+- 0 1661 1383"/>
                              <a:gd name="T19" fmla="*/ 1661 h 366"/>
                              <a:gd name="T20" fmla="+- 0 4855 2475"/>
                              <a:gd name="T21" fmla="*/ T20 w 7616"/>
                              <a:gd name="T22" fmla="+- 0 1641 1383"/>
                              <a:gd name="T23" fmla="*/ 1641 h 366"/>
                              <a:gd name="T24" fmla="+- 0 5331 2475"/>
                              <a:gd name="T25" fmla="*/ T24 w 7616"/>
                              <a:gd name="T26" fmla="+- 0 1619 1383"/>
                              <a:gd name="T27" fmla="*/ 1619 h 366"/>
                              <a:gd name="T28" fmla="+- 0 5807 2475"/>
                              <a:gd name="T29" fmla="*/ T28 w 7616"/>
                              <a:gd name="T30" fmla="+- 0 1595 1383"/>
                              <a:gd name="T31" fmla="*/ 1595 h 366"/>
                              <a:gd name="T32" fmla="+- 0 6283 2475"/>
                              <a:gd name="T33" fmla="*/ T32 w 7616"/>
                              <a:gd name="T34" fmla="+- 0 1570 1383"/>
                              <a:gd name="T35" fmla="*/ 1570 h 366"/>
                              <a:gd name="T36" fmla="+- 0 6759 2475"/>
                              <a:gd name="T37" fmla="*/ T36 w 7616"/>
                              <a:gd name="T38" fmla="+- 0 1543 1383"/>
                              <a:gd name="T39" fmla="*/ 1543 h 366"/>
                              <a:gd name="T40" fmla="+- 0 7235 2475"/>
                              <a:gd name="T41" fmla="*/ T40 w 7616"/>
                              <a:gd name="T42" fmla="+- 0 1514 1383"/>
                              <a:gd name="T43" fmla="*/ 1514 h 366"/>
                              <a:gd name="T44" fmla="+- 0 7711 2475"/>
                              <a:gd name="T45" fmla="*/ T44 w 7616"/>
                              <a:gd name="T46" fmla="+- 0 1487 1383"/>
                              <a:gd name="T47" fmla="*/ 1487 h 366"/>
                              <a:gd name="T48" fmla="+- 0 8187 2475"/>
                              <a:gd name="T49" fmla="*/ T48 w 7616"/>
                              <a:gd name="T50" fmla="+- 0 1460 1383"/>
                              <a:gd name="T51" fmla="*/ 1460 h 366"/>
                              <a:gd name="T52" fmla="+- 0 8663 2475"/>
                              <a:gd name="T53" fmla="*/ T52 w 7616"/>
                              <a:gd name="T54" fmla="+- 0 1437 1383"/>
                              <a:gd name="T55" fmla="*/ 1437 h 366"/>
                              <a:gd name="T56" fmla="+- 0 9139 2475"/>
                              <a:gd name="T57" fmla="*/ T56 w 7616"/>
                              <a:gd name="T58" fmla="+- 0 1416 1383"/>
                              <a:gd name="T59" fmla="*/ 1416 h 366"/>
                              <a:gd name="T60" fmla="+- 0 9615 2475"/>
                              <a:gd name="T61" fmla="*/ T60 w 7616"/>
                              <a:gd name="T62" fmla="+- 0 1399 1383"/>
                              <a:gd name="T63" fmla="*/ 1399 h 366"/>
                              <a:gd name="T64" fmla="+- 0 10091 2475"/>
                              <a:gd name="T65" fmla="*/ T64 w 7616"/>
                              <a:gd name="T66" fmla="+- 0 1383 1383"/>
                              <a:gd name="T67" fmla="*/ 1383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366">
                                <a:moveTo>
                                  <a:pt x="0" y="366"/>
                                </a:moveTo>
                                <a:lnTo>
                                  <a:pt x="476" y="342"/>
                                </a:lnTo>
                                <a:lnTo>
                                  <a:pt x="952" y="320"/>
                                </a:lnTo>
                                <a:lnTo>
                                  <a:pt x="1428" y="299"/>
                                </a:lnTo>
                                <a:lnTo>
                                  <a:pt x="1904" y="278"/>
                                </a:lnTo>
                                <a:lnTo>
                                  <a:pt x="2380" y="258"/>
                                </a:lnTo>
                                <a:lnTo>
                                  <a:pt x="2856" y="236"/>
                                </a:lnTo>
                                <a:lnTo>
                                  <a:pt x="3332" y="212"/>
                                </a:lnTo>
                                <a:lnTo>
                                  <a:pt x="3808" y="187"/>
                                </a:lnTo>
                                <a:lnTo>
                                  <a:pt x="4284" y="160"/>
                                </a:lnTo>
                                <a:lnTo>
                                  <a:pt x="4760" y="131"/>
                                </a:lnTo>
                                <a:lnTo>
                                  <a:pt x="5236" y="104"/>
                                </a:lnTo>
                                <a:lnTo>
                                  <a:pt x="5712" y="77"/>
                                </a:lnTo>
                                <a:lnTo>
                                  <a:pt x="6188" y="54"/>
                                </a:lnTo>
                                <a:lnTo>
                                  <a:pt x="6664" y="33"/>
                                </a:lnTo>
                                <a:lnTo>
                                  <a:pt x="7140" y="16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2475" y="992"/>
                            <a:ext cx="2380" cy="133"/>
                          </a:xfrm>
                          <a:prstGeom prst="line">
                            <a:avLst/>
                          </a:pr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Freeform 76"/>
                        <wps:cNvSpPr>
                          <a:spLocks/>
                        </wps:cNvSpPr>
                        <wps:spPr bwMode="auto">
                          <a:xfrm>
                            <a:off x="2475" y="260"/>
                            <a:ext cx="7616" cy="285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545 261"/>
                              <a:gd name="T3" fmla="*/ 545 h 285"/>
                              <a:gd name="T4" fmla="+- 0 2951 2475"/>
                              <a:gd name="T5" fmla="*/ T4 w 7616"/>
                              <a:gd name="T6" fmla="+- 0 527 261"/>
                              <a:gd name="T7" fmla="*/ 527 h 285"/>
                              <a:gd name="T8" fmla="+- 0 3427 2475"/>
                              <a:gd name="T9" fmla="*/ T8 w 7616"/>
                              <a:gd name="T10" fmla="+- 0 510 261"/>
                              <a:gd name="T11" fmla="*/ 510 h 285"/>
                              <a:gd name="T12" fmla="+- 0 3903 2475"/>
                              <a:gd name="T13" fmla="*/ T12 w 7616"/>
                              <a:gd name="T14" fmla="+- 0 493 261"/>
                              <a:gd name="T15" fmla="*/ 493 h 285"/>
                              <a:gd name="T16" fmla="+- 0 4379 2475"/>
                              <a:gd name="T17" fmla="*/ T16 w 7616"/>
                              <a:gd name="T18" fmla="+- 0 477 261"/>
                              <a:gd name="T19" fmla="*/ 477 h 285"/>
                              <a:gd name="T20" fmla="+- 0 4855 2475"/>
                              <a:gd name="T21" fmla="*/ T20 w 7616"/>
                              <a:gd name="T22" fmla="+- 0 461 261"/>
                              <a:gd name="T23" fmla="*/ 461 h 285"/>
                              <a:gd name="T24" fmla="+- 0 5331 2475"/>
                              <a:gd name="T25" fmla="*/ T24 w 7616"/>
                              <a:gd name="T26" fmla="+- 0 445 261"/>
                              <a:gd name="T27" fmla="*/ 445 h 285"/>
                              <a:gd name="T28" fmla="+- 0 5807 2475"/>
                              <a:gd name="T29" fmla="*/ T28 w 7616"/>
                              <a:gd name="T30" fmla="+- 0 428 261"/>
                              <a:gd name="T31" fmla="*/ 428 h 285"/>
                              <a:gd name="T32" fmla="+- 0 6283 2475"/>
                              <a:gd name="T33" fmla="*/ T32 w 7616"/>
                              <a:gd name="T34" fmla="+- 0 411 261"/>
                              <a:gd name="T35" fmla="*/ 411 h 285"/>
                              <a:gd name="T36" fmla="+- 0 6759 2475"/>
                              <a:gd name="T37" fmla="*/ T36 w 7616"/>
                              <a:gd name="T38" fmla="+- 0 393 261"/>
                              <a:gd name="T39" fmla="*/ 393 h 285"/>
                              <a:gd name="T40" fmla="+- 0 7235 2475"/>
                              <a:gd name="T41" fmla="*/ T40 w 7616"/>
                              <a:gd name="T42" fmla="+- 0 375 261"/>
                              <a:gd name="T43" fmla="*/ 375 h 285"/>
                              <a:gd name="T44" fmla="+- 0 7711 2475"/>
                              <a:gd name="T45" fmla="*/ T44 w 7616"/>
                              <a:gd name="T46" fmla="+- 0 356 261"/>
                              <a:gd name="T47" fmla="*/ 356 h 285"/>
                              <a:gd name="T48" fmla="+- 0 8187 2475"/>
                              <a:gd name="T49" fmla="*/ T48 w 7616"/>
                              <a:gd name="T50" fmla="+- 0 337 261"/>
                              <a:gd name="T51" fmla="*/ 337 h 285"/>
                              <a:gd name="T52" fmla="+- 0 8663 2475"/>
                              <a:gd name="T53" fmla="*/ T52 w 7616"/>
                              <a:gd name="T54" fmla="+- 0 318 261"/>
                              <a:gd name="T55" fmla="*/ 318 h 285"/>
                              <a:gd name="T56" fmla="+- 0 9139 2475"/>
                              <a:gd name="T57" fmla="*/ T56 w 7616"/>
                              <a:gd name="T58" fmla="+- 0 299 261"/>
                              <a:gd name="T59" fmla="*/ 299 h 285"/>
                              <a:gd name="T60" fmla="+- 0 9615 2475"/>
                              <a:gd name="T61" fmla="*/ T60 w 7616"/>
                              <a:gd name="T62" fmla="+- 0 280 261"/>
                              <a:gd name="T63" fmla="*/ 280 h 285"/>
                              <a:gd name="T64" fmla="+- 0 10091 2475"/>
                              <a:gd name="T65" fmla="*/ T64 w 7616"/>
                              <a:gd name="T66" fmla="+- 0 261 261"/>
                              <a:gd name="T67" fmla="*/ 261 h 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285">
                                <a:moveTo>
                                  <a:pt x="0" y="284"/>
                                </a:moveTo>
                                <a:lnTo>
                                  <a:pt x="476" y="266"/>
                                </a:lnTo>
                                <a:lnTo>
                                  <a:pt x="952" y="249"/>
                                </a:lnTo>
                                <a:lnTo>
                                  <a:pt x="1428" y="232"/>
                                </a:lnTo>
                                <a:lnTo>
                                  <a:pt x="1904" y="216"/>
                                </a:lnTo>
                                <a:lnTo>
                                  <a:pt x="2380" y="200"/>
                                </a:lnTo>
                                <a:lnTo>
                                  <a:pt x="2856" y="184"/>
                                </a:lnTo>
                                <a:lnTo>
                                  <a:pt x="3332" y="167"/>
                                </a:lnTo>
                                <a:lnTo>
                                  <a:pt x="3808" y="150"/>
                                </a:lnTo>
                                <a:lnTo>
                                  <a:pt x="4284" y="132"/>
                                </a:lnTo>
                                <a:lnTo>
                                  <a:pt x="4760" y="114"/>
                                </a:lnTo>
                                <a:lnTo>
                                  <a:pt x="5236" y="95"/>
                                </a:lnTo>
                                <a:lnTo>
                                  <a:pt x="5712" y="76"/>
                                </a:lnTo>
                                <a:lnTo>
                                  <a:pt x="6188" y="57"/>
                                </a:lnTo>
                                <a:lnTo>
                                  <a:pt x="6664" y="38"/>
                                </a:lnTo>
                                <a:lnTo>
                                  <a:pt x="7140" y="19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75"/>
                        <wps:cNvSpPr>
                          <a:spLocks/>
                        </wps:cNvSpPr>
                        <wps:spPr bwMode="auto">
                          <a:xfrm>
                            <a:off x="2475" y="1474"/>
                            <a:ext cx="7616" cy="362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836 1474"/>
                              <a:gd name="T3" fmla="*/ 1836 h 362"/>
                              <a:gd name="T4" fmla="+- 0 2951 2475"/>
                              <a:gd name="T5" fmla="*/ T4 w 7616"/>
                              <a:gd name="T6" fmla="+- 0 1806 1474"/>
                              <a:gd name="T7" fmla="*/ 1806 h 362"/>
                              <a:gd name="T8" fmla="+- 0 3427 2475"/>
                              <a:gd name="T9" fmla="*/ T8 w 7616"/>
                              <a:gd name="T10" fmla="+- 0 1775 1474"/>
                              <a:gd name="T11" fmla="*/ 1775 h 362"/>
                              <a:gd name="T12" fmla="+- 0 3903 2475"/>
                              <a:gd name="T13" fmla="*/ T12 w 7616"/>
                              <a:gd name="T14" fmla="+- 0 1743 1474"/>
                              <a:gd name="T15" fmla="*/ 1743 h 362"/>
                              <a:gd name="T16" fmla="+- 0 4379 2475"/>
                              <a:gd name="T17" fmla="*/ T16 w 7616"/>
                              <a:gd name="T18" fmla="+- 0 1711 1474"/>
                              <a:gd name="T19" fmla="*/ 1711 h 362"/>
                              <a:gd name="T20" fmla="+- 0 4855 2475"/>
                              <a:gd name="T21" fmla="*/ T20 w 7616"/>
                              <a:gd name="T22" fmla="+- 0 1680 1474"/>
                              <a:gd name="T23" fmla="*/ 1680 h 362"/>
                              <a:gd name="T24" fmla="+- 0 5331 2475"/>
                              <a:gd name="T25" fmla="*/ T24 w 7616"/>
                              <a:gd name="T26" fmla="+- 0 1651 1474"/>
                              <a:gd name="T27" fmla="*/ 1651 h 362"/>
                              <a:gd name="T28" fmla="+- 0 5807 2475"/>
                              <a:gd name="T29" fmla="*/ T28 w 7616"/>
                              <a:gd name="T30" fmla="+- 0 1624 1474"/>
                              <a:gd name="T31" fmla="*/ 1624 h 362"/>
                              <a:gd name="T32" fmla="+- 0 6283 2475"/>
                              <a:gd name="T33" fmla="*/ T32 w 7616"/>
                              <a:gd name="T34" fmla="+- 0 1601 1474"/>
                              <a:gd name="T35" fmla="*/ 1601 h 362"/>
                              <a:gd name="T36" fmla="+- 0 6759 2475"/>
                              <a:gd name="T37" fmla="*/ T36 w 7616"/>
                              <a:gd name="T38" fmla="+- 0 1580 1474"/>
                              <a:gd name="T39" fmla="*/ 1580 h 362"/>
                              <a:gd name="T40" fmla="+- 0 7235 2475"/>
                              <a:gd name="T41" fmla="*/ T40 w 7616"/>
                              <a:gd name="T42" fmla="+- 0 1563 1474"/>
                              <a:gd name="T43" fmla="*/ 1563 h 362"/>
                              <a:gd name="T44" fmla="+- 0 7711 2475"/>
                              <a:gd name="T45" fmla="*/ T44 w 7616"/>
                              <a:gd name="T46" fmla="+- 0 1548 1474"/>
                              <a:gd name="T47" fmla="*/ 1548 h 362"/>
                              <a:gd name="T48" fmla="+- 0 8187 2475"/>
                              <a:gd name="T49" fmla="*/ T48 w 7616"/>
                              <a:gd name="T50" fmla="+- 0 1534 1474"/>
                              <a:gd name="T51" fmla="*/ 1534 h 362"/>
                              <a:gd name="T52" fmla="+- 0 8663 2475"/>
                              <a:gd name="T53" fmla="*/ T52 w 7616"/>
                              <a:gd name="T54" fmla="+- 0 1519 1474"/>
                              <a:gd name="T55" fmla="*/ 1519 h 362"/>
                              <a:gd name="T56" fmla="+- 0 9139 2475"/>
                              <a:gd name="T57" fmla="*/ T56 w 7616"/>
                              <a:gd name="T58" fmla="+- 0 1505 1474"/>
                              <a:gd name="T59" fmla="*/ 1505 h 362"/>
                              <a:gd name="T60" fmla="+- 0 9615 2475"/>
                              <a:gd name="T61" fmla="*/ T60 w 7616"/>
                              <a:gd name="T62" fmla="+- 0 1490 1474"/>
                              <a:gd name="T63" fmla="*/ 1490 h 362"/>
                              <a:gd name="T64" fmla="+- 0 10091 2475"/>
                              <a:gd name="T65" fmla="*/ T64 w 7616"/>
                              <a:gd name="T66" fmla="+- 0 1474 1474"/>
                              <a:gd name="T67" fmla="*/ 1474 h 3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362">
                                <a:moveTo>
                                  <a:pt x="0" y="362"/>
                                </a:moveTo>
                                <a:lnTo>
                                  <a:pt x="476" y="332"/>
                                </a:lnTo>
                                <a:lnTo>
                                  <a:pt x="952" y="301"/>
                                </a:lnTo>
                                <a:lnTo>
                                  <a:pt x="1428" y="269"/>
                                </a:lnTo>
                                <a:lnTo>
                                  <a:pt x="1904" y="237"/>
                                </a:lnTo>
                                <a:lnTo>
                                  <a:pt x="2380" y="206"/>
                                </a:lnTo>
                                <a:lnTo>
                                  <a:pt x="2856" y="177"/>
                                </a:lnTo>
                                <a:lnTo>
                                  <a:pt x="3332" y="150"/>
                                </a:lnTo>
                                <a:lnTo>
                                  <a:pt x="3808" y="127"/>
                                </a:lnTo>
                                <a:lnTo>
                                  <a:pt x="4284" y="106"/>
                                </a:lnTo>
                                <a:lnTo>
                                  <a:pt x="4760" y="89"/>
                                </a:lnTo>
                                <a:lnTo>
                                  <a:pt x="5236" y="74"/>
                                </a:lnTo>
                                <a:lnTo>
                                  <a:pt x="5712" y="60"/>
                                </a:lnTo>
                                <a:lnTo>
                                  <a:pt x="6188" y="45"/>
                                </a:lnTo>
                                <a:lnTo>
                                  <a:pt x="6664" y="31"/>
                                </a:lnTo>
                                <a:lnTo>
                                  <a:pt x="7140" y="16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AutoShape 74"/>
                        <wps:cNvSpPr>
                          <a:spLocks/>
                        </wps:cNvSpPr>
                        <wps:spPr bwMode="auto">
                          <a:xfrm>
                            <a:off x="1261" y="6631"/>
                            <a:ext cx="12409" cy="780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1033 6632"/>
                              <a:gd name="T3" fmla="*/ 1033 h 780"/>
                              <a:gd name="T4" fmla="+- 0 2951 1262"/>
                              <a:gd name="T5" fmla="*/ T4 w 12409"/>
                              <a:gd name="T6" fmla="+- 0 1008 6632"/>
                              <a:gd name="T7" fmla="*/ 1008 h 780"/>
                              <a:gd name="T8" fmla="+- 0 3427 1262"/>
                              <a:gd name="T9" fmla="*/ T8 w 12409"/>
                              <a:gd name="T10" fmla="+- 0 982 6632"/>
                              <a:gd name="T11" fmla="*/ 982 h 780"/>
                              <a:gd name="T12" fmla="+- 0 3903 1262"/>
                              <a:gd name="T13" fmla="*/ T12 w 12409"/>
                              <a:gd name="T14" fmla="+- 0 959 6632"/>
                              <a:gd name="T15" fmla="*/ 959 h 780"/>
                              <a:gd name="T16" fmla="+- 0 4379 1262"/>
                              <a:gd name="T17" fmla="*/ T16 w 12409"/>
                              <a:gd name="T18" fmla="+- 0 936 6632"/>
                              <a:gd name="T19" fmla="*/ 936 h 780"/>
                              <a:gd name="T20" fmla="+- 0 4855 1262"/>
                              <a:gd name="T21" fmla="*/ T20 w 12409"/>
                              <a:gd name="T22" fmla="+- 0 915 6632"/>
                              <a:gd name="T23" fmla="*/ 915 h 780"/>
                              <a:gd name="T24" fmla="+- 0 5331 1262"/>
                              <a:gd name="T25" fmla="*/ T24 w 12409"/>
                              <a:gd name="T26" fmla="+- 0 896 6632"/>
                              <a:gd name="T27" fmla="*/ 896 h 780"/>
                              <a:gd name="T28" fmla="+- 0 5807 1262"/>
                              <a:gd name="T29" fmla="*/ T28 w 12409"/>
                              <a:gd name="T30" fmla="+- 0 876 6632"/>
                              <a:gd name="T31" fmla="*/ 876 h 780"/>
                              <a:gd name="T32" fmla="+- 0 6283 1262"/>
                              <a:gd name="T33" fmla="*/ T32 w 12409"/>
                              <a:gd name="T34" fmla="+- 0 856 6632"/>
                              <a:gd name="T35" fmla="*/ 856 h 780"/>
                              <a:gd name="T36" fmla="+- 0 6759 1262"/>
                              <a:gd name="T37" fmla="*/ T36 w 12409"/>
                              <a:gd name="T38" fmla="+- 0 837 6632"/>
                              <a:gd name="T39" fmla="*/ 837 h 780"/>
                              <a:gd name="T40" fmla="+- 0 7235 1262"/>
                              <a:gd name="T41" fmla="*/ T40 w 12409"/>
                              <a:gd name="T42" fmla="+- 0 818 6632"/>
                              <a:gd name="T43" fmla="*/ 818 h 780"/>
                              <a:gd name="T44" fmla="+- 0 7711 1262"/>
                              <a:gd name="T45" fmla="*/ T44 w 12409"/>
                              <a:gd name="T46" fmla="+- 0 800 6632"/>
                              <a:gd name="T47" fmla="*/ 800 h 780"/>
                              <a:gd name="T48" fmla="+- 0 8187 1262"/>
                              <a:gd name="T49" fmla="*/ T48 w 12409"/>
                              <a:gd name="T50" fmla="+- 0 783 6632"/>
                              <a:gd name="T51" fmla="*/ 783 h 780"/>
                              <a:gd name="T52" fmla="+- 0 8663 1262"/>
                              <a:gd name="T53" fmla="*/ T52 w 12409"/>
                              <a:gd name="T54" fmla="+- 0 769 6632"/>
                              <a:gd name="T55" fmla="*/ 769 h 780"/>
                              <a:gd name="T56" fmla="+- 0 9139 1262"/>
                              <a:gd name="T57" fmla="*/ T56 w 12409"/>
                              <a:gd name="T58" fmla="+- 0 756 6632"/>
                              <a:gd name="T59" fmla="*/ 756 h 780"/>
                              <a:gd name="T60" fmla="+- 0 9615 1262"/>
                              <a:gd name="T61" fmla="*/ T60 w 12409"/>
                              <a:gd name="T62" fmla="+- 0 746 6632"/>
                              <a:gd name="T63" fmla="*/ 746 h 780"/>
                              <a:gd name="T64" fmla="+- 0 10091 1262"/>
                              <a:gd name="T65" fmla="*/ T64 w 12409"/>
                              <a:gd name="T66" fmla="+- 0 736 6632"/>
                              <a:gd name="T67" fmla="*/ 736 h 780"/>
                              <a:gd name="T68" fmla="+- 0 2475 1262"/>
                              <a:gd name="T69" fmla="*/ T68 w 12409"/>
                              <a:gd name="T70" fmla="+- 0 990 6632"/>
                              <a:gd name="T71" fmla="*/ 990 h 780"/>
                              <a:gd name="T72" fmla="+- 0 2951 1262"/>
                              <a:gd name="T73" fmla="*/ T72 w 12409"/>
                              <a:gd name="T74" fmla="+- 0 946 6632"/>
                              <a:gd name="T75" fmla="*/ 946 h 780"/>
                              <a:gd name="T76" fmla="+- 0 3427 1262"/>
                              <a:gd name="T77" fmla="*/ T76 w 12409"/>
                              <a:gd name="T78" fmla="+- 0 905 6632"/>
                              <a:gd name="T79" fmla="*/ 905 h 780"/>
                              <a:gd name="T80" fmla="+- 0 3903 1262"/>
                              <a:gd name="T81" fmla="*/ T80 w 12409"/>
                              <a:gd name="T82" fmla="+- 0 866 6632"/>
                              <a:gd name="T83" fmla="*/ 866 h 780"/>
                              <a:gd name="T84" fmla="+- 0 4379 1262"/>
                              <a:gd name="T85" fmla="*/ T84 w 12409"/>
                              <a:gd name="T86" fmla="+- 0 831 6632"/>
                              <a:gd name="T87" fmla="*/ 831 h 780"/>
                              <a:gd name="T88" fmla="+- 0 4855 1262"/>
                              <a:gd name="T89" fmla="*/ T88 w 12409"/>
                              <a:gd name="T90" fmla="+- 0 799 6632"/>
                              <a:gd name="T91" fmla="*/ 799 h 780"/>
                              <a:gd name="T92" fmla="+- 0 5331 1262"/>
                              <a:gd name="T93" fmla="*/ T92 w 12409"/>
                              <a:gd name="T94" fmla="+- 0 771 6632"/>
                              <a:gd name="T95" fmla="*/ 771 h 780"/>
                              <a:gd name="T96" fmla="+- 0 5807 1262"/>
                              <a:gd name="T97" fmla="*/ T96 w 12409"/>
                              <a:gd name="T98" fmla="+- 0 746 6632"/>
                              <a:gd name="T99" fmla="*/ 746 h 780"/>
                              <a:gd name="T100" fmla="+- 0 6283 1262"/>
                              <a:gd name="T101" fmla="*/ T100 w 12409"/>
                              <a:gd name="T102" fmla="+- 0 723 6632"/>
                              <a:gd name="T103" fmla="*/ 723 h 780"/>
                              <a:gd name="T104" fmla="+- 0 6759 1262"/>
                              <a:gd name="T105" fmla="*/ T104 w 12409"/>
                              <a:gd name="T106" fmla="+- 0 702 6632"/>
                              <a:gd name="T107" fmla="*/ 702 h 780"/>
                              <a:gd name="T108" fmla="+- 0 7235 1262"/>
                              <a:gd name="T109" fmla="*/ T108 w 12409"/>
                              <a:gd name="T110" fmla="+- 0 682 6632"/>
                              <a:gd name="T111" fmla="*/ 682 h 780"/>
                              <a:gd name="T112" fmla="+- 0 7711 1262"/>
                              <a:gd name="T113" fmla="*/ T112 w 12409"/>
                              <a:gd name="T114" fmla="+- 0 662 6632"/>
                              <a:gd name="T115" fmla="*/ 662 h 780"/>
                              <a:gd name="T116" fmla="+- 0 8187 1262"/>
                              <a:gd name="T117" fmla="*/ T116 w 12409"/>
                              <a:gd name="T118" fmla="+- 0 642 6632"/>
                              <a:gd name="T119" fmla="*/ 642 h 780"/>
                              <a:gd name="T120" fmla="+- 0 8663 1262"/>
                              <a:gd name="T121" fmla="*/ T120 w 12409"/>
                              <a:gd name="T122" fmla="+- 0 622 6632"/>
                              <a:gd name="T123" fmla="*/ 622 h 780"/>
                              <a:gd name="T124" fmla="+- 0 9139 1262"/>
                              <a:gd name="T125" fmla="*/ T124 w 12409"/>
                              <a:gd name="T126" fmla="+- 0 600 6632"/>
                              <a:gd name="T127" fmla="*/ 600 h 780"/>
                              <a:gd name="T128" fmla="+- 0 9615 1262"/>
                              <a:gd name="T129" fmla="*/ T128 w 12409"/>
                              <a:gd name="T130" fmla="+- 0 578 6632"/>
                              <a:gd name="T131" fmla="*/ 578 h 780"/>
                              <a:gd name="T132" fmla="+- 0 10091 1262"/>
                              <a:gd name="T133" fmla="*/ T132 w 12409"/>
                              <a:gd name="T134" fmla="+- 0 555 6632"/>
                              <a:gd name="T135" fmla="*/ 555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780">
                                <a:moveTo>
                                  <a:pt x="1213" y="-5599"/>
                                </a:moveTo>
                                <a:lnTo>
                                  <a:pt x="1689" y="-5624"/>
                                </a:lnTo>
                                <a:lnTo>
                                  <a:pt x="2165" y="-5650"/>
                                </a:lnTo>
                                <a:lnTo>
                                  <a:pt x="2641" y="-5673"/>
                                </a:lnTo>
                                <a:lnTo>
                                  <a:pt x="3117" y="-5696"/>
                                </a:lnTo>
                                <a:lnTo>
                                  <a:pt x="3593" y="-5717"/>
                                </a:lnTo>
                                <a:lnTo>
                                  <a:pt x="4069" y="-5736"/>
                                </a:lnTo>
                                <a:lnTo>
                                  <a:pt x="4545" y="-5756"/>
                                </a:lnTo>
                                <a:lnTo>
                                  <a:pt x="5021" y="-5776"/>
                                </a:lnTo>
                                <a:lnTo>
                                  <a:pt x="5497" y="-5795"/>
                                </a:lnTo>
                                <a:lnTo>
                                  <a:pt x="5973" y="-5814"/>
                                </a:lnTo>
                                <a:lnTo>
                                  <a:pt x="6449" y="-5832"/>
                                </a:lnTo>
                                <a:lnTo>
                                  <a:pt x="6925" y="-5849"/>
                                </a:lnTo>
                                <a:lnTo>
                                  <a:pt x="7401" y="-5863"/>
                                </a:lnTo>
                                <a:lnTo>
                                  <a:pt x="7877" y="-5876"/>
                                </a:lnTo>
                                <a:lnTo>
                                  <a:pt x="8353" y="-5886"/>
                                </a:lnTo>
                                <a:lnTo>
                                  <a:pt x="8829" y="-5896"/>
                                </a:lnTo>
                                <a:moveTo>
                                  <a:pt x="1213" y="-5642"/>
                                </a:moveTo>
                                <a:lnTo>
                                  <a:pt x="1689" y="-5686"/>
                                </a:lnTo>
                                <a:lnTo>
                                  <a:pt x="2165" y="-5727"/>
                                </a:lnTo>
                                <a:lnTo>
                                  <a:pt x="2641" y="-5766"/>
                                </a:lnTo>
                                <a:lnTo>
                                  <a:pt x="3117" y="-5801"/>
                                </a:lnTo>
                                <a:lnTo>
                                  <a:pt x="3593" y="-5833"/>
                                </a:lnTo>
                                <a:lnTo>
                                  <a:pt x="4069" y="-5861"/>
                                </a:lnTo>
                                <a:lnTo>
                                  <a:pt x="4545" y="-5886"/>
                                </a:lnTo>
                                <a:lnTo>
                                  <a:pt x="5021" y="-5909"/>
                                </a:lnTo>
                                <a:lnTo>
                                  <a:pt x="5497" y="-5930"/>
                                </a:lnTo>
                                <a:lnTo>
                                  <a:pt x="5973" y="-5950"/>
                                </a:lnTo>
                                <a:lnTo>
                                  <a:pt x="6449" y="-5970"/>
                                </a:lnTo>
                                <a:lnTo>
                                  <a:pt x="6925" y="-5990"/>
                                </a:lnTo>
                                <a:lnTo>
                                  <a:pt x="7401" y="-6010"/>
                                </a:lnTo>
                                <a:lnTo>
                                  <a:pt x="7877" y="-6032"/>
                                </a:lnTo>
                                <a:lnTo>
                                  <a:pt x="8353" y="-6054"/>
                                </a:lnTo>
                                <a:lnTo>
                                  <a:pt x="8829" y="-6077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73"/>
                        <wps:cNvSpPr>
                          <a:spLocks/>
                        </wps:cNvSpPr>
                        <wps:spPr bwMode="auto">
                          <a:xfrm>
                            <a:off x="2475" y="1128"/>
                            <a:ext cx="7616" cy="188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316 1129"/>
                              <a:gd name="T3" fmla="*/ 1316 h 188"/>
                              <a:gd name="T4" fmla="+- 0 2951 2475"/>
                              <a:gd name="T5" fmla="*/ T4 w 7616"/>
                              <a:gd name="T6" fmla="+- 0 1303 1129"/>
                              <a:gd name="T7" fmla="*/ 1303 h 188"/>
                              <a:gd name="T8" fmla="+- 0 3427 2475"/>
                              <a:gd name="T9" fmla="*/ T8 w 7616"/>
                              <a:gd name="T10" fmla="+- 0 1290 1129"/>
                              <a:gd name="T11" fmla="*/ 1290 h 188"/>
                              <a:gd name="T12" fmla="+- 0 3903 2475"/>
                              <a:gd name="T13" fmla="*/ T12 w 7616"/>
                              <a:gd name="T14" fmla="+- 0 1278 1129"/>
                              <a:gd name="T15" fmla="*/ 1278 h 188"/>
                              <a:gd name="T16" fmla="+- 0 4379 2475"/>
                              <a:gd name="T17" fmla="*/ T16 w 7616"/>
                              <a:gd name="T18" fmla="+- 0 1267 1129"/>
                              <a:gd name="T19" fmla="*/ 1267 h 188"/>
                              <a:gd name="T20" fmla="+- 0 4855 2475"/>
                              <a:gd name="T21" fmla="*/ T20 w 7616"/>
                              <a:gd name="T22" fmla="+- 0 1256 1129"/>
                              <a:gd name="T23" fmla="*/ 1256 h 188"/>
                              <a:gd name="T24" fmla="+- 0 5331 2475"/>
                              <a:gd name="T25" fmla="*/ T24 w 7616"/>
                              <a:gd name="T26" fmla="+- 0 1246 1129"/>
                              <a:gd name="T27" fmla="*/ 1246 h 188"/>
                              <a:gd name="T28" fmla="+- 0 5807 2475"/>
                              <a:gd name="T29" fmla="*/ T28 w 7616"/>
                              <a:gd name="T30" fmla="+- 0 1235 1129"/>
                              <a:gd name="T31" fmla="*/ 1235 h 188"/>
                              <a:gd name="T32" fmla="+- 0 6283 2475"/>
                              <a:gd name="T33" fmla="*/ T32 w 7616"/>
                              <a:gd name="T34" fmla="+- 0 1225 1129"/>
                              <a:gd name="T35" fmla="*/ 1225 h 188"/>
                              <a:gd name="T36" fmla="+- 0 6759 2475"/>
                              <a:gd name="T37" fmla="*/ T36 w 7616"/>
                              <a:gd name="T38" fmla="+- 0 1215 1129"/>
                              <a:gd name="T39" fmla="*/ 1215 h 188"/>
                              <a:gd name="T40" fmla="+- 0 7235 2475"/>
                              <a:gd name="T41" fmla="*/ T40 w 7616"/>
                              <a:gd name="T42" fmla="+- 0 1204 1129"/>
                              <a:gd name="T43" fmla="*/ 1204 h 188"/>
                              <a:gd name="T44" fmla="+- 0 7711 2475"/>
                              <a:gd name="T45" fmla="*/ T44 w 7616"/>
                              <a:gd name="T46" fmla="+- 0 1193 1129"/>
                              <a:gd name="T47" fmla="*/ 1193 h 188"/>
                              <a:gd name="T48" fmla="+- 0 8187 2475"/>
                              <a:gd name="T49" fmla="*/ T48 w 7616"/>
                              <a:gd name="T50" fmla="+- 0 1181 1129"/>
                              <a:gd name="T51" fmla="*/ 1181 h 188"/>
                              <a:gd name="T52" fmla="+- 0 8663 2475"/>
                              <a:gd name="T53" fmla="*/ T52 w 7616"/>
                              <a:gd name="T54" fmla="+- 0 1169 1129"/>
                              <a:gd name="T55" fmla="*/ 1169 h 188"/>
                              <a:gd name="T56" fmla="+- 0 9139 2475"/>
                              <a:gd name="T57" fmla="*/ T56 w 7616"/>
                              <a:gd name="T58" fmla="+- 0 1156 1129"/>
                              <a:gd name="T59" fmla="*/ 1156 h 188"/>
                              <a:gd name="T60" fmla="+- 0 9615 2475"/>
                              <a:gd name="T61" fmla="*/ T60 w 7616"/>
                              <a:gd name="T62" fmla="+- 0 1142 1129"/>
                              <a:gd name="T63" fmla="*/ 1142 h 188"/>
                              <a:gd name="T64" fmla="+- 0 10091 2475"/>
                              <a:gd name="T65" fmla="*/ T64 w 7616"/>
                              <a:gd name="T66" fmla="+- 0 1129 1129"/>
                              <a:gd name="T67" fmla="*/ 1129 h 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188">
                                <a:moveTo>
                                  <a:pt x="0" y="187"/>
                                </a:moveTo>
                                <a:lnTo>
                                  <a:pt x="476" y="174"/>
                                </a:lnTo>
                                <a:lnTo>
                                  <a:pt x="952" y="161"/>
                                </a:lnTo>
                                <a:lnTo>
                                  <a:pt x="1428" y="149"/>
                                </a:lnTo>
                                <a:lnTo>
                                  <a:pt x="1904" y="138"/>
                                </a:lnTo>
                                <a:lnTo>
                                  <a:pt x="2380" y="127"/>
                                </a:lnTo>
                                <a:lnTo>
                                  <a:pt x="2856" y="117"/>
                                </a:lnTo>
                                <a:lnTo>
                                  <a:pt x="3332" y="106"/>
                                </a:lnTo>
                                <a:lnTo>
                                  <a:pt x="3808" y="96"/>
                                </a:lnTo>
                                <a:lnTo>
                                  <a:pt x="4284" y="86"/>
                                </a:lnTo>
                                <a:lnTo>
                                  <a:pt x="4760" y="75"/>
                                </a:lnTo>
                                <a:lnTo>
                                  <a:pt x="5236" y="64"/>
                                </a:lnTo>
                                <a:lnTo>
                                  <a:pt x="5712" y="52"/>
                                </a:lnTo>
                                <a:lnTo>
                                  <a:pt x="6188" y="40"/>
                                </a:lnTo>
                                <a:lnTo>
                                  <a:pt x="6664" y="27"/>
                                </a:lnTo>
                                <a:lnTo>
                                  <a:pt x="7140" y="13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72"/>
                        <wps:cNvSpPr>
                          <a:spLocks/>
                        </wps:cNvSpPr>
                        <wps:spPr bwMode="auto">
                          <a:xfrm>
                            <a:off x="1261" y="5514"/>
                            <a:ext cx="12409" cy="1314"/>
                          </a:xfrm>
                          <a:custGeom>
                            <a:avLst/>
                            <a:gdLst>
                              <a:gd name="T0" fmla="+- 0 2951 1262"/>
                              <a:gd name="T1" fmla="*/ T0 w 12409"/>
                              <a:gd name="T2" fmla="+- 0 631 5514"/>
                              <a:gd name="T3" fmla="*/ 631 h 1314"/>
                              <a:gd name="T4" fmla="+- 0 3903 1262"/>
                              <a:gd name="T5" fmla="*/ T4 w 12409"/>
                              <a:gd name="T6" fmla="+- 0 592 5514"/>
                              <a:gd name="T7" fmla="*/ 592 h 1314"/>
                              <a:gd name="T8" fmla="+- 0 4855 1262"/>
                              <a:gd name="T9" fmla="*/ T8 w 12409"/>
                              <a:gd name="T10" fmla="+- 0 554 5514"/>
                              <a:gd name="T11" fmla="*/ 554 h 1314"/>
                              <a:gd name="T12" fmla="+- 0 5807 1262"/>
                              <a:gd name="T13" fmla="*/ T12 w 12409"/>
                              <a:gd name="T14" fmla="+- 0 529 5514"/>
                              <a:gd name="T15" fmla="*/ 529 h 1314"/>
                              <a:gd name="T16" fmla="+- 0 6759 1262"/>
                              <a:gd name="T17" fmla="*/ T16 w 12409"/>
                              <a:gd name="T18" fmla="+- 0 485 5514"/>
                              <a:gd name="T19" fmla="*/ 485 h 1314"/>
                              <a:gd name="T20" fmla="+- 0 7711 1262"/>
                              <a:gd name="T21" fmla="*/ T20 w 12409"/>
                              <a:gd name="T22" fmla="+- 0 388 5514"/>
                              <a:gd name="T23" fmla="*/ 388 h 1314"/>
                              <a:gd name="T24" fmla="+- 0 8663 1262"/>
                              <a:gd name="T25" fmla="*/ T24 w 12409"/>
                              <a:gd name="T26" fmla="+- 0 358 5514"/>
                              <a:gd name="T27" fmla="*/ 358 h 1314"/>
                              <a:gd name="T28" fmla="+- 0 9615 1262"/>
                              <a:gd name="T29" fmla="*/ T28 w 12409"/>
                              <a:gd name="T30" fmla="+- 0 314 5514"/>
                              <a:gd name="T31" fmla="*/ 314 h 1314"/>
                              <a:gd name="T32" fmla="+- 0 2475 1262"/>
                              <a:gd name="T33" fmla="*/ T32 w 12409"/>
                              <a:gd name="T34" fmla="+- 0 425 5514"/>
                              <a:gd name="T35" fmla="*/ 425 h 1314"/>
                              <a:gd name="T36" fmla="+- 0 3427 1262"/>
                              <a:gd name="T37" fmla="*/ T36 w 12409"/>
                              <a:gd name="T38" fmla="+- 0 352 5514"/>
                              <a:gd name="T39" fmla="*/ 352 h 1314"/>
                              <a:gd name="T40" fmla="+- 0 4379 1262"/>
                              <a:gd name="T41" fmla="*/ T40 w 12409"/>
                              <a:gd name="T42" fmla="+- 0 293 5514"/>
                              <a:gd name="T43" fmla="*/ 293 h 1314"/>
                              <a:gd name="T44" fmla="+- 0 5331 1262"/>
                              <a:gd name="T45" fmla="*/ T44 w 12409"/>
                              <a:gd name="T46" fmla="+- 0 220 5514"/>
                              <a:gd name="T47" fmla="*/ 220 h 1314"/>
                              <a:gd name="T48" fmla="+- 0 6283 1262"/>
                              <a:gd name="T49" fmla="*/ T48 w 12409"/>
                              <a:gd name="T50" fmla="+- 0 210 5514"/>
                              <a:gd name="T51" fmla="*/ 210 h 1314"/>
                              <a:gd name="T52" fmla="+- 0 7235 1262"/>
                              <a:gd name="T53" fmla="*/ T52 w 12409"/>
                              <a:gd name="T54" fmla="+- 0 161 5514"/>
                              <a:gd name="T55" fmla="*/ 161 h 1314"/>
                              <a:gd name="T56" fmla="+- 0 8187 1262"/>
                              <a:gd name="T57" fmla="*/ T56 w 12409"/>
                              <a:gd name="T58" fmla="+- 0 30 5514"/>
                              <a:gd name="T59" fmla="*/ 30 h 1314"/>
                              <a:gd name="T60" fmla="+- 0 9139 1262"/>
                              <a:gd name="T61" fmla="*/ T60 w 12409"/>
                              <a:gd name="T62" fmla="+- 0 -43 5514"/>
                              <a:gd name="T63" fmla="*/ -43 h 1314"/>
                              <a:gd name="T64" fmla="+- 0 10091 1262"/>
                              <a:gd name="T65" fmla="*/ T64 w 12409"/>
                              <a:gd name="T66" fmla="+- 0 -44 5514"/>
                              <a:gd name="T67" fmla="*/ -44 h 1314"/>
                              <a:gd name="T68" fmla="+- 0 2951 1262"/>
                              <a:gd name="T69" fmla="*/ T68 w 12409"/>
                              <a:gd name="T70" fmla="+- 0 418 5514"/>
                              <a:gd name="T71" fmla="*/ 418 h 1314"/>
                              <a:gd name="T72" fmla="+- 0 3903 1262"/>
                              <a:gd name="T73" fmla="*/ T72 w 12409"/>
                              <a:gd name="T74" fmla="+- 0 399 5514"/>
                              <a:gd name="T75" fmla="*/ 399 h 1314"/>
                              <a:gd name="T76" fmla="+- 0 4855 1262"/>
                              <a:gd name="T77" fmla="*/ T76 w 12409"/>
                              <a:gd name="T78" fmla="+- 0 382 5514"/>
                              <a:gd name="T79" fmla="*/ 382 h 1314"/>
                              <a:gd name="T80" fmla="+- 0 5807 1262"/>
                              <a:gd name="T81" fmla="*/ T80 w 12409"/>
                              <a:gd name="T82" fmla="+- 0 364 5514"/>
                              <a:gd name="T83" fmla="*/ 364 h 1314"/>
                              <a:gd name="T84" fmla="+- 0 6759 1262"/>
                              <a:gd name="T85" fmla="*/ T84 w 12409"/>
                              <a:gd name="T86" fmla="+- 0 342 5514"/>
                              <a:gd name="T87" fmla="*/ 342 h 1314"/>
                              <a:gd name="T88" fmla="+- 0 7711 1262"/>
                              <a:gd name="T89" fmla="*/ T88 w 12409"/>
                              <a:gd name="T90" fmla="+- 0 315 5514"/>
                              <a:gd name="T91" fmla="*/ 315 h 1314"/>
                              <a:gd name="T92" fmla="+- 0 8663 1262"/>
                              <a:gd name="T93" fmla="*/ T92 w 12409"/>
                              <a:gd name="T94" fmla="+- 0 286 5514"/>
                              <a:gd name="T95" fmla="*/ 286 h 1314"/>
                              <a:gd name="T96" fmla="+- 0 9615 1262"/>
                              <a:gd name="T97" fmla="*/ T96 w 12409"/>
                              <a:gd name="T98" fmla="+- 0 257 5514"/>
                              <a:gd name="T99" fmla="*/ 257 h 1314"/>
                              <a:gd name="T100" fmla="+- 0 2475 1262"/>
                              <a:gd name="T101" fmla="*/ T100 w 12409"/>
                              <a:gd name="T102" fmla="+- 0 465 5514"/>
                              <a:gd name="T103" fmla="*/ 465 h 1314"/>
                              <a:gd name="T104" fmla="+- 0 3427 1262"/>
                              <a:gd name="T105" fmla="*/ T104 w 12409"/>
                              <a:gd name="T106" fmla="+- 0 381 5514"/>
                              <a:gd name="T107" fmla="*/ 381 h 1314"/>
                              <a:gd name="T108" fmla="+- 0 4379 1262"/>
                              <a:gd name="T109" fmla="*/ T108 w 12409"/>
                              <a:gd name="T110" fmla="+- 0 293 5514"/>
                              <a:gd name="T111" fmla="*/ 293 h 1314"/>
                              <a:gd name="T112" fmla="+- 0 5331 1262"/>
                              <a:gd name="T113" fmla="*/ T112 w 12409"/>
                              <a:gd name="T114" fmla="+- 0 196 5514"/>
                              <a:gd name="T115" fmla="*/ 196 h 1314"/>
                              <a:gd name="T116" fmla="+- 0 6283 1262"/>
                              <a:gd name="T117" fmla="*/ T116 w 12409"/>
                              <a:gd name="T118" fmla="+- 0 113 5514"/>
                              <a:gd name="T119" fmla="*/ 113 h 1314"/>
                              <a:gd name="T120" fmla="+- 0 7235 1262"/>
                              <a:gd name="T121" fmla="*/ T120 w 12409"/>
                              <a:gd name="T122" fmla="+- 0 55 5514"/>
                              <a:gd name="T123" fmla="*/ 55 h 1314"/>
                              <a:gd name="T124" fmla="+- 0 8187 1262"/>
                              <a:gd name="T125" fmla="*/ T124 w 12409"/>
                              <a:gd name="T126" fmla="+- 0 -14 5514"/>
                              <a:gd name="T127" fmla="*/ -14 h 1314"/>
                              <a:gd name="T128" fmla="+- 0 9139 1262"/>
                              <a:gd name="T129" fmla="*/ T128 w 12409"/>
                              <a:gd name="T130" fmla="+- 0 -102 5514"/>
                              <a:gd name="T131" fmla="*/ -102 h 1314"/>
                              <a:gd name="T132" fmla="+- 0 10091 1262"/>
                              <a:gd name="T133" fmla="*/ T132 w 12409"/>
                              <a:gd name="T134" fmla="+- 0 -131 5514"/>
                              <a:gd name="T135" fmla="*/ -131 h 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1314">
                                <a:moveTo>
                                  <a:pt x="1213" y="-4839"/>
                                </a:moveTo>
                                <a:lnTo>
                                  <a:pt x="1689" y="-4883"/>
                                </a:lnTo>
                                <a:lnTo>
                                  <a:pt x="2165" y="-4912"/>
                                </a:lnTo>
                                <a:lnTo>
                                  <a:pt x="2641" y="-4922"/>
                                </a:lnTo>
                                <a:lnTo>
                                  <a:pt x="3117" y="-4946"/>
                                </a:lnTo>
                                <a:lnTo>
                                  <a:pt x="3593" y="-4960"/>
                                </a:lnTo>
                                <a:lnTo>
                                  <a:pt x="4069" y="-4975"/>
                                </a:lnTo>
                                <a:lnTo>
                                  <a:pt x="4545" y="-4985"/>
                                </a:lnTo>
                                <a:lnTo>
                                  <a:pt x="5021" y="-5014"/>
                                </a:lnTo>
                                <a:lnTo>
                                  <a:pt x="5497" y="-5029"/>
                                </a:lnTo>
                                <a:lnTo>
                                  <a:pt x="5973" y="-5082"/>
                                </a:lnTo>
                                <a:lnTo>
                                  <a:pt x="6449" y="-5126"/>
                                </a:lnTo>
                                <a:lnTo>
                                  <a:pt x="6925" y="-5131"/>
                                </a:lnTo>
                                <a:lnTo>
                                  <a:pt x="7401" y="-5156"/>
                                </a:lnTo>
                                <a:lnTo>
                                  <a:pt x="7877" y="-5214"/>
                                </a:lnTo>
                                <a:lnTo>
                                  <a:pt x="8353" y="-5200"/>
                                </a:lnTo>
                                <a:lnTo>
                                  <a:pt x="8829" y="-5200"/>
                                </a:lnTo>
                                <a:moveTo>
                                  <a:pt x="1213" y="-5089"/>
                                </a:moveTo>
                                <a:lnTo>
                                  <a:pt x="1689" y="-5138"/>
                                </a:lnTo>
                                <a:lnTo>
                                  <a:pt x="2165" y="-5162"/>
                                </a:lnTo>
                                <a:lnTo>
                                  <a:pt x="2641" y="-5177"/>
                                </a:lnTo>
                                <a:lnTo>
                                  <a:pt x="3117" y="-5221"/>
                                </a:lnTo>
                                <a:lnTo>
                                  <a:pt x="3593" y="-5260"/>
                                </a:lnTo>
                                <a:lnTo>
                                  <a:pt x="4069" y="-5294"/>
                                </a:lnTo>
                                <a:lnTo>
                                  <a:pt x="4545" y="-5284"/>
                                </a:lnTo>
                                <a:lnTo>
                                  <a:pt x="5021" y="-5304"/>
                                </a:lnTo>
                                <a:lnTo>
                                  <a:pt x="5497" y="-5324"/>
                                </a:lnTo>
                                <a:lnTo>
                                  <a:pt x="5973" y="-5353"/>
                                </a:lnTo>
                                <a:lnTo>
                                  <a:pt x="6449" y="-5494"/>
                                </a:lnTo>
                                <a:lnTo>
                                  <a:pt x="6925" y="-5484"/>
                                </a:lnTo>
                                <a:lnTo>
                                  <a:pt x="7401" y="-5518"/>
                                </a:lnTo>
                                <a:lnTo>
                                  <a:pt x="7877" y="-5557"/>
                                </a:lnTo>
                                <a:lnTo>
                                  <a:pt x="8353" y="-5558"/>
                                </a:lnTo>
                                <a:lnTo>
                                  <a:pt x="8829" y="-5558"/>
                                </a:lnTo>
                                <a:moveTo>
                                  <a:pt x="1213" y="-5085"/>
                                </a:moveTo>
                                <a:lnTo>
                                  <a:pt x="1689" y="-5096"/>
                                </a:lnTo>
                                <a:lnTo>
                                  <a:pt x="2165" y="-5106"/>
                                </a:lnTo>
                                <a:lnTo>
                                  <a:pt x="2641" y="-5115"/>
                                </a:lnTo>
                                <a:lnTo>
                                  <a:pt x="3117" y="-5123"/>
                                </a:lnTo>
                                <a:lnTo>
                                  <a:pt x="3593" y="-5132"/>
                                </a:lnTo>
                                <a:lnTo>
                                  <a:pt x="4069" y="-5140"/>
                                </a:lnTo>
                                <a:lnTo>
                                  <a:pt x="4545" y="-5150"/>
                                </a:lnTo>
                                <a:lnTo>
                                  <a:pt x="5021" y="-5160"/>
                                </a:lnTo>
                                <a:lnTo>
                                  <a:pt x="5497" y="-5172"/>
                                </a:lnTo>
                                <a:lnTo>
                                  <a:pt x="5973" y="-5185"/>
                                </a:lnTo>
                                <a:lnTo>
                                  <a:pt x="6449" y="-5199"/>
                                </a:lnTo>
                                <a:lnTo>
                                  <a:pt x="6925" y="-5213"/>
                                </a:lnTo>
                                <a:lnTo>
                                  <a:pt x="7401" y="-5228"/>
                                </a:lnTo>
                                <a:lnTo>
                                  <a:pt x="7877" y="-5242"/>
                                </a:lnTo>
                                <a:lnTo>
                                  <a:pt x="8353" y="-5257"/>
                                </a:lnTo>
                                <a:lnTo>
                                  <a:pt x="8829" y="-5271"/>
                                </a:lnTo>
                                <a:moveTo>
                                  <a:pt x="1213" y="-5049"/>
                                </a:moveTo>
                                <a:lnTo>
                                  <a:pt x="1689" y="-5098"/>
                                </a:lnTo>
                                <a:lnTo>
                                  <a:pt x="2165" y="-5133"/>
                                </a:lnTo>
                                <a:lnTo>
                                  <a:pt x="2641" y="-5177"/>
                                </a:lnTo>
                                <a:lnTo>
                                  <a:pt x="3117" y="-5221"/>
                                </a:lnTo>
                                <a:lnTo>
                                  <a:pt x="3593" y="-5270"/>
                                </a:lnTo>
                                <a:lnTo>
                                  <a:pt x="4069" y="-5318"/>
                                </a:lnTo>
                                <a:lnTo>
                                  <a:pt x="4545" y="-5362"/>
                                </a:lnTo>
                                <a:lnTo>
                                  <a:pt x="5021" y="-5401"/>
                                </a:lnTo>
                                <a:lnTo>
                                  <a:pt x="5497" y="-5445"/>
                                </a:lnTo>
                                <a:lnTo>
                                  <a:pt x="5973" y="-5459"/>
                                </a:lnTo>
                                <a:lnTo>
                                  <a:pt x="6449" y="-5503"/>
                                </a:lnTo>
                                <a:lnTo>
                                  <a:pt x="6925" y="-5528"/>
                                </a:lnTo>
                                <a:lnTo>
                                  <a:pt x="7401" y="-5572"/>
                                </a:lnTo>
                                <a:lnTo>
                                  <a:pt x="7877" y="-5616"/>
                                </a:lnTo>
                                <a:lnTo>
                                  <a:pt x="8353" y="-5645"/>
                                </a:lnTo>
                                <a:lnTo>
                                  <a:pt x="8829" y="-5645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71"/>
                        <wps:cNvSpPr>
                          <a:spLocks/>
                        </wps:cNvSpPr>
                        <wps:spPr bwMode="auto">
                          <a:xfrm>
                            <a:off x="2475" y="883"/>
                            <a:ext cx="7616" cy="449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332 883"/>
                              <a:gd name="T3" fmla="*/ 1332 h 449"/>
                              <a:gd name="T4" fmla="+- 0 2951 2475"/>
                              <a:gd name="T5" fmla="*/ T4 w 7616"/>
                              <a:gd name="T6" fmla="+- 0 1315 883"/>
                              <a:gd name="T7" fmla="*/ 1315 h 449"/>
                              <a:gd name="T8" fmla="+- 0 3427 2475"/>
                              <a:gd name="T9" fmla="*/ T8 w 7616"/>
                              <a:gd name="T10" fmla="+- 0 1297 883"/>
                              <a:gd name="T11" fmla="*/ 1297 h 449"/>
                              <a:gd name="T12" fmla="+- 0 3903 2475"/>
                              <a:gd name="T13" fmla="*/ T12 w 7616"/>
                              <a:gd name="T14" fmla="+- 0 1282 883"/>
                              <a:gd name="T15" fmla="*/ 1282 h 449"/>
                              <a:gd name="T16" fmla="+- 0 4379 2475"/>
                              <a:gd name="T17" fmla="*/ T16 w 7616"/>
                              <a:gd name="T18" fmla="+- 0 1268 883"/>
                              <a:gd name="T19" fmla="*/ 1268 h 449"/>
                              <a:gd name="T20" fmla="+- 0 4855 2475"/>
                              <a:gd name="T21" fmla="*/ T20 w 7616"/>
                              <a:gd name="T22" fmla="+- 0 1253 883"/>
                              <a:gd name="T23" fmla="*/ 1253 h 449"/>
                              <a:gd name="T24" fmla="+- 0 5331 2475"/>
                              <a:gd name="T25" fmla="*/ T24 w 7616"/>
                              <a:gd name="T26" fmla="+- 0 1233 883"/>
                              <a:gd name="T27" fmla="*/ 1233 h 449"/>
                              <a:gd name="T28" fmla="+- 0 5807 2475"/>
                              <a:gd name="T29" fmla="*/ T28 w 7616"/>
                              <a:gd name="T30" fmla="+- 0 1206 883"/>
                              <a:gd name="T31" fmla="*/ 1206 h 449"/>
                              <a:gd name="T32" fmla="+- 0 6283 2475"/>
                              <a:gd name="T33" fmla="*/ T32 w 7616"/>
                              <a:gd name="T34" fmla="+- 0 1170 883"/>
                              <a:gd name="T35" fmla="*/ 1170 h 449"/>
                              <a:gd name="T36" fmla="+- 0 6759 2475"/>
                              <a:gd name="T37" fmla="*/ T36 w 7616"/>
                              <a:gd name="T38" fmla="+- 0 1126 883"/>
                              <a:gd name="T39" fmla="*/ 1126 h 449"/>
                              <a:gd name="T40" fmla="+- 0 7235 2475"/>
                              <a:gd name="T41" fmla="*/ T40 w 7616"/>
                              <a:gd name="T42" fmla="+- 0 1078 883"/>
                              <a:gd name="T43" fmla="*/ 1078 h 449"/>
                              <a:gd name="T44" fmla="+- 0 7711 2475"/>
                              <a:gd name="T45" fmla="*/ T44 w 7616"/>
                              <a:gd name="T46" fmla="+- 0 1029 883"/>
                              <a:gd name="T47" fmla="*/ 1029 h 449"/>
                              <a:gd name="T48" fmla="+- 0 8187 2475"/>
                              <a:gd name="T49" fmla="*/ T48 w 7616"/>
                              <a:gd name="T50" fmla="+- 0 984 883"/>
                              <a:gd name="T51" fmla="*/ 984 h 449"/>
                              <a:gd name="T52" fmla="+- 0 8663 2475"/>
                              <a:gd name="T53" fmla="*/ T52 w 7616"/>
                              <a:gd name="T54" fmla="+- 0 947 883"/>
                              <a:gd name="T55" fmla="*/ 947 h 449"/>
                              <a:gd name="T56" fmla="+- 0 9139 2475"/>
                              <a:gd name="T57" fmla="*/ T56 w 7616"/>
                              <a:gd name="T58" fmla="+- 0 918 883"/>
                              <a:gd name="T59" fmla="*/ 918 h 449"/>
                              <a:gd name="T60" fmla="+- 0 9615 2475"/>
                              <a:gd name="T61" fmla="*/ T60 w 7616"/>
                              <a:gd name="T62" fmla="+- 0 897 883"/>
                              <a:gd name="T63" fmla="*/ 897 h 449"/>
                              <a:gd name="T64" fmla="+- 0 10091 2475"/>
                              <a:gd name="T65" fmla="*/ T64 w 7616"/>
                              <a:gd name="T66" fmla="+- 0 883 883"/>
                              <a:gd name="T67" fmla="*/ 883 h 4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449">
                                <a:moveTo>
                                  <a:pt x="0" y="449"/>
                                </a:moveTo>
                                <a:lnTo>
                                  <a:pt x="476" y="432"/>
                                </a:lnTo>
                                <a:lnTo>
                                  <a:pt x="952" y="414"/>
                                </a:lnTo>
                                <a:lnTo>
                                  <a:pt x="1428" y="399"/>
                                </a:lnTo>
                                <a:lnTo>
                                  <a:pt x="1904" y="385"/>
                                </a:lnTo>
                                <a:lnTo>
                                  <a:pt x="2380" y="370"/>
                                </a:lnTo>
                                <a:lnTo>
                                  <a:pt x="2856" y="350"/>
                                </a:lnTo>
                                <a:lnTo>
                                  <a:pt x="3332" y="323"/>
                                </a:lnTo>
                                <a:lnTo>
                                  <a:pt x="3808" y="287"/>
                                </a:lnTo>
                                <a:lnTo>
                                  <a:pt x="4284" y="243"/>
                                </a:lnTo>
                                <a:lnTo>
                                  <a:pt x="4760" y="195"/>
                                </a:lnTo>
                                <a:lnTo>
                                  <a:pt x="5236" y="146"/>
                                </a:lnTo>
                                <a:lnTo>
                                  <a:pt x="5712" y="101"/>
                                </a:lnTo>
                                <a:lnTo>
                                  <a:pt x="6188" y="64"/>
                                </a:lnTo>
                                <a:lnTo>
                                  <a:pt x="6664" y="35"/>
                                </a:lnTo>
                                <a:lnTo>
                                  <a:pt x="7140" y="14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70"/>
                        <wps:cNvSpPr>
                          <a:spLocks/>
                        </wps:cNvSpPr>
                        <wps:spPr bwMode="auto">
                          <a:xfrm>
                            <a:off x="1261" y="6618"/>
                            <a:ext cx="12409" cy="1590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927 6619"/>
                              <a:gd name="T3" fmla="*/ 927 h 1590"/>
                              <a:gd name="T4" fmla="+- 0 2951 1262"/>
                              <a:gd name="T5" fmla="*/ T4 w 12409"/>
                              <a:gd name="T6" fmla="+- 0 927 6619"/>
                              <a:gd name="T7" fmla="*/ 927 h 1590"/>
                              <a:gd name="T8" fmla="+- 0 3427 1262"/>
                              <a:gd name="T9" fmla="*/ T8 w 12409"/>
                              <a:gd name="T10" fmla="+- 0 942 6619"/>
                              <a:gd name="T11" fmla="*/ 942 h 1590"/>
                              <a:gd name="T12" fmla="+- 0 3903 1262"/>
                              <a:gd name="T13" fmla="*/ T12 w 12409"/>
                              <a:gd name="T14" fmla="+- 0 913 6619"/>
                              <a:gd name="T15" fmla="*/ 913 h 1590"/>
                              <a:gd name="T16" fmla="+- 0 4379 1262"/>
                              <a:gd name="T17" fmla="*/ T16 w 12409"/>
                              <a:gd name="T18" fmla="+- 0 885 6619"/>
                              <a:gd name="T19" fmla="*/ 885 h 1590"/>
                              <a:gd name="T20" fmla="+- 0 4855 1262"/>
                              <a:gd name="T21" fmla="*/ T20 w 12409"/>
                              <a:gd name="T22" fmla="+- 0 857 6619"/>
                              <a:gd name="T23" fmla="*/ 857 h 1590"/>
                              <a:gd name="T24" fmla="+- 0 5331 1262"/>
                              <a:gd name="T25" fmla="*/ T24 w 12409"/>
                              <a:gd name="T26" fmla="+- 0 830 6619"/>
                              <a:gd name="T27" fmla="*/ 830 h 1590"/>
                              <a:gd name="T28" fmla="+- 0 5807 1262"/>
                              <a:gd name="T29" fmla="*/ T28 w 12409"/>
                              <a:gd name="T30" fmla="+- 0 790 6619"/>
                              <a:gd name="T31" fmla="*/ 790 h 1590"/>
                              <a:gd name="T32" fmla="+- 0 6283 1262"/>
                              <a:gd name="T33" fmla="*/ T32 w 12409"/>
                              <a:gd name="T34" fmla="+- 0 790 6619"/>
                              <a:gd name="T35" fmla="*/ 790 h 1590"/>
                              <a:gd name="T36" fmla="+- 0 6759 1262"/>
                              <a:gd name="T37" fmla="*/ T36 w 12409"/>
                              <a:gd name="T38" fmla="+- 0 718 6619"/>
                              <a:gd name="T39" fmla="*/ 718 h 1590"/>
                              <a:gd name="T40" fmla="+- 0 7235 1262"/>
                              <a:gd name="T41" fmla="*/ T40 w 12409"/>
                              <a:gd name="T42" fmla="+- 0 703 6619"/>
                              <a:gd name="T43" fmla="*/ 703 h 1590"/>
                              <a:gd name="T44" fmla="+- 0 7711 1262"/>
                              <a:gd name="T45" fmla="*/ T44 w 12409"/>
                              <a:gd name="T46" fmla="+- 0 611 6619"/>
                              <a:gd name="T47" fmla="*/ 611 h 1590"/>
                              <a:gd name="T48" fmla="+- 0 8187 1262"/>
                              <a:gd name="T49" fmla="*/ T48 w 12409"/>
                              <a:gd name="T50" fmla="+- 0 610 6619"/>
                              <a:gd name="T51" fmla="*/ 610 h 1590"/>
                              <a:gd name="T52" fmla="+- 0 8663 1262"/>
                              <a:gd name="T53" fmla="*/ T52 w 12409"/>
                              <a:gd name="T54" fmla="+- 0 547 6619"/>
                              <a:gd name="T55" fmla="*/ 547 h 1590"/>
                              <a:gd name="T56" fmla="+- 0 9139 1262"/>
                              <a:gd name="T57" fmla="*/ T56 w 12409"/>
                              <a:gd name="T58" fmla="+- 0 557 6619"/>
                              <a:gd name="T59" fmla="*/ 557 h 1590"/>
                              <a:gd name="T60" fmla="+- 0 9615 1262"/>
                              <a:gd name="T61" fmla="*/ T60 w 12409"/>
                              <a:gd name="T62" fmla="+- 0 552 6619"/>
                              <a:gd name="T63" fmla="*/ 552 h 1590"/>
                              <a:gd name="T64" fmla="+- 0 10091 1262"/>
                              <a:gd name="T65" fmla="*/ T64 w 12409"/>
                              <a:gd name="T66" fmla="+- 0 552 6619"/>
                              <a:gd name="T67" fmla="*/ 552 h 1590"/>
                              <a:gd name="T68" fmla="+- 0 2475 1262"/>
                              <a:gd name="T69" fmla="*/ T68 w 12409"/>
                              <a:gd name="T70" fmla="+- 0 1480 6619"/>
                              <a:gd name="T71" fmla="*/ 1480 h 1590"/>
                              <a:gd name="T72" fmla="+- 0 2951 1262"/>
                              <a:gd name="T73" fmla="*/ T72 w 12409"/>
                              <a:gd name="T74" fmla="+- 0 1490 6619"/>
                              <a:gd name="T75" fmla="*/ 1490 h 1590"/>
                              <a:gd name="T76" fmla="+- 0 3427 1262"/>
                              <a:gd name="T77" fmla="*/ T76 w 12409"/>
                              <a:gd name="T78" fmla="+- 0 1515 6619"/>
                              <a:gd name="T79" fmla="*/ 1515 h 1590"/>
                              <a:gd name="T80" fmla="+- 0 3903 1262"/>
                              <a:gd name="T81" fmla="*/ T80 w 12409"/>
                              <a:gd name="T82" fmla="+- 0 1523 6619"/>
                              <a:gd name="T83" fmla="*/ 1523 h 1590"/>
                              <a:gd name="T84" fmla="+- 0 4379 1262"/>
                              <a:gd name="T85" fmla="*/ T84 w 12409"/>
                              <a:gd name="T86" fmla="+- 0 1481 6619"/>
                              <a:gd name="T87" fmla="*/ 1481 h 1590"/>
                              <a:gd name="T88" fmla="+- 0 4855 1262"/>
                              <a:gd name="T89" fmla="*/ T88 w 12409"/>
                              <a:gd name="T90" fmla="+- 0 1476 6619"/>
                              <a:gd name="T91" fmla="*/ 1476 h 1590"/>
                              <a:gd name="T92" fmla="+- 0 5331 1262"/>
                              <a:gd name="T93" fmla="*/ T92 w 12409"/>
                              <a:gd name="T94" fmla="+- 0 1359 6619"/>
                              <a:gd name="T95" fmla="*/ 1359 h 1590"/>
                              <a:gd name="T96" fmla="+- 0 5807 1262"/>
                              <a:gd name="T97" fmla="*/ T96 w 12409"/>
                              <a:gd name="T98" fmla="+- 0 1275 6619"/>
                              <a:gd name="T99" fmla="*/ 1275 h 1590"/>
                              <a:gd name="T100" fmla="+- 0 6283 1262"/>
                              <a:gd name="T101" fmla="*/ T100 w 12409"/>
                              <a:gd name="T102" fmla="+- 0 1240 6619"/>
                              <a:gd name="T103" fmla="*/ 1240 h 1590"/>
                              <a:gd name="T104" fmla="+- 0 6759 1262"/>
                              <a:gd name="T105" fmla="*/ T104 w 12409"/>
                              <a:gd name="T106" fmla="+- 0 1168 6619"/>
                              <a:gd name="T107" fmla="*/ 1168 h 1590"/>
                              <a:gd name="T108" fmla="+- 0 7235 1262"/>
                              <a:gd name="T109" fmla="*/ T108 w 12409"/>
                              <a:gd name="T110" fmla="+- 0 1153 6619"/>
                              <a:gd name="T111" fmla="*/ 1153 h 1590"/>
                              <a:gd name="T112" fmla="+- 0 7711 1262"/>
                              <a:gd name="T113" fmla="*/ T112 w 12409"/>
                              <a:gd name="T114" fmla="+- 0 1071 6619"/>
                              <a:gd name="T115" fmla="*/ 1071 h 1590"/>
                              <a:gd name="T116" fmla="+- 0 8187 1262"/>
                              <a:gd name="T117" fmla="*/ T116 w 12409"/>
                              <a:gd name="T118" fmla="+- 0 1033 6619"/>
                              <a:gd name="T119" fmla="*/ 1033 h 1590"/>
                              <a:gd name="T120" fmla="+- 0 8663 1262"/>
                              <a:gd name="T121" fmla="*/ T120 w 12409"/>
                              <a:gd name="T122" fmla="+- 0 984 6619"/>
                              <a:gd name="T123" fmla="*/ 984 h 1590"/>
                              <a:gd name="T124" fmla="+- 0 9139 1262"/>
                              <a:gd name="T125" fmla="*/ T124 w 12409"/>
                              <a:gd name="T126" fmla="+- 0 968 6619"/>
                              <a:gd name="T127" fmla="*/ 968 h 1590"/>
                              <a:gd name="T128" fmla="+- 0 9615 1262"/>
                              <a:gd name="T129" fmla="*/ T128 w 12409"/>
                              <a:gd name="T130" fmla="+- 0 927 6619"/>
                              <a:gd name="T131" fmla="*/ 927 h 1590"/>
                              <a:gd name="T132" fmla="+- 0 10091 1262"/>
                              <a:gd name="T133" fmla="*/ T132 w 12409"/>
                              <a:gd name="T134" fmla="+- 0 885 6619"/>
                              <a:gd name="T135" fmla="*/ 885 h 1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1590">
                                <a:moveTo>
                                  <a:pt x="1213" y="-5692"/>
                                </a:moveTo>
                                <a:lnTo>
                                  <a:pt x="1689" y="-5692"/>
                                </a:lnTo>
                                <a:lnTo>
                                  <a:pt x="2165" y="-5677"/>
                                </a:lnTo>
                                <a:lnTo>
                                  <a:pt x="2641" y="-5706"/>
                                </a:lnTo>
                                <a:lnTo>
                                  <a:pt x="3117" y="-5734"/>
                                </a:lnTo>
                                <a:lnTo>
                                  <a:pt x="3593" y="-5762"/>
                                </a:lnTo>
                                <a:lnTo>
                                  <a:pt x="4069" y="-5789"/>
                                </a:lnTo>
                                <a:lnTo>
                                  <a:pt x="4545" y="-5829"/>
                                </a:lnTo>
                                <a:lnTo>
                                  <a:pt x="5021" y="-5829"/>
                                </a:lnTo>
                                <a:lnTo>
                                  <a:pt x="5497" y="-5901"/>
                                </a:lnTo>
                                <a:lnTo>
                                  <a:pt x="5973" y="-5916"/>
                                </a:lnTo>
                                <a:lnTo>
                                  <a:pt x="6449" y="-6008"/>
                                </a:lnTo>
                                <a:lnTo>
                                  <a:pt x="6925" y="-6009"/>
                                </a:lnTo>
                                <a:lnTo>
                                  <a:pt x="7401" y="-6072"/>
                                </a:lnTo>
                                <a:lnTo>
                                  <a:pt x="7877" y="-6062"/>
                                </a:lnTo>
                                <a:lnTo>
                                  <a:pt x="8353" y="-6067"/>
                                </a:lnTo>
                                <a:lnTo>
                                  <a:pt x="8829" y="-6067"/>
                                </a:lnTo>
                                <a:moveTo>
                                  <a:pt x="1213" y="-5139"/>
                                </a:moveTo>
                                <a:lnTo>
                                  <a:pt x="1689" y="-5129"/>
                                </a:lnTo>
                                <a:lnTo>
                                  <a:pt x="2165" y="-5104"/>
                                </a:lnTo>
                                <a:lnTo>
                                  <a:pt x="2641" y="-5096"/>
                                </a:lnTo>
                                <a:lnTo>
                                  <a:pt x="3117" y="-5138"/>
                                </a:lnTo>
                                <a:lnTo>
                                  <a:pt x="3593" y="-5143"/>
                                </a:lnTo>
                                <a:lnTo>
                                  <a:pt x="4069" y="-5260"/>
                                </a:lnTo>
                                <a:lnTo>
                                  <a:pt x="4545" y="-5344"/>
                                </a:lnTo>
                                <a:lnTo>
                                  <a:pt x="5021" y="-5379"/>
                                </a:lnTo>
                                <a:lnTo>
                                  <a:pt x="5497" y="-5451"/>
                                </a:lnTo>
                                <a:lnTo>
                                  <a:pt x="5973" y="-5466"/>
                                </a:lnTo>
                                <a:lnTo>
                                  <a:pt x="6449" y="-5548"/>
                                </a:lnTo>
                                <a:lnTo>
                                  <a:pt x="6925" y="-5586"/>
                                </a:lnTo>
                                <a:lnTo>
                                  <a:pt x="7401" y="-5635"/>
                                </a:lnTo>
                                <a:lnTo>
                                  <a:pt x="7877" y="-5651"/>
                                </a:lnTo>
                                <a:lnTo>
                                  <a:pt x="8353" y="-5692"/>
                                </a:lnTo>
                                <a:lnTo>
                                  <a:pt x="8829" y="-5734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69"/>
                        <wps:cNvSpPr>
                          <a:spLocks/>
                        </wps:cNvSpPr>
                        <wps:spPr bwMode="auto">
                          <a:xfrm>
                            <a:off x="2475" y="1319"/>
                            <a:ext cx="7616" cy="1824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3143 1320"/>
                              <a:gd name="T3" fmla="*/ 3143 h 1824"/>
                              <a:gd name="T4" fmla="+- 0 2951 2475"/>
                              <a:gd name="T5" fmla="*/ T4 w 7616"/>
                              <a:gd name="T6" fmla="+- 0 3009 1320"/>
                              <a:gd name="T7" fmla="*/ 3009 h 1824"/>
                              <a:gd name="T8" fmla="+- 0 3427 2475"/>
                              <a:gd name="T9" fmla="*/ T8 w 7616"/>
                              <a:gd name="T10" fmla="+- 0 2894 1320"/>
                              <a:gd name="T11" fmla="*/ 2894 h 1824"/>
                              <a:gd name="T12" fmla="+- 0 3903 2475"/>
                              <a:gd name="T13" fmla="*/ T12 w 7616"/>
                              <a:gd name="T14" fmla="+- 0 2768 1320"/>
                              <a:gd name="T15" fmla="*/ 2768 h 1824"/>
                              <a:gd name="T16" fmla="+- 0 4379 2475"/>
                              <a:gd name="T17" fmla="*/ T16 w 7616"/>
                              <a:gd name="T18" fmla="+- 0 2623 1320"/>
                              <a:gd name="T19" fmla="*/ 2623 h 1824"/>
                              <a:gd name="T20" fmla="+- 0 4855 2475"/>
                              <a:gd name="T21" fmla="*/ T20 w 7616"/>
                              <a:gd name="T22" fmla="+- 0 2460 1320"/>
                              <a:gd name="T23" fmla="*/ 2460 h 1824"/>
                              <a:gd name="T24" fmla="+- 0 5331 2475"/>
                              <a:gd name="T25" fmla="*/ T24 w 7616"/>
                              <a:gd name="T26" fmla="+- 0 2285 1320"/>
                              <a:gd name="T27" fmla="*/ 2285 h 1824"/>
                              <a:gd name="T28" fmla="+- 0 5807 2475"/>
                              <a:gd name="T29" fmla="*/ T28 w 7616"/>
                              <a:gd name="T30" fmla="+- 0 2115 1320"/>
                              <a:gd name="T31" fmla="*/ 2115 h 1824"/>
                              <a:gd name="T32" fmla="+- 0 6283 2475"/>
                              <a:gd name="T33" fmla="*/ T32 w 7616"/>
                              <a:gd name="T34" fmla="+- 0 1960 1320"/>
                              <a:gd name="T35" fmla="*/ 1960 h 1824"/>
                              <a:gd name="T36" fmla="+- 0 6759 2475"/>
                              <a:gd name="T37" fmla="*/ T36 w 7616"/>
                              <a:gd name="T38" fmla="+- 0 1823 1320"/>
                              <a:gd name="T39" fmla="*/ 1823 h 1824"/>
                              <a:gd name="T40" fmla="+- 0 7235 2475"/>
                              <a:gd name="T41" fmla="*/ T40 w 7616"/>
                              <a:gd name="T42" fmla="+- 0 1709 1320"/>
                              <a:gd name="T43" fmla="*/ 1709 h 1824"/>
                              <a:gd name="T44" fmla="+- 0 7711 2475"/>
                              <a:gd name="T45" fmla="*/ T44 w 7616"/>
                              <a:gd name="T46" fmla="+- 0 1614 1320"/>
                              <a:gd name="T47" fmla="*/ 1614 h 1824"/>
                              <a:gd name="T48" fmla="+- 0 8187 2475"/>
                              <a:gd name="T49" fmla="*/ T48 w 7616"/>
                              <a:gd name="T50" fmla="+- 0 1536 1320"/>
                              <a:gd name="T51" fmla="*/ 1536 h 1824"/>
                              <a:gd name="T52" fmla="+- 0 8663 2475"/>
                              <a:gd name="T53" fmla="*/ T52 w 7616"/>
                              <a:gd name="T54" fmla="+- 0 1469 1320"/>
                              <a:gd name="T55" fmla="*/ 1469 h 1824"/>
                              <a:gd name="T56" fmla="+- 0 9139 2475"/>
                              <a:gd name="T57" fmla="*/ T56 w 7616"/>
                              <a:gd name="T58" fmla="+- 0 1412 1320"/>
                              <a:gd name="T59" fmla="*/ 1412 h 1824"/>
                              <a:gd name="T60" fmla="+- 0 9615 2475"/>
                              <a:gd name="T61" fmla="*/ T60 w 7616"/>
                              <a:gd name="T62" fmla="+- 0 1362 1320"/>
                              <a:gd name="T63" fmla="*/ 1362 h 1824"/>
                              <a:gd name="T64" fmla="+- 0 10091 2475"/>
                              <a:gd name="T65" fmla="*/ T64 w 7616"/>
                              <a:gd name="T66" fmla="+- 0 1320 1320"/>
                              <a:gd name="T67" fmla="*/ 1320 h 18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1824">
                                <a:moveTo>
                                  <a:pt x="0" y="1823"/>
                                </a:moveTo>
                                <a:lnTo>
                                  <a:pt x="476" y="1689"/>
                                </a:lnTo>
                                <a:lnTo>
                                  <a:pt x="952" y="1574"/>
                                </a:lnTo>
                                <a:lnTo>
                                  <a:pt x="1428" y="1448"/>
                                </a:lnTo>
                                <a:lnTo>
                                  <a:pt x="1904" y="1303"/>
                                </a:lnTo>
                                <a:lnTo>
                                  <a:pt x="2380" y="1140"/>
                                </a:lnTo>
                                <a:lnTo>
                                  <a:pt x="2856" y="965"/>
                                </a:lnTo>
                                <a:lnTo>
                                  <a:pt x="3332" y="795"/>
                                </a:lnTo>
                                <a:lnTo>
                                  <a:pt x="3808" y="640"/>
                                </a:lnTo>
                                <a:lnTo>
                                  <a:pt x="4284" y="503"/>
                                </a:lnTo>
                                <a:lnTo>
                                  <a:pt x="4760" y="389"/>
                                </a:lnTo>
                                <a:lnTo>
                                  <a:pt x="5236" y="294"/>
                                </a:lnTo>
                                <a:lnTo>
                                  <a:pt x="5712" y="216"/>
                                </a:lnTo>
                                <a:lnTo>
                                  <a:pt x="6188" y="149"/>
                                </a:lnTo>
                                <a:lnTo>
                                  <a:pt x="6664" y="92"/>
                                </a:lnTo>
                                <a:lnTo>
                                  <a:pt x="7140" y="42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AutoShape 68"/>
                        <wps:cNvSpPr>
                          <a:spLocks/>
                        </wps:cNvSpPr>
                        <wps:spPr bwMode="auto">
                          <a:xfrm>
                            <a:off x="1261" y="6550"/>
                            <a:ext cx="12409" cy="983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898 6550"/>
                              <a:gd name="T3" fmla="*/ 898 h 983"/>
                              <a:gd name="T4" fmla="+- 0 2951 1262"/>
                              <a:gd name="T5" fmla="*/ T4 w 12409"/>
                              <a:gd name="T6" fmla="+- 0 877 6550"/>
                              <a:gd name="T7" fmla="*/ 877 h 983"/>
                              <a:gd name="T8" fmla="+- 0 3427 1262"/>
                              <a:gd name="T9" fmla="*/ T8 w 12409"/>
                              <a:gd name="T10" fmla="+- 0 850 6550"/>
                              <a:gd name="T11" fmla="*/ 850 h 983"/>
                              <a:gd name="T12" fmla="+- 0 3903 1262"/>
                              <a:gd name="T13" fmla="*/ T12 w 12409"/>
                              <a:gd name="T14" fmla="+- 0 818 6550"/>
                              <a:gd name="T15" fmla="*/ 818 h 983"/>
                              <a:gd name="T16" fmla="+- 0 4379 1262"/>
                              <a:gd name="T17" fmla="*/ T16 w 12409"/>
                              <a:gd name="T18" fmla="+- 0 782 6550"/>
                              <a:gd name="T19" fmla="*/ 782 h 983"/>
                              <a:gd name="T20" fmla="+- 0 4855 1262"/>
                              <a:gd name="T21" fmla="*/ T20 w 12409"/>
                              <a:gd name="T22" fmla="+- 0 745 6550"/>
                              <a:gd name="T23" fmla="*/ 745 h 983"/>
                              <a:gd name="T24" fmla="+- 0 5331 1262"/>
                              <a:gd name="T25" fmla="*/ T24 w 12409"/>
                              <a:gd name="T26" fmla="+- 0 710 6550"/>
                              <a:gd name="T27" fmla="*/ 710 h 983"/>
                              <a:gd name="T28" fmla="+- 0 5807 1262"/>
                              <a:gd name="T29" fmla="*/ T28 w 12409"/>
                              <a:gd name="T30" fmla="+- 0 677 6550"/>
                              <a:gd name="T31" fmla="*/ 677 h 983"/>
                              <a:gd name="T32" fmla="+- 0 6283 1262"/>
                              <a:gd name="T33" fmla="*/ T32 w 12409"/>
                              <a:gd name="T34" fmla="+- 0 649 6550"/>
                              <a:gd name="T35" fmla="*/ 649 h 983"/>
                              <a:gd name="T36" fmla="+- 0 6759 1262"/>
                              <a:gd name="T37" fmla="*/ T36 w 12409"/>
                              <a:gd name="T38" fmla="+- 0 625 6550"/>
                              <a:gd name="T39" fmla="*/ 625 h 983"/>
                              <a:gd name="T40" fmla="+- 0 7235 1262"/>
                              <a:gd name="T41" fmla="*/ T40 w 12409"/>
                              <a:gd name="T42" fmla="+- 0 605 6550"/>
                              <a:gd name="T43" fmla="*/ 605 h 983"/>
                              <a:gd name="T44" fmla="+- 0 7711 1262"/>
                              <a:gd name="T45" fmla="*/ T44 w 12409"/>
                              <a:gd name="T46" fmla="+- 0 589 6550"/>
                              <a:gd name="T47" fmla="*/ 589 h 983"/>
                              <a:gd name="T48" fmla="+- 0 8187 1262"/>
                              <a:gd name="T49" fmla="*/ T48 w 12409"/>
                              <a:gd name="T50" fmla="+- 0 574 6550"/>
                              <a:gd name="T51" fmla="*/ 574 h 983"/>
                              <a:gd name="T52" fmla="+- 0 8663 1262"/>
                              <a:gd name="T53" fmla="*/ T52 w 12409"/>
                              <a:gd name="T54" fmla="+- 0 558 6550"/>
                              <a:gd name="T55" fmla="*/ 558 h 983"/>
                              <a:gd name="T56" fmla="+- 0 9139 1262"/>
                              <a:gd name="T57" fmla="*/ T56 w 12409"/>
                              <a:gd name="T58" fmla="+- 0 542 6550"/>
                              <a:gd name="T59" fmla="*/ 542 h 983"/>
                              <a:gd name="T60" fmla="+- 0 9615 1262"/>
                              <a:gd name="T61" fmla="*/ T60 w 12409"/>
                              <a:gd name="T62" fmla="+- 0 524 6550"/>
                              <a:gd name="T63" fmla="*/ 524 h 983"/>
                              <a:gd name="T64" fmla="+- 0 10091 1262"/>
                              <a:gd name="T65" fmla="*/ T64 w 12409"/>
                              <a:gd name="T66" fmla="+- 0 505 6550"/>
                              <a:gd name="T67" fmla="*/ 505 h 983"/>
                              <a:gd name="T68" fmla="+- 0 2475 1262"/>
                              <a:gd name="T69" fmla="*/ T68 w 12409"/>
                              <a:gd name="T70" fmla="+- 0 982 6550"/>
                              <a:gd name="T71" fmla="*/ 982 h 983"/>
                              <a:gd name="T72" fmla="+- 0 2951 1262"/>
                              <a:gd name="T73" fmla="*/ T72 w 12409"/>
                              <a:gd name="T74" fmla="+- 0 978 6550"/>
                              <a:gd name="T75" fmla="*/ 978 h 983"/>
                              <a:gd name="T76" fmla="+- 0 3427 1262"/>
                              <a:gd name="T77" fmla="*/ T76 w 12409"/>
                              <a:gd name="T78" fmla="+- 0 970 6550"/>
                              <a:gd name="T79" fmla="*/ 970 h 983"/>
                              <a:gd name="T80" fmla="+- 0 3903 1262"/>
                              <a:gd name="T81" fmla="*/ T80 w 12409"/>
                              <a:gd name="T82" fmla="+- 0 958 6550"/>
                              <a:gd name="T83" fmla="*/ 958 h 983"/>
                              <a:gd name="T84" fmla="+- 0 4379 1262"/>
                              <a:gd name="T85" fmla="*/ T84 w 12409"/>
                              <a:gd name="T86" fmla="+- 0 941 6550"/>
                              <a:gd name="T87" fmla="*/ 941 h 983"/>
                              <a:gd name="T88" fmla="+- 0 4855 1262"/>
                              <a:gd name="T89" fmla="*/ T88 w 12409"/>
                              <a:gd name="T90" fmla="+- 0 922 6550"/>
                              <a:gd name="T91" fmla="*/ 922 h 983"/>
                              <a:gd name="T92" fmla="+- 0 5331 1262"/>
                              <a:gd name="T93" fmla="*/ T92 w 12409"/>
                              <a:gd name="T94" fmla="+- 0 899 6550"/>
                              <a:gd name="T95" fmla="*/ 899 h 983"/>
                              <a:gd name="T96" fmla="+- 0 5807 1262"/>
                              <a:gd name="T97" fmla="*/ T96 w 12409"/>
                              <a:gd name="T98" fmla="+- 0 876 6550"/>
                              <a:gd name="T99" fmla="*/ 876 h 983"/>
                              <a:gd name="T100" fmla="+- 0 6283 1262"/>
                              <a:gd name="T101" fmla="*/ T100 w 12409"/>
                              <a:gd name="T102" fmla="+- 0 854 6550"/>
                              <a:gd name="T103" fmla="*/ 854 h 983"/>
                              <a:gd name="T104" fmla="+- 0 6759 1262"/>
                              <a:gd name="T105" fmla="*/ T104 w 12409"/>
                              <a:gd name="T106" fmla="+- 0 833 6550"/>
                              <a:gd name="T107" fmla="*/ 833 h 983"/>
                              <a:gd name="T108" fmla="+- 0 7235 1262"/>
                              <a:gd name="T109" fmla="*/ T108 w 12409"/>
                              <a:gd name="T110" fmla="+- 0 814 6550"/>
                              <a:gd name="T111" fmla="*/ 814 h 983"/>
                              <a:gd name="T112" fmla="+- 0 7711 1262"/>
                              <a:gd name="T113" fmla="*/ T112 w 12409"/>
                              <a:gd name="T114" fmla="+- 0 797 6550"/>
                              <a:gd name="T115" fmla="*/ 797 h 983"/>
                              <a:gd name="T116" fmla="+- 0 8187 1262"/>
                              <a:gd name="T117" fmla="*/ T116 w 12409"/>
                              <a:gd name="T118" fmla="+- 0 781 6550"/>
                              <a:gd name="T119" fmla="*/ 781 h 983"/>
                              <a:gd name="T120" fmla="+- 0 8663 1262"/>
                              <a:gd name="T121" fmla="*/ T120 w 12409"/>
                              <a:gd name="T122" fmla="+- 0 767 6550"/>
                              <a:gd name="T123" fmla="*/ 767 h 983"/>
                              <a:gd name="T124" fmla="+- 0 9139 1262"/>
                              <a:gd name="T125" fmla="*/ T124 w 12409"/>
                              <a:gd name="T126" fmla="+- 0 754 6550"/>
                              <a:gd name="T127" fmla="*/ 754 h 983"/>
                              <a:gd name="T128" fmla="+- 0 9615 1262"/>
                              <a:gd name="T129" fmla="*/ T128 w 12409"/>
                              <a:gd name="T130" fmla="+- 0 742 6550"/>
                              <a:gd name="T131" fmla="*/ 742 h 983"/>
                              <a:gd name="T132" fmla="+- 0 10091 1262"/>
                              <a:gd name="T133" fmla="*/ T132 w 12409"/>
                              <a:gd name="T134" fmla="+- 0 731 6550"/>
                              <a:gd name="T135" fmla="*/ 731 h 983"/>
                              <a:gd name="T136" fmla="+- 0 2475 1262"/>
                              <a:gd name="T137" fmla="*/ T136 w 12409"/>
                              <a:gd name="T138" fmla="+- 0 1108 6550"/>
                              <a:gd name="T139" fmla="*/ 1108 h 983"/>
                              <a:gd name="T140" fmla="+- 0 2951 1262"/>
                              <a:gd name="T141" fmla="*/ T140 w 12409"/>
                              <a:gd name="T142" fmla="+- 0 1076 6550"/>
                              <a:gd name="T143" fmla="*/ 1076 h 983"/>
                              <a:gd name="T144" fmla="+- 0 3427 1262"/>
                              <a:gd name="T145" fmla="*/ T144 w 12409"/>
                              <a:gd name="T146" fmla="+- 0 1043 6550"/>
                              <a:gd name="T147" fmla="*/ 1043 h 983"/>
                              <a:gd name="T148" fmla="+- 0 3903 1262"/>
                              <a:gd name="T149" fmla="*/ T148 w 12409"/>
                              <a:gd name="T150" fmla="+- 0 1010 6550"/>
                              <a:gd name="T151" fmla="*/ 1010 h 983"/>
                              <a:gd name="T152" fmla="+- 0 4379 1262"/>
                              <a:gd name="T153" fmla="*/ T152 w 12409"/>
                              <a:gd name="T154" fmla="+- 0 975 6550"/>
                              <a:gd name="T155" fmla="*/ 975 h 983"/>
                              <a:gd name="T156" fmla="+- 0 4855 1262"/>
                              <a:gd name="T157" fmla="*/ T156 w 12409"/>
                              <a:gd name="T158" fmla="+- 0 938 6550"/>
                              <a:gd name="T159" fmla="*/ 938 h 983"/>
                              <a:gd name="T160" fmla="+- 0 5331 1262"/>
                              <a:gd name="T161" fmla="*/ T160 w 12409"/>
                              <a:gd name="T162" fmla="+- 0 899 6550"/>
                              <a:gd name="T163" fmla="*/ 899 h 983"/>
                              <a:gd name="T164" fmla="+- 0 5807 1262"/>
                              <a:gd name="T165" fmla="*/ T164 w 12409"/>
                              <a:gd name="T166" fmla="+- 0 859 6550"/>
                              <a:gd name="T167" fmla="*/ 859 h 983"/>
                              <a:gd name="T168" fmla="+- 0 6283 1262"/>
                              <a:gd name="T169" fmla="*/ T168 w 12409"/>
                              <a:gd name="T170" fmla="+- 0 817 6550"/>
                              <a:gd name="T171" fmla="*/ 817 h 983"/>
                              <a:gd name="T172" fmla="+- 0 6759 1262"/>
                              <a:gd name="T173" fmla="*/ T172 w 12409"/>
                              <a:gd name="T174" fmla="+- 0 776 6550"/>
                              <a:gd name="T175" fmla="*/ 776 h 983"/>
                              <a:gd name="T176" fmla="+- 0 7235 1262"/>
                              <a:gd name="T177" fmla="*/ T176 w 12409"/>
                              <a:gd name="T178" fmla="+- 0 736 6550"/>
                              <a:gd name="T179" fmla="*/ 736 h 983"/>
                              <a:gd name="T180" fmla="+- 0 7711 1262"/>
                              <a:gd name="T181" fmla="*/ T180 w 12409"/>
                              <a:gd name="T182" fmla="+- 0 698 6550"/>
                              <a:gd name="T183" fmla="*/ 698 h 983"/>
                              <a:gd name="T184" fmla="+- 0 8187 1262"/>
                              <a:gd name="T185" fmla="*/ T184 w 12409"/>
                              <a:gd name="T186" fmla="+- 0 663 6550"/>
                              <a:gd name="T187" fmla="*/ 663 h 983"/>
                              <a:gd name="T188" fmla="+- 0 8663 1262"/>
                              <a:gd name="T189" fmla="*/ T188 w 12409"/>
                              <a:gd name="T190" fmla="+- 0 631 6550"/>
                              <a:gd name="T191" fmla="*/ 631 h 983"/>
                              <a:gd name="T192" fmla="+- 0 9139 1262"/>
                              <a:gd name="T193" fmla="*/ T192 w 12409"/>
                              <a:gd name="T194" fmla="+- 0 601 6550"/>
                              <a:gd name="T195" fmla="*/ 601 h 983"/>
                              <a:gd name="T196" fmla="+- 0 9615 1262"/>
                              <a:gd name="T197" fmla="*/ T196 w 12409"/>
                              <a:gd name="T198" fmla="+- 0 576 6550"/>
                              <a:gd name="T199" fmla="*/ 576 h 983"/>
                              <a:gd name="T200" fmla="+- 0 10091 1262"/>
                              <a:gd name="T201" fmla="*/ T200 w 12409"/>
                              <a:gd name="T202" fmla="+- 0 552 6550"/>
                              <a:gd name="T203" fmla="*/ 552 h 9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2409" h="983">
                                <a:moveTo>
                                  <a:pt x="1213" y="-5652"/>
                                </a:moveTo>
                                <a:lnTo>
                                  <a:pt x="1689" y="-5673"/>
                                </a:lnTo>
                                <a:lnTo>
                                  <a:pt x="2165" y="-5700"/>
                                </a:lnTo>
                                <a:lnTo>
                                  <a:pt x="2641" y="-5732"/>
                                </a:lnTo>
                                <a:lnTo>
                                  <a:pt x="3117" y="-5768"/>
                                </a:lnTo>
                                <a:lnTo>
                                  <a:pt x="3593" y="-5805"/>
                                </a:lnTo>
                                <a:lnTo>
                                  <a:pt x="4069" y="-5840"/>
                                </a:lnTo>
                                <a:lnTo>
                                  <a:pt x="4545" y="-5873"/>
                                </a:lnTo>
                                <a:lnTo>
                                  <a:pt x="5021" y="-5901"/>
                                </a:lnTo>
                                <a:lnTo>
                                  <a:pt x="5497" y="-5925"/>
                                </a:lnTo>
                                <a:lnTo>
                                  <a:pt x="5973" y="-5945"/>
                                </a:lnTo>
                                <a:lnTo>
                                  <a:pt x="6449" y="-5961"/>
                                </a:lnTo>
                                <a:lnTo>
                                  <a:pt x="6925" y="-5976"/>
                                </a:lnTo>
                                <a:lnTo>
                                  <a:pt x="7401" y="-5992"/>
                                </a:lnTo>
                                <a:lnTo>
                                  <a:pt x="7877" y="-6008"/>
                                </a:lnTo>
                                <a:lnTo>
                                  <a:pt x="8353" y="-6026"/>
                                </a:lnTo>
                                <a:lnTo>
                                  <a:pt x="8829" y="-6045"/>
                                </a:lnTo>
                                <a:moveTo>
                                  <a:pt x="1213" y="-5568"/>
                                </a:moveTo>
                                <a:lnTo>
                                  <a:pt x="1689" y="-5572"/>
                                </a:lnTo>
                                <a:lnTo>
                                  <a:pt x="2165" y="-5580"/>
                                </a:lnTo>
                                <a:lnTo>
                                  <a:pt x="2641" y="-5592"/>
                                </a:lnTo>
                                <a:lnTo>
                                  <a:pt x="3117" y="-5609"/>
                                </a:lnTo>
                                <a:lnTo>
                                  <a:pt x="3593" y="-5628"/>
                                </a:lnTo>
                                <a:lnTo>
                                  <a:pt x="4069" y="-5651"/>
                                </a:lnTo>
                                <a:lnTo>
                                  <a:pt x="4545" y="-5674"/>
                                </a:lnTo>
                                <a:lnTo>
                                  <a:pt x="5021" y="-5696"/>
                                </a:lnTo>
                                <a:lnTo>
                                  <a:pt x="5497" y="-5717"/>
                                </a:lnTo>
                                <a:lnTo>
                                  <a:pt x="5973" y="-5736"/>
                                </a:lnTo>
                                <a:lnTo>
                                  <a:pt x="6449" y="-5753"/>
                                </a:lnTo>
                                <a:lnTo>
                                  <a:pt x="6925" y="-5769"/>
                                </a:lnTo>
                                <a:lnTo>
                                  <a:pt x="7401" y="-5783"/>
                                </a:lnTo>
                                <a:lnTo>
                                  <a:pt x="7877" y="-5796"/>
                                </a:lnTo>
                                <a:lnTo>
                                  <a:pt x="8353" y="-5808"/>
                                </a:lnTo>
                                <a:lnTo>
                                  <a:pt x="8829" y="-5819"/>
                                </a:lnTo>
                                <a:moveTo>
                                  <a:pt x="1213" y="-5442"/>
                                </a:moveTo>
                                <a:lnTo>
                                  <a:pt x="1689" y="-5474"/>
                                </a:lnTo>
                                <a:lnTo>
                                  <a:pt x="2165" y="-5507"/>
                                </a:lnTo>
                                <a:lnTo>
                                  <a:pt x="2641" y="-5540"/>
                                </a:lnTo>
                                <a:lnTo>
                                  <a:pt x="3117" y="-5575"/>
                                </a:lnTo>
                                <a:lnTo>
                                  <a:pt x="3593" y="-5612"/>
                                </a:lnTo>
                                <a:lnTo>
                                  <a:pt x="4069" y="-5651"/>
                                </a:lnTo>
                                <a:lnTo>
                                  <a:pt x="4545" y="-5691"/>
                                </a:lnTo>
                                <a:lnTo>
                                  <a:pt x="5021" y="-5733"/>
                                </a:lnTo>
                                <a:lnTo>
                                  <a:pt x="5497" y="-5774"/>
                                </a:lnTo>
                                <a:lnTo>
                                  <a:pt x="5973" y="-5814"/>
                                </a:lnTo>
                                <a:lnTo>
                                  <a:pt x="6449" y="-5852"/>
                                </a:lnTo>
                                <a:lnTo>
                                  <a:pt x="6925" y="-5887"/>
                                </a:lnTo>
                                <a:lnTo>
                                  <a:pt x="7401" y="-5919"/>
                                </a:lnTo>
                                <a:lnTo>
                                  <a:pt x="7877" y="-5949"/>
                                </a:lnTo>
                                <a:lnTo>
                                  <a:pt x="8353" y="-5974"/>
                                </a:lnTo>
                                <a:lnTo>
                                  <a:pt x="8829" y="-5998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67"/>
                        <wps:cNvSpPr>
                          <a:spLocks/>
                        </wps:cNvSpPr>
                        <wps:spPr bwMode="auto">
                          <a:xfrm>
                            <a:off x="2951" y="1369"/>
                            <a:ext cx="7140" cy="302"/>
                          </a:xfrm>
                          <a:custGeom>
                            <a:avLst/>
                            <a:gdLst>
                              <a:gd name="T0" fmla="+- 0 2951 2951"/>
                              <a:gd name="T1" fmla="*/ T0 w 7140"/>
                              <a:gd name="T2" fmla="+- 0 1671 1369"/>
                              <a:gd name="T3" fmla="*/ 1671 h 302"/>
                              <a:gd name="T4" fmla="+- 0 3427 2951"/>
                              <a:gd name="T5" fmla="*/ T4 w 7140"/>
                              <a:gd name="T6" fmla="+- 0 1649 1369"/>
                              <a:gd name="T7" fmla="*/ 1649 h 302"/>
                              <a:gd name="T8" fmla="+- 0 3903 2951"/>
                              <a:gd name="T9" fmla="*/ T8 w 7140"/>
                              <a:gd name="T10" fmla="+- 0 1623 1369"/>
                              <a:gd name="T11" fmla="*/ 1623 h 302"/>
                              <a:gd name="T12" fmla="+- 0 4379 2951"/>
                              <a:gd name="T13" fmla="*/ T12 w 7140"/>
                              <a:gd name="T14" fmla="+- 0 1593 1369"/>
                              <a:gd name="T15" fmla="*/ 1593 h 302"/>
                              <a:gd name="T16" fmla="+- 0 4855 2951"/>
                              <a:gd name="T17" fmla="*/ T16 w 7140"/>
                              <a:gd name="T18" fmla="+- 0 1562 1369"/>
                              <a:gd name="T19" fmla="*/ 1562 h 302"/>
                              <a:gd name="T20" fmla="+- 0 5331 2951"/>
                              <a:gd name="T21" fmla="*/ T20 w 7140"/>
                              <a:gd name="T22" fmla="+- 0 1532 1369"/>
                              <a:gd name="T23" fmla="*/ 1532 h 302"/>
                              <a:gd name="T24" fmla="+- 0 5807 2951"/>
                              <a:gd name="T25" fmla="*/ T24 w 7140"/>
                              <a:gd name="T26" fmla="+- 0 1503 1369"/>
                              <a:gd name="T27" fmla="*/ 1503 h 302"/>
                              <a:gd name="T28" fmla="+- 0 6283 2951"/>
                              <a:gd name="T29" fmla="*/ T28 w 7140"/>
                              <a:gd name="T30" fmla="+- 0 1479 1369"/>
                              <a:gd name="T31" fmla="*/ 1479 h 302"/>
                              <a:gd name="T32" fmla="+- 0 6759 2951"/>
                              <a:gd name="T33" fmla="*/ T32 w 7140"/>
                              <a:gd name="T34" fmla="+- 0 1458 1369"/>
                              <a:gd name="T35" fmla="*/ 1458 h 302"/>
                              <a:gd name="T36" fmla="+- 0 7235 2951"/>
                              <a:gd name="T37" fmla="*/ T36 w 7140"/>
                              <a:gd name="T38" fmla="+- 0 1442 1369"/>
                              <a:gd name="T39" fmla="*/ 1442 h 302"/>
                              <a:gd name="T40" fmla="+- 0 7711 2951"/>
                              <a:gd name="T41" fmla="*/ T40 w 7140"/>
                              <a:gd name="T42" fmla="+- 0 1429 1369"/>
                              <a:gd name="T43" fmla="*/ 1429 h 302"/>
                              <a:gd name="T44" fmla="+- 0 8187 2951"/>
                              <a:gd name="T45" fmla="*/ T44 w 7140"/>
                              <a:gd name="T46" fmla="+- 0 1418 1369"/>
                              <a:gd name="T47" fmla="*/ 1418 h 302"/>
                              <a:gd name="T48" fmla="+- 0 8663 2951"/>
                              <a:gd name="T49" fmla="*/ T48 w 7140"/>
                              <a:gd name="T50" fmla="+- 0 1406 1369"/>
                              <a:gd name="T51" fmla="*/ 1406 h 302"/>
                              <a:gd name="T52" fmla="+- 0 9139 2951"/>
                              <a:gd name="T53" fmla="*/ T52 w 7140"/>
                              <a:gd name="T54" fmla="+- 0 1395 1369"/>
                              <a:gd name="T55" fmla="*/ 1395 h 302"/>
                              <a:gd name="T56" fmla="+- 0 9615 2951"/>
                              <a:gd name="T57" fmla="*/ T56 w 7140"/>
                              <a:gd name="T58" fmla="+- 0 1382 1369"/>
                              <a:gd name="T59" fmla="*/ 1382 h 302"/>
                              <a:gd name="T60" fmla="+- 0 10091 2951"/>
                              <a:gd name="T61" fmla="*/ T60 w 7140"/>
                              <a:gd name="T62" fmla="+- 0 1369 1369"/>
                              <a:gd name="T63" fmla="*/ 1369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7140" h="302">
                                <a:moveTo>
                                  <a:pt x="0" y="302"/>
                                </a:moveTo>
                                <a:lnTo>
                                  <a:pt x="476" y="280"/>
                                </a:lnTo>
                                <a:lnTo>
                                  <a:pt x="952" y="254"/>
                                </a:lnTo>
                                <a:lnTo>
                                  <a:pt x="1428" y="224"/>
                                </a:lnTo>
                                <a:lnTo>
                                  <a:pt x="1904" y="193"/>
                                </a:lnTo>
                                <a:lnTo>
                                  <a:pt x="2380" y="163"/>
                                </a:lnTo>
                                <a:lnTo>
                                  <a:pt x="2856" y="134"/>
                                </a:lnTo>
                                <a:lnTo>
                                  <a:pt x="3332" y="110"/>
                                </a:lnTo>
                                <a:lnTo>
                                  <a:pt x="3808" y="89"/>
                                </a:lnTo>
                                <a:lnTo>
                                  <a:pt x="4284" y="73"/>
                                </a:lnTo>
                                <a:lnTo>
                                  <a:pt x="4760" y="60"/>
                                </a:lnTo>
                                <a:lnTo>
                                  <a:pt x="5236" y="49"/>
                                </a:lnTo>
                                <a:lnTo>
                                  <a:pt x="5712" y="37"/>
                                </a:lnTo>
                                <a:lnTo>
                                  <a:pt x="6188" y="26"/>
                                </a:lnTo>
                                <a:lnTo>
                                  <a:pt x="6664" y="13"/>
                                </a:lnTo>
                                <a:lnTo>
                                  <a:pt x="7140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66"/>
                        <wps:cNvSpPr>
                          <a:spLocks/>
                        </wps:cNvSpPr>
                        <wps:spPr bwMode="auto">
                          <a:xfrm>
                            <a:off x="2475" y="595"/>
                            <a:ext cx="7616" cy="207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803 596"/>
                              <a:gd name="T3" fmla="*/ 803 h 207"/>
                              <a:gd name="T4" fmla="+- 0 2951 2475"/>
                              <a:gd name="T5" fmla="*/ T4 w 7616"/>
                              <a:gd name="T6" fmla="+- 0 782 596"/>
                              <a:gd name="T7" fmla="*/ 782 h 207"/>
                              <a:gd name="T8" fmla="+- 0 3427 2475"/>
                              <a:gd name="T9" fmla="*/ T8 w 7616"/>
                              <a:gd name="T10" fmla="+- 0 766 596"/>
                              <a:gd name="T11" fmla="*/ 766 h 207"/>
                              <a:gd name="T12" fmla="+- 0 3903 2475"/>
                              <a:gd name="T13" fmla="*/ T12 w 7616"/>
                              <a:gd name="T14" fmla="+- 0 753 596"/>
                              <a:gd name="T15" fmla="*/ 753 h 207"/>
                              <a:gd name="T16" fmla="+- 0 4379 2475"/>
                              <a:gd name="T17" fmla="*/ T16 w 7616"/>
                              <a:gd name="T18" fmla="+- 0 744 596"/>
                              <a:gd name="T19" fmla="*/ 744 h 207"/>
                              <a:gd name="T20" fmla="+- 0 4855 2475"/>
                              <a:gd name="T21" fmla="*/ T20 w 7616"/>
                              <a:gd name="T22" fmla="+- 0 737 596"/>
                              <a:gd name="T23" fmla="*/ 737 h 207"/>
                              <a:gd name="T24" fmla="+- 0 5331 2475"/>
                              <a:gd name="T25" fmla="*/ T24 w 7616"/>
                              <a:gd name="T26" fmla="+- 0 731 596"/>
                              <a:gd name="T27" fmla="*/ 731 h 207"/>
                              <a:gd name="T28" fmla="+- 0 5807 2475"/>
                              <a:gd name="T29" fmla="*/ T28 w 7616"/>
                              <a:gd name="T30" fmla="+- 0 724 596"/>
                              <a:gd name="T31" fmla="*/ 724 h 207"/>
                              <a:gd name="T32" fmla="+- 0 6283 2475"/>
                              <a:gd name="T33" fmla="*/ T32 w 7616"/>
                              <a:gd name="T34" fmla="+- 0 716 596"/>
                              <a:gd name="T35" fmla="*/ 716 h 207"/>
                              <a:gd name="T36" fmla="+- 0 6759 2475"/>
                              <a:gd name="T37" fmla="*/ T36 w 7616"/>
                              <a:gd name="T38" fmla="+- 0 705 596"/>
                              <a:gd name="T39" fmla="*/ 705 h 207"/>
                              <a:gd name="T40" fmla="+- 0 7235 2475"/>
                              <a:gd name="T41" fmla="*/ T40 w 7616"/>
                              <a:gd name="T42" fmla="+- 0 692 596"/>
                              <a:gd name="T43" fmla="*/ 692 h 207"/>
                              <a:gd name="T44" fmla="+- 0 7711 2475"/>
                              <a:gd name="T45" fmla="*/ T44 w 7616"/>
                              <a:gd name="T46" fmla="+- 0 677 596"/>
                              <a:gd name="T47" fmla="*/ 677 h 207"/>
                              <a:gd name="T48" fmla="+- 0 8187 2475"/>
                              <a:gd name="T49" fmla="*/ T48 w 7616"/>
                              <a:gd name="T50" fmla="+- 0 661 596"/>
                              <a:gd name="T51" fmla="*/ 661 h 207"/>
                              <a:gd name="T52" fmla="+- 0 8663 2475"/>
                              <a:gd name="T53" fmla="*/ T52 w 7616"/>
                              <a:gd name="T54" fmla="+- 0 644 596"/>
                              <a:gd name="T55" fmla="*/ 644 h 207"/>
                              <a:gd name="T56" fmla="+- 0 9139 2475"/>
                              <a:gd name="T57" fmla="*/ T56 w 7616"/>
                              <a:gd name="T58" fmla="+- 0 628 596"/>
                              <a:gd name="T59" fmla="*/ 628 h 207"/>
                              <a:gd name="T60" fmla="+- 0 9615 2475"/>
                              <a:gd name="T61" fmla="*/ T60 w 7616"/>
                              <a:gd name="T62" fmla="+- 0 612 596"/>
                              <a:gd name="T63" fmla="*/ 612 h 207"/>
                              <a:gd name="T64" fmla="+- 0 10091 2475"/>
                              <a:gd name="T65" fmla="*/ T64 w 7616"/>
                              <a:gd name="T66" fmla="+- 0 596 596"/>
                              <a:gd name="T67" fmla="*/ 596 h 2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207">
                                <a:moveTo>
                                  <a:pt x="0" y="207"/>
                                </a:moveTo>
                                <a:lnTo>
                                  <a:pt x="476" y="186"/>
                                </a:lnTo>
                                <a:lnTo>
                                  <a:pt x="952" y="170"/>
                                </a:lnTo>
                                <a:lnTo>
                                  <a:pt x="1428" y="157"/>
                                </a:lnTo>
                                <a:lnTo>
                                  <a:pt x="1904" y="148"/>
                                </a:lnTo>
                                <a:lnTo>
                                  <a:pt x="2380" y="141"/>
                                </a:lnTo>
                                <a:lnTo>
                                  <a:pt x="2856" y="135"/>
                                </a:lnTo>
                                <a:lnTo>
                                  <a:pt x="3332" y="128"/>
                                </a:lnTo>
                                <a:lnTo>
                                  <a:pt x="3808" y="120"/>
                                </a:lnTo>
                                <a:lnTo>
                                  <a:pt x="4284" y="109"/>
                                </a:lnTo>
                                <a:lnTo>
                                  <a:pt x="4760" y="96"/>
                                </a:lnTo>
                                <a:lnTo>
                                  <a:pt x="5236" y="81"/>
                                </a:lnTo>
                                <a:lnTo>
                                  <a:pt x="5712" y="65"/>
                                </a:lnTo>
                                <a:lnTo>
                                  <a:pt x="6188" y="48"/>
                                </a:lnTo>
                                <a:lnTo>
                                  <a:pt x="6664" y="32"/>
                                </a:lnTo>
                                <a:lnTo>
                                  <a:pt x="7140" y="16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65"/>
                        <wps:cNvSpPr>
                          <a:spLocks/>
                        </wps:cNvSpPr>
                        <wps:spPr bwMode="auto">
                          <a:xfrm>
                            <a:off x="2475" y="1318"/>
                            <a:ext cx="7616" cy="911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229 1318"/>
                              <a:gd name="T3" fmla="*/ 2229 h 911"/>
                              <a:gd name="T4" fmla="+- 0 2951 2475"/>
                              <a:gd name="T5" fmla="*/ T4 w 7616"/>
                              <a:gd name="T6" fmla="+- 0 2192 1318"/>
                              <a:gd name="T7" fmla="*/ 2192 h 911"/>
                              <a:gd name="T8" fmla="+- 0 3427 2475"/>
                              <a:gd name="T9" fmla="*/ T8 w 7616"/>
                              <a:gd name="T10" fmla="+- 0 2144 1318"/>
                              <a:gd name="T11" fmla="*/ 2144 h 911"/>
                              <a:gd name="T12" fmla="+- 0 3903 2475"/>
                              <a:gd name="T13" fmla="*/ T12 w 7616"/>
                              <a:gd name="T14" fmla="+- 0 2090 1318"/>
                              <a:gd name="T15" fmla="*/ 2090 h 911"/>
                              <a:gd name="T16" fmla="+- 0 4379 2475"/>
                              <a:gd name="T17" fmla="*/ T16 w 7616"/>
                              <a:gd name="T18" fmla="+- 0 2028 1318"/>
                              <a:gd name="T19" fmla="*/ 2028 h 911"/>
                              <a:gd name="T20" fmla="+- 0 4855 2475"/>
                              <a:gd name="T21" fmla="*/ T20 w 7616"/>
                              <a:gd name="T22" fmla="+- 0 1962 1318"/>
                              <a:gd name="T23" fmla="*/ 1962 h 911"/>
                              <a:gd name="T24" fmla="+- 0 5331 2475"/>
                              <a:gd name="T25" fmla="*/ T24 w 7616"/>
                              <a:gd name="T26" fmla="+- 0 1891 1318"/>
                              <a:gd name="T27" fmla="*/ 1891 h 911"/>
                              <a:gd name="T28" fmla="+- 0 5807 2475"/>
                              <a:gd name="T29" fmla="*/ T28 w 7616"/>
                              <a:gd name="T30" fmla="+- 0 1819 1318"/>
                              <a:gd name="T31" fmla="*/ 1819 h 911"/>
                              <a:gd name="T32" fmla="+- 0 6283 2475"/>
                              <a:gd name="T33" fmla="*/ T32 w 7616"/>
                              <a:gd name="T34" fmla="+- 0 1746 1318"/>
                              <a:gd name="T35" fmla="*/ 1746 h 911"/>
                              <a:gd name="T36" fmla="+- 0 6759 2475"/>
                              <a:gd name="T37" fmla="*/ T36 w 7616"/>
                              <a:gd name="T38" fmla="+- 0 1675 1318"/>
                              <a:gd name="T39" fmla="*/ 1675 h 911"/>
                              <a:gd name="T40" fmla="+- 0 7235 2475"/>
                              <a:gd name="T41" fmla="*/ T40 w 7616"/>
                              <a:gd name="T42" fmla="+- 0 1608 1318"/>
                              <a:gd name="T43" fmla="*/ 1608 h 911"/>
                              <a:gd name="T44" fmla="+- 0 7711 2475"/>
                              <a:gd name="T45" fmla="*/ T44 w 7616"/>
                              <a:gd name="T46" fmla="+- 0 1545 1318"/>
                              <a:gd name="T47" fmla="*/ 1545 h 911"/>
                              <a:gd name="T48" fmla="+- 0 8187 2475"/>
                              <a:gd name="T49" fmla="*/ T48 w 7616"/>
                              <a:gd name="T50" fmla="+- 0 1489 1318"/>
                              <a:gd name="T51" fmla="*/ 1489 h 911"/>
                              <a:gd name="T52" fmla="+- 0 8663 2475"/>
                              <a:gd name="T53" fmla="*/ T52 w 7616"/>
                              <a:gd name="T54" fmla="+- 0 1438 1318"/>
                              <a:gd name="T55" fmla="*/ 1438 h 911"/>
                              <a:gd name="T56" fmla="+- 0 9139 2475"/>
                              <a:gd name="T57" fmla="*/ T56 w 7616"/>
                              <a:gd name="T58" fmla="+- 0 1393 1318"/>
                              <a:gd name="T59" fmla="*/ 1393 h 911"/>
                              <a:gd name="T60" fmla="+- 0 9615 2475"/>
                              <a:gd name="T61" fmla="*/ T60 w 7616"/>
                              <a:gd name="T62" fmla="+- 0 1354 1318"/>
                              <a:gd name="T63" fmla="*/ 1354 h 911"/>
                              <a:gd name="T64" fmla="+- 0 10091 2475"/>
                              <a:gd name="T65" fmla="*/ T64 w 7616"/>
                              <a:gd name="T66" fmla="+- 0 1318 1318"/>
                              <a:gd name="T67" fmla="*/ 1318 h 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911">
                                <a:moveTo>
                                  <a:pt x="0" y="911"/>
                                </a:moveTo>
                                <a:lnTo>
                                  <a:pt x="476" y="874"/>
                                </a:lnTo>
                                <a:lnTo>
                                  <a:pt x="952" y="826"/>
                                </a:lnTo>
                                <a:lnTo>
                                  <a:pt x="1428" y="772"/>
                                </a:lnTo>
                                <a:lnTo>
                                  <a:pt x="1904" y="710"/>
                                </a:lnTo>
                                <a:lnTo>
                                  <a:pt x="2380" y="644"/>
                                </a:lnTo>
                                <a:lnTo>
                                  <a:pt x="2856" y="573"/>
                                </a:lnTo>
                                <a:lnTo>
                                  <a:pt x="3332" y="501"/>
                                </a:lnTo>
                                <a:lnTo>
                                  <a:pt x="3808" y="428"/>
                                </a:lnTo>
                                <a:lnTo>
                                  <a:pt x="4284" y="357"/>
                                </a:lnTo>
                                <a:lnTo>
                                  <a:pt x="4760" y="290"/>
                                </a:lnTo>
                                <a:lnTo>
                                  <a:pt x="5236" y="227"/>
                                </a:lnTo>
                                <a:lnTo>
                                  <a:pt x="5712" y="171"/>
                                </a:lnTo>
                                <a:lnTo>
                                  <a:pt x="6188" y="120"/>
                                </a:lnTo>
                                <a:lnTo>
                                  <a:pt x="6664" y="75"/>
                                </a:lnTo>
                                <a:lnTo>
                                  <a:pt x="7140" y="36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64"/>
                        <wps:cNvSpPr>
                          <a:spLocks/>
                        </wps:cNvSpPr>
                        <wps:spPr bwMode="auto">
                          <a:xfrm>
                            <a:off x="2475" y="520"/>
                            <a:ext cx="7616" cy="366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886 520"/>
                              <a:gd name="T3" fmla="*/ 886 h 366"/>
                              <a:gd name="T4" fmla="+- 0 2951 2475"/>
                              <a:gd name="T5" fmla="*/ T4 w 7616"/>
                              <a:gd name="T6" fmla="+- 0 823 520"/>
                              <a:gd name="T7" fmla="*/ 823 h 366"/>
                              <a:gd name="T8" fmla="+- 0 3427 2475"/>
                              <a:gd name="T9" fmla="*/ T8 w 7616"/>
                              <a:gd name="T10" fmla="+- 0 818 520"/>
                              <a:gd name="T11" fmla="*/ 818 h 366"/>
                              <a:gd name="T12" fmla="+- 0 3903 2475"/>
                              <a:gd name="T13" fmla="*/ T12 w 7616"/>
                              <a:gd name="T14" fmla="+- 0 803 520"/>
                              <a:gd name="T15" fmla="*/ 803 h 366"/>
                              <a:gd name="T16" fmla="+- 0 4379 2475"/>
                              <a:gd name="T17" fmla="*/ T16 w 7616"/>
                              <a:gd name="T18" fmla="+- 0 779 520"/>
                              <a:gd name="T19" fmla="*/ 779 h 366"/>
                              <a:gd name="T20" fmla="+- 0 4855 2475"/>
                              <a:gd name="T21" fmla="*/ T20 w 7616"/>
                              <a:gd name="T22" fmla="+- 0 764 520"/>
                              <a:gd name="T23" fmla="*/ 764 h 366"/>
                              <a:gd name="T24" fmla="+- 0 5331 2475"/>
                              <a:gd name="T25" fmla="*/ T24 w 7616"/>
                              <a:gd name="T26" fmla="+- 0 710 520"/>
                              <a:gd name="T27" fmla="*/ 710 h 366"/>
                              <a:gd name="T28" fmla="+- 0 5807 2475"/>
                              <a:gd name="T29" fmla="*/ T28 w 7616"/>
                              <a:gd name="T30" fmla="+- 0 687 520"/>
                              <a:gd name="T31" fmla="*/ 687 h 366"/>
                              <a:gd name="T32" fmla="+- 0 6283 2475"/>
                              <a:gd name="T33" fmla="*/ T32 w 7616"/>
                              <a:gd name="T34" fmla="+- 0 662 520"/>
                              <a:gd name="T35" fmla="*/ 662 h 366"/>
                              <a:gd name="T36" fmla="+- 0 6759 2475"/>
                              <a:gd name="T37" fmla="*/ T36 w 7616"/>
                              <a:gd name="T38" fmla="+- 0 652 520"/>
                              <a:gd name="T39" fmla="*/ 652 h 366"/>
                              <a:gd name="T40" fmla="+- 0 7235 2475"/>
                              <a:gd name="T41" fmla="*/ T40 w 7616"/>
                              <a:gd name="T42" fmla="+- 0 618 520"/>
                              <a:gd name="T43" fmla="*/ 618 h 366"/>
                              <a:gd name="T44" fmla="+- 0 7711 2475"/>
                              <a:gd name="T45" fmla="*/ T44 w 7616"/>
                              <a:gd name="T46" fmla="+- 0 598 520"/>
                              <a:gd name="T47" fmla="*/ 598 h 366"/>
                              <a:gd name="T48" fmla="+- 0 8187 2475"/>
                              <a:gd name="T49" fmla="*/ T48 w 7616"/>
                              <a:gd name="T50" fmla="+- 0 569 520"/>
                              <a:gd name="T51" fmla="*/ 569 h 366"/>
                              <a:gd name="T52" fmla="+- 0 8663 2475"/>
                              <a:gd name="T53" fmla="*/ T52 w 7616"/>
                              <a:gd name="T54" fmla="+- 0 535 520"/>
                              <a:gd name="T55" fmla="*/ 535 h 366"/>
                              <a:gd name="T56" fmla="+- 0 9139 2475"/>
                              <a:gd name="T57" fmla="*/ T56 w 7616"/>
                              <a:gd name="T58" fmla="+- 0 520 520"/>
                              <a:gd name="T59" fmla="*/ 520 h 366"/>
                              <a:gd name="T60" fmla="+- 0 9615 2475"/>
                              <a:gd name="T61" fmla="*/ T60 w 7616"/>
                              <a:gd name="T62" fmla="+- 0 525 520"/>
                              <a:gd name="T63" fmla="*/ 525 h 366"/>
                              <a:gd name="T64" fmla="+- 0 10091 2475"/>
                              <a:gd name="T65" fmla="*/ T64 w 7616"/>
                              <a:gd name="T66" fmla="+- 0 530 520"/>
                              <a:gd name="T67" fmla="*/ 530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366">
                                <a:moveTo>
                                  <a:pt x="0" y="366"/>
                                </a:moveTo>
                                <a:lnTo>
                                  <a:pt x="476" y="303"/>
                                </a:lnTo>
                                <a:lnTo>
                                  <a:pt x="952" y="298"/>
                                </a:lnTo>
                                <a:lnTo>
                                  <a:pt x="1428" y="283"/>
                                </a:lnTo>
                                <a:lnTo>
                                  <a:pt x="1904" y="259"/>
                                </a:lnTo>
                                <a:lnTo>
                                  <a:pt x="2380" y="244"/>
                                </a:lnTo>
                                <a:lnTo>
                                  <a:pt x="2856" y="190"/>
                                </a:lnTo>
                                <a:lnTo>
                                  <a:pt x="3332" y="167"/>
                                </a:lnTo>
                                <a:lnTo>
                                  <a:pt x="3808" y="142"/>
                                </a:lnTo>
                                <a:lnTo>
                                  <a:pt x="4284" y="132"/>
                                </a:lnTo>
                                <a:lnTo>
                                  <a:pt x="4760" y="98"/>
                                </a:lnTo>
                                <a:lnTo>
                                  <a:pt x="5236" y="78"/>
                                </a:lnTo>
                                <a:lnTo>
                                  <a:pt x="5712" y="49"/>
                                </a:lnTo>
                                <a:lnTo>
                                  <a:pt x="6188" y="15"/>
                                </a:lnTo>
                                <a:lnTo>
                                  <a:pt x="6664" y="0"/>
                                </a:lnTo>
                                <a:lnTo>
                                  <a:pt x="7140" y="5"/>
                                </a:lnTo>
                                <a:lnTo>
                                  <a:pt x="7616" y="1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63"/>
                        <wps:cNvSpPr>
                          <a:spLocks/>
                        </wps:cNvSpPr>
                        <wps:spPr bwMode="auto">
                          <a:xfrm>
                            <a:off x="2475" y="620"/>
                            <a:ext cx="7616" cy="320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770 620"/>
                              <a:gd name="T3" fmla="*/ 770 h 320"/>
                              <a:gd name="T4" fmla="+- 0 2951 2475"/>
                              <a:gd name="T5" fmla="*/ T4 w 7616"/>
                              <a:gd name="T6" fmla="+- 0 723 620"/>
                              <a:gd name="T7" fmla="*/ 723 h 320"/>
                              <a:gd name="T8" fmla="+- 0 3427 2475"/>
                              <a:gd name="T9" fmla="*/ T8 w 7616"/>
                              <a:gd name="T10" fmla="+- 0 934 620"/>
                              <a:gd name="T11" fmla="*/ 934 h 320"/>
                              <a:gd name="T12" fmla="+- 0 3903 2475"/>
                              <a:gd name="T13" fmla="*/ T12 w 7616"/>
                              <a:gd name="T14" fmla="+- 0 940 620"/>
                              <a:gd name="T15" fmla="*/ 940 h 320"/>
                              <a:gd name="T16" fmla="+- 0 4379 2475"/>
                              <a:gd name="T17" fmla="*/ T16 w 7616"/>
                              <a:gd name="T18" fmla="+- 0 781 620"/>
                              <a:gd name="T19" fmla="*/ 781 h 320"/>
                              <a:gd name="T20" fmla="+- 0 4855 2475"/>
                              <a:gd name="T21" fmla="*/ T20 w 7616"/>
                              <a:gd name="T22" fmla="+- 0 833 620"/>
                              <a:gd name="T23" fmla="*/ 833 h 320"/>
                              <a:gd name="T24" fmla="+- 0 5331 2475"/>
                              <a:gd name="T25" fmla="*/ T24 w 7616"/>
                              <a:gd name="T26" fmla="+- 0 824 620"/>
                              <a:gd name="T27" fmla="*/ 824 h 320"/>
                              <a:gd name="T28" fmla="+- 0 5807 2475"/>
                              <a:gd name="T29" fmla="*/ T28 w 7616"/>
                              <a:gd name="T30" fmla="+- 0 734 620"/>
                              <a:gd name="T31" fmla="*/ 734 h 320"/>
                              <a:gd name="T32" fmla="+- 0 6283 2475"/>
                              <a:gd name="T33" fmla="*/ T32 w 7616"/>
                              <a:gd name="T34" fmla="+- 0 732 620"/>
                              <a:gd name="T35" fmla="*/ 732 h 320"/>
                              <a:gd name="T36" fmla="+- 0 6759 2475"/>
                              <a:gd name="T37" fmla="*/ T36 w 7616"/>
                              <a:gd name="T38" fmla="+- 0 740 620"/>
                              <a:gd name="T39" fmla="*/ 740 h 320"/>
                              <a:gd name="T40" fmla="+- 0 7235 2475"/>
                              <a:gd name="T41" fmla="*/ T40 w 7616"/>
                              <a:gd name="T42" fmla="+- 0 729 620"/>
                              <a:gd name="T43" fmla="*/ 729 h 320"/>
                              <a:gd name="T44" fmla="+- 0 7711 2475"/>
                              <a:gd name="T45" fmla="*/ T44 w 7616"/>
                              <a:gd name="T46" fmla="+- 0 775 620"/>
                              <a:gd name="T47" fmla="*/ 775 h 320"/>
                              <a:gd name="T48" fmla="+- 0 8187 2475"/>
                              <a:gd name="T49" fmla="*/ T48 w 7616"/>
                              <a:gd name="T50" fmla="+- 0 624 620"/>
                              <a:gd name="T51" fmla="*/ 624 h 320"/>
                              <a:gd name="T52" fmla="+- 0 8663 2475"/>
                              <a:gd name="T53" fmla="*/ T52 w 7616"/>
                              <a:gd name="T54" fmla="+- 0 736 620"/>
                              <a:gd name="T55" fmla="*/ 736 h 320"/>
                              <a:gd name="T56" fmla="+- 0 9139 2475"/>
                              <a:gd name="T57" fmla="*/ T56 w 7616"/>
                              <a:gd name="T58" fmla="+- 0 726 620"/>
                              <a:gd name="T59" fmla="*/ 726 h 320"/>
                              <a:gd name="T60" fmla="+- 0 9615 2475"/>
                              <a:gd name="T61" fmla="*/ T60 w 7616"/>
                              <a:gd name="T62" fmla="+- 0 622 620"/>
                              <a:gd name="T63" fmla="*/ 622 h 320"/>
                              <a:gd name="T64" fmla="+- 0 10091 2475"/>
                              <a:gd name="T65" fmla="*/ T64 w 7616"/>
                              <a:gd name="T66" fmla="+- 0 620 620"/>
                              <a:gd name="T67" fmla="*/ 62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320">
                                <a:moveTo>
                                  <a:pt x="0" y="150"/>
                                </a:moveTo>
                                <a:lnTo>
                                  <a:pt x="476" y="103"/>
                                </a:lnTo>
                                <a:lnTo>
                                  <a:pt x="952" y="314"/>
                                </a:lnTo>
                                <a:lnTo>
                                  <a:pt x="1428" y="320"/>
                                </a:lnTo>
                                <a:lnTo>
                                  <a:pt x="1904" y="161"/>
                                </a:lnTo>
                                <a:lnTo>
                                  <a:pt x="2380" y="213"/>
                                </a:lnTo>
                                <a:lnTo>
                                  <a:pt x="2856" y="204"/>
                                </a:lnTo>
                                <a:lnTo>
                                  <a:pt x="3332" y="114"/>
                                </a:lnTo>
                                <a:lnTo>
                                  <a:pt x="3808" y="112"/>
                                </a:lnTo>
                                <a:lnTo>
                                  <a:pt x="4284" y="120"/>
                                </a:lnTo>
                                <a:lnTo>
                                  <a:pt x="4760" y="109"/>
                                </a:lnTo>
                                <a:lnTo>
                                  <a:pt x="5236" y="155"/>
                                </a:lnTo>
                                <a:lnTo>
                                  <a:pt x="5712" y="4"/>
                                </a:lnTo>
                                <a:lnTo>
                                  <a:pt x="6188" y="116"/>
                                </a:lnTo>
                                <a:lnTo>
                                  <a:pt x="6664" y="106"/>
                                </a:lnTo>
                                <a:lnTo>
                                  <a:pt x="7140" y="2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62"/>
                        <wps:cNvSpPr>
                          <a:spLocks/>
                        </wps:cNvSpPr>
                        <wps:spPr bwMode="auto">
                          <a:xfrm>
                            <a:off x="2475" y="2809"/>
                            <a:ext cx="7616" cy="1280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4089 2810"/>
                              <a:gd name="T3" fmla="*/ 4089 h 1280"/>
                              <a:gd name="T4" fmla="+- 0 2951 2475"/>
                              <a:gd name="T5" fmla="*/ T4 w 7616"/>
                              <a:gd name="T6" fmla="+- 0 3996 2810"/>
                              <a:gd name="T7" fmla="*/ 3996 h 1280"/>
                              <a:gd name="T8" fmla="+- 0 3427 2475"/>
                              <a:gd name="T9" fmla="*/ T8 w 7616"/>
                              <a:gd name="T10" fmla="+- 0 3899 2810"/>
                              <a:gd name="T11" fmla="*/ 3899 h 1280"/>
                              <a:gd name="T12" fmla="+- 0 3903 2475"/>
                              <a:gd name="T13" fmla="*/ T12 w 7616"/>
                              <a:gd name="T14" fmla="+- 0 3800 2810"/>
                              <a:gd name="T15" fmla="*/ 3800 h 1280"/>
                              <a:gd name="T16" fmla="+- 0 4379 2475"/>
                              <a:gd name="T17" fmla="*/ T16 w 7616"/>
                              <a:gd name="T18" fmla="+- 0 3704 2810"/>
                              <a:gd name="T19" fmla="*/ 3704 h 1280"/>
                              <a:gd name="T20" fmla="+- 0 4855 2475"/>
                              <a:gd name="T21" fmla="*/ T20 w 7616"/>
                              <a:gd name="T22" fmla="+- 0 3610 2810"/>
                              <a:gd name="T23" fmla="*/ 3610 h 1280"/>
                              <a:gd name="T24" fmla="+- 0 5331 2475"/>
                              <a:gd name="T25" fmla="*/ T24 w 7616"/>
                              <a:gd name="T26" fmla="+- 0 3518 2810"/>
                              <a:gd name="T27" fmla="*/ 3518 h 1280"/>
                              <a:gd name="T28" fmla="+- 0 5807 2475"/>
                              <a:gd name="T29" fmla="*/ T28 w 7616"/>
                              <a:gd name="T30" fmla="+- 0 3427 2810"/>
                              <a:gd name="T31" fmla="*/ 3427 h 1280"/>
                              <a:gd name="T32" fmla="+- 0 6283 2475"/>
                              <a:gd name="T33" fmla="*/ T32 w 7616"/>
                              <a:gd name="T34" fmla="+- 0 3336 2810"/>
                              <a:gd name="T35" fmla="*/ 3336 h 1280"/>
                              <a:gd name="T36" fmla="+- 0 6759 2475"/>
                              <a:gd name="T37" fmla="*/ T36 w 7616"/>
                              <a:gd name="T38" fmla="+- 0 3247 2810"/>
                              <a:gd name="T39" fmla="*/ 3247 h 1280"/>
                              <a:gd name="T40" fmla="+- 0 7235 2475"/>
                              <a:gd name="T41" fmla="*/ T40 w 7616"/>
                              <a:gd name="T42" fmla="+- 0 3162 2810"/>
                              <a:gd name="T43" fmla="*/ 3162 h 1280"/>
                              <a:gd name="T44" fmla="+- 0 7711 2475"/>
                              <a:gd name="T45" fmla="*/ T44 w 7616"/>
                              <a:gd name="T46" fmla="+- 0 3083 2810"/>
                              <a:gd name="T47" fmla="*/ 3083 h 1280"/>
                              <a:gd name="T48" fmla="+- 0 8187 2475"/>
                              <a:gd name="T49" fmla="*/ T48 w 7616"/>
                              <a:gd name="T50" fmla="+- 0 3012 2810"/>
                              <a:gd name="T51" fmla="*/ 3012 h 1280"/>
                              <a:gd name="T52" fmla="+- 0 8663 2475"/>
                              <a:gd name="T53" fmla="*/ T52 w 7616"/>
                              <a:gd name="T54" fmla="+- 0 2950 2810"/>
                              <a:gd name="T55" fmla="*/ 2950 h 1280"/>
                              <a:gd name="T56" fmla="+- 0 9139 2475"/>
                              <a:gd name="T57" fmla="*/ T56 w 7616"/>
                              <a:gd name="T58" fmla="+- 0 2896 2810"/>
                              <a:gd name="T59" fmla="*/ 2896 h 1280"/>
                              <a:gd name="T60" fmla="+- 0 9615 2475"/>
                              <a:gd name="T61" fmla="*/ T60 w 7616"/>
                              <a:gd name="T62" fmla="+- 0 2850 2810"/>
                              <a:gd name="T63" fmla="*/ 2850 h 1280"/>
                              <a:gd name="T64" fmla="+- 0 10091 2475"/>
                              <a:gd name="T65" fmla="*/ T64 w 7616"/>
                              <a:gd name="T66" fmla="+- 0 2810 2810"/>
                              <a:gd name="T67" fmla="*/ 2810 h 1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1280">
                                <a:moveTo>
                                  <a:pt x="0" y="1279"/>
                                </a:moveTo>
                                <a:lnTo>
                                  <a:pt x="476" y="1186"/>
                                </a:lnTo>
                                <a:lnTo>
                                  <a:pt x="952" y="1089"/>
                                </a:lnTo>
                                <a:lnTo>
                                  <a:pt x="1428" y="990"/>
                                </a:lnTo>
                                <a:lnTo>
                                  <a:pt x="1904" y="894"/>
                                </a:lnTo>
                                <a:lnTo>
                                  <a:pt x="2380" y="800"/>
                                </a:lnTo>
                                <a:lnTo>
                                  <a:pt x="2856" y="708"/>
                                </a:lnTo>
                                <a:lnTo>
                                  <a:pt x="3332" y="617"/>
                                </a:lnTo>
                                <a:lnTo>
                                  <a:pt x="3808" y="526"/>
                                </a:lnTo>
                                <a:lnTo>
                                  <a:pt x="4284" y="437"/>
                                </a:lnTo>
                                <a:lnTo>
                                  <a:pt x="4760" y="352"/>
                                </a:lnTo>
                                <a:lnTo>
                                  <a:pt x="5236" y="273"/>
                                </a:lnTo>
                                <a:lnTo>
                                  <a:pt x="5712" y="202"/>
                                </a:lnTo>
                                <a:lnTo>
                                  <a:pt x="6188" y="140"/>
                                </a:lnTo>
                                <a:lnTo>
                                  <a:pt x="6664" y="86"/>
                                </a:lnTo>
                                <a:lnTo>
                                  <a:pt x="7140" y="40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utoShape 61"/>
                        <wps:cNvSpPr>
                          <a:spLocks/>
                        </wps:cNvSpPr>
                        <wps:spPr bwMode="auto">
                          <a:xfrm>
                            <a:off x="1261" y="5391"/>
                            <a:ext cx="12409" cy="1547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266 5392"/>
                              <a:gd name="T3" fmla="*/ 266 h 1547"/>
                              <a:gd name="T4" fmla="+- 0 2951 1262"/>
                              <a:gd name="T5" fmla="*/ T4 w 12409"/>
                              <a:gd name="T6" fmla="+- 0 236 5392"/>
                              <a:gd name="T7" fmla="*/ 236 h 1547"/>
                              <a:gd name="T8" fmla="+- 0 3427 1262"/>
                              <a:gd name="T9" fmla="*/ T8 w 12409"/>
                              <a:gd name="T10" fmla="+- 0 207 5392"/>
                              <a:gd name="T11" fmla="*/ 207 h 1547"/>
                              <a:gd name="T12" fmla="+- 0 3903 1262"/>
                              <a:gd name="T13" fmla="*/ T12 w 12409"/>
                              <a:gd name="T14" fmla="+- 0 160 5392"/>
                              <a:gd name="T15" fmla="*/ 160 h 1547"/>
                              <a:gd name="T16" fmla="+- 0 4379 1262"/>
                              <a:gd name="T17" fmla="*/ T16 w 12409"/>
                              <a:gd name="T18" fmla="+- 0 116 5392"/>
                              <a:gd name="T19" fmla="*/ 116 h 1547"/>
                              <a:gd name="T20" fmla="+- 0 4855 1262"/>
                              <a:gd name="T21" fmla="*/ T20 w 12409"/>
                              <a:gd name="T22" fmla="+- 0 67 5392"/>
                              <a:gd name="T23" fmla="*/ 67 h 1547"/>
                              <a:gd name="T24" fmla="+- 0 5331 1262"/>
                              <a:gd name="T25" fmla="*/ T24 w 12409"/>
                              <a:gd name="T26" fmla="+- 0 52 5392"/>
                              <a:gd name="T27" fmla="*/ 52 h 1547"/>
                              <a:gd name="T28" fmla="+- 0 5807 1262"/>
                              <a:gd name="T29" fmla="*/ T28 w 12409"/>
                              <a:gd name="T30" fmla="+- 0 23 5392"/>
                              <a:gd name="T31" fmla="*/ 23 h 1547"/>
                              <a:gd name="T32" fmla="+- 0 6283 1262"/>
                              <a:gd name="T33" fmla="*/ T32 w 12409"/>
                              <a:gd name="T34" fmla="+- 0 -11 5392"/>
                              <a:gd name="T35" fmla="*/ -11 h 1547"/>
                              <a:gd name="T36" fmla="+- 0 6759 1262"/>
                              <a:gd name="T37" fmla="*/ T36 w 12409"/>
                              <a:gd name="T38" fmla="+- 0 -55 5392"/>
                              <a:gd name="T39" fmla="*/ -55 h 1547"/>
                              <a:gd name="T40" fmla="+- 0 7235 1262"/>
                              <a:gd name="T41" fmla="*/ T40 w 12409"/>
                              <a:gd name="T42" fmla="+- 0 -84 5392"/>
                              <a:gd name="T43" fmla="*/ -84 h 1547"/>
                              <a:gd name="T44" fmla="+- 0 7711 1262"/>
                              <a:gd name="T45" fmla="*/ T44 w 12409"/>
                              <a:gd name="T46" fmla="+- 0 -104 5392"/>
                              <a:gd name="T47" fmla="*/ -104 h 1547"/>
                              <a:gd name="T48" fmla="+- 0 8187 1262"/>
                              <a:gd name="T49" fmla="*/ T48 w 12409"/>
                              <a:gd name="T50" fmla="+- 0 -128 5392"/>
                              <a:gd name="T51" fmla="*/ -128 h 1547"/>
                              <a:gd name="T52" fmla="+- 0 8663 1262"/>
                              <a:gd name="T53" fmla="*/ T52 w 12409"/>
                              <a:gd name="T54" fmla="+- 0 -153 5392"/>
                              <a:gd name="T55" fmla="*/ -153 h 1547"/>
                              <a:gd name="T56" fmla="+- 0 9139 1262"/>
                              <a:gd name="T57" fmla="*/ T56 w 12409"/>
                              <a:gd name="T58" fmla="+- 0 -177 5392"/>
                              <a:gd name="T59" fmla="*/ -177 h 1547"/>
                              <a:gd name="T60" fmla="+- 0 9615 1262"/>
                              <a:gd name="T61" fmla="*/ T60 w 12409"/>
                              <a:gd name="T62" fmla="+- 0 -201 5392"/>
                              <a:gd name="T63" fmla="*/ -201 h 1547"/>
                              <a:gd name="T64" fmla="+- 0 10091 1262"/>
                              <a:gd name="T65" fmla="*/ T64 w 12409"/>
                              <a:gd name="T66" fmla="+- 0 -206 5392"/>
                              <a:gd name="T67" fmla="*/ -206 h 1547"/>
                              <a:gd name="T68" fmla="+- 0 2475 1262"/>
                              <a:gd name="T69" fmla="*/ T68 w 12409"/>
                              <a:gd name="T70" fmla="+- 0 743 5392"/>
                              <a:gd name="T71" fmla="*/ 743 h 1547"/>
                              <a:gd name="T72" fmla="+- 0 2951 1262"/>
                              <a:gd name="T73" fmla="*/ T72 w 12409"/>
                              <a:gd name="T74" fmla="+- 0 709 5392"/>
                              <a:gd name="T75" fmla="*/ 709 h 1547"/>
                              <a:gd name="T76" fmla="+- 0 3427 1262"/>
                              <a:gd name="T77" fmla="*/ T76 w 12409"/>
                              <a:gd name="T78" fmla="+- 0 689 5392"/>
                              <a:gd name="T79" fmla="*/ 689 h 1547"/>
                              <a:gd name="T80" fmla="+- 0 3903 1262"/>
                              <a:gd name="T81" fmla="*/ T80 w 12409"/>
                              <a:gd name="T82" fmla="+- 0 689 5392"/>
                              <a:gd name="T83" fmla="*/ 689 h 1547"/>
                              <a:gd name="T84" fmla="+- 0 4379 1262"/>
                              <a:gd name="T85" fmla="*/ T84 w 12409"/>
                              <a:gd name="T86" fmla="+- 0 655 5392"/>
                              <a:gd name="T87" fmla="*/ 655 h 1547"/>
                              <a:gd name="T88" fmla="+- 0 4855 1262"/>
                              <a:gd name="T89" fmla="*/ T88 w 12409"/>
                              <a:gd name="T90" fmla="+- 0 660 5392"/>
                              <a:gd name="T91" fmla="*/ 660 h 1547"/>
                              <a:gd name="T92" fmla="+- 0 5331 1262"/>
                              <a:gd name="T93" fmla="*/ T92 w 12409"/>
                              <a:gd name="T94" fmla="+- 0 631 5392"/>
                              <a:gd name="T95" fmla="*/ 631 h 1547"/>
                              <a:gd name="T96" fmla="+- 0 5807 1262"/>
                              <a:gd name="T97" fmla="*/ T96 w 12409"/>
                              <a:gd name="T98" fmla="+- 0 630 5392"/>
                              <a:gd name="T99" fmla="*/ 630 h 1547"/>
                              <a:gd name="T100" fmla="+- 0 6283 1262"/>
                              <a:gd name="T101" fmla="*/ T100 w 12409"/>
                              <a:gd name="T102" fmla="+- 0 582 5392"/>
                              <a:gd name="T103" fmla="*/ 582 h 1547"/>
                              <a:gd name="T104" fmla="+- 0 6759 1262"/>
                              <a:gd name="T105" fmla="*/ T104 w 12409"/>
                              <a:gd name="T106" fmla="+- 0 562 5392"/>
                              <a:gd name="T107" fmla="*/ 562 h 1547"/>
                              <a:gd name="T108" fmla="+- 0 7235 1262"/>
                              <a:gd name="T109" fmla="*/ T108 w 12409"/>
                              <a:gd name="T110" fmla="+- 0 542 5392"/>
                              <a:gd name="T111" fmla="*/ 542 h 1547"/>
                              <a:gd name="T112" fmla="+- 0 7711 1262"/>
                              <a:gd name="T113" fmla="*/ T112 w 12409"/>
                              <a:gd name="T114" fmla="+- 0 460 5392"/>
                              <a:gd name="T115" fmla="*/ 460 h 1547"/>
                              <a:gd name="T116" fmla="+- 0 8187 1262"/>
                              <a:gd name="T117" fmla="*/ T116 w 12409"/>
                              <a:gd name="T118" fmla="+- 0 445 5392"/>
                              <a:gd name="T119" fmla="*/ 445 h 1547"/>
                              <a:gd name="T120" fmla="+- 0 8663 1262"/>
                              <a:gd name="T121" fmla="*/ T120 w 12409"/>
                              <a:gd name="T122" fmla="+- 0 416 5392"/>
                              <a:gd name="T123" fmla="*/ 416 h 1547"/>
                              <a:gd name="T124" fmla="+- 0 9139 1262"/>
                              <a:gd name="T125" fmla="*/ T124 w 12409"/>
                              <a:gd name="T126" fmla="+- 0 377 5392"/>
                              <a:gd name="T127" fmla="*/ 377 h 1547"/>
                              <a:gd name="T128" fmla="+- 0 9615 1262"/>
                              <a:gd name="T129" fmla="*/ T128 w 12409"/>
                              <a:gd name="T130" fmla="+- 0 401 5392"/>
                              <a:gd name="T131" fmla="*/ 401 h 1547"/>
                              <a:gd name="T132" fmla="+- 0 10091 1262"/>
                              <a:gd name="T133" fmla="*/ T132 w 12409"/>
                              <a:gd name="T134" fmla="+- 0 401 5392"/>
                              <a:gd name="T135" fmla="*/ 401 h 1547"/>
                              <a:gd name="T136" fmla="+- 0 3903 1262"/>
                              <a:gd name="T137" fmla="*/ T136 w 12409"/>
                              <a:gd name="T138" fmla="+- 0 372 5392"/>
                              <a:gd name="T139" fmla="*/ 372 h 1547"/>
                              <a:gd name="T140" fmla="+- 0 4379 1262"/>
                              <a:gd name="T141" fmla="*/ T140 w 12409"/>
                              <a:gd name="T142" fmla="+- 0 338 5392"/>
                              <a:gd name="T143" fmla="*/ 338 h 1547"/>
                              <a:gd name="T144" fmla="+- 0 4855 1262"/>
                              <a:gd name="T145" fmla="*/ T144 w 12409"/>
                              <a:gd name="T146" fmla="+- 0 299 5392"/>
                              <a:gd name="T147" fmla="*/ 299 h 1547"/>
                              <a:gd name="T148" fmla="+- 0 5331 1262"/>
                              <a:gd name="T149" fmla="*/ T148 w 12409"/>
                              <a:gd name="T150" fmla="+- 0 252 5392"/>
                              <a:gd name="T151" fmla="*/ 252 h 1547"/>
                              <a:gd name="T152" fmla="+- 0 5807 1262"/>
                              <a:gd name="T153" fmla="*/ T152 w 12409"/>
                              <a:gd name="T154" fmla="+- 0 206 5392"/>
                              <a:gd name="T155" fmla="*/ 206 h 1547"/>
                              <a:gd name="T156" fmla="+- 0 6283 1262"/>
                              <a:gd name="T157" fmla="*/ T156 w 12409"/>
                              <a:gd name="T158" fmla="+- 0 186 5392"/>
                              <a:gd name="T159" fmla="*/ 186 h 1547"/>
                              <a:gd name="T160" fmla="+- 0 6759 1262"/>
                              <a:gd name="T161" fmla="*/ T160 w 12409"/>
                              <a:gd name="T162" fmla="+- 0 166 5392"/>
                              <a:gd name="T163" fmla="*/ 166 h 1547"/>
                              <a:gd name="T164" fmla="+- 0 7235 1262"/>
                              <a:gd name="T165" fmla="*/ T164 w 12409"/>
                              <a:gd name="T166" fmla="+- 0 122 5392"/>
                              <a:gd name="T167" fmla="*/ 122 h 1547"/>
                              <a:gd name="T168" fmla="+- 0 7711 1262"/>
                              <a:gd name="T169" fmla="*/ T168 w 12409"/>
                              <a:gd name="T170" fmla="+- 0 69 5392"/>
                              <a:gd name="T171" fmla="*/ 69 h 1547"/>
                              <a:gd name="T172" fmla="+- 0 8187 1262"/>
                              <a:gd name="T173" fmla="*/ T172 w 12409"/>
                              <a:gd name="T174" fmla="+- 0 54 5392"/>
                              <a:gd name="T175" fmla="*/ 54 h 1547"/>
                              <a:gd name="T176" fmla="+- 0 8663 1262"/>
                              <a:gd name="T177" fmla="*/ T176 w 12409"/>
                              <a:gd name="T178" fmla="+- 0 35 5392"/>
                              <a:gd name="T179" fmla="*/ 35 h 1547"/>
                              <a:gd name="T180" fmla="+- 0 9139 1262"/>
                              <a:gd name="T181" fmla="*/ T180 w 12409"/>
                              <a:gd name="T182" fmla="+- 0 -39 5392"/>
                              <a:gd name="T183" fmla="*/ -39 h 1547"/>
                              <a:gd name="T184" fmla="+- 0 9615 1262"/>
                              <a:gd name="T185" fmla="*/ T184 w 12409"/>
                              <a:gd name="T186" fmla="+- 0 -10 5392"/>
                              <a:gd name="T187" fmla="*/ -10 h 1547"/>
                              <a:gd name="T188" fmla="+- 0 10091 1262"/>
                              <a:gd name="T189" fmla="*/ T188 w 12409"/>
                              <a:gd name="T190" fmla="+- 0 -10 5392"/>
                              <a:gd name="T191" fmla="*/ -10 h 1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2409" h="1547">
                                <a:moveTo>
                                  <a:pt x="1213" y="-5126"/>
                                </a:moveTo>
                                <a:lnTo>
                                  <a:pt x="1689" y="-5156"/>
                                </a:lnTo>
                                <a:lnTo>
                                  <a:pt x="2165" y="-5185"/>
                                </a:lnTo>
                                <a:lnTo>
                                  <a:pt x="2641" y="-5232"/>
                                </a:lnTo>
                                <a:lnTo>
                                  <a:pt x="3117" y="-5276"/>
                                </a:lnTo>
                                <a:lnTo>
                                  <a:pt x="3593" y="-5325"/>
                                </a:lnTo>
                                <a:lnTo>
                                  <a:pt x="4069" y="-5340"/>
                                </a:lnTo>
                                <a:lnTo>
                                  <a:pt x="4545" y="-5369"/>
                                </a:lnTo>
                                <a:lnTo>
                                  <a:pt x="5021" y="-5403"/>
                                </a:lnTo>
                                <a:lnTo>
                                  <a:pt x="5497" y="-5447"/>
                                </a:lnTo>
                                <a:lnTo>
                                  <a:pt x="5973" y="-5476"/>
                                </a:lnTo>
                                <a:lnTo>
                                  <a:pt x="6449" y="-5496"/>
                                </a:lnTo>
                                <a:lnTo>
                                  <a:pt x="6925" y="-5520"/>
                                </a:lnTo>
                                <a:lnTo>
                                  <a:pt x="7401" y="-5545"/>
                                </a:lnTo>
                                <a:lnTo>
                                  <a:pt x="7877" y="-5569"/>
                                </a:lnTo>
                                <a:lnTo>
                                  <a:pt x="8353" y="-5593"/>
                                </a:lnTo>
                                <a:lnTo>
                                  <a:pt x="8829" y="-5598"/>
                                </a:lnTo>
                                <a:moveTo>
                                  <a:pt x="1213" y="-4649"/>
                                </a:moveTo>
                                <a:lnTo>
                                  <a:pt x="1689" y="-4683"/>
                                </a:lnTo>
                                <a:lnTo>
                                  <a:pt x="2165" y="-4703"/>
                                </a:lnTo>
                                <a:lnTo>
                                  <a:pt x="2641" y="-4703"/>
                                </a:lnTo>
                                <a:lnTo>
                                  <a:pt x="3117" y="-4737"/>
                                </a:lnTo>
                                <a:lnTo>
                                  <a:pt x="3593" y="-4732"/>
                                </a:lnTo>
                                <a:lnTo>
                                  <a:pt x="4069" y="-4761"/>
                                </a:lnTo>
                                <a:lnTo>
                                  <a:pt x="4545" y="-4762"/>
                                </a:lnTo>
                                <a:lnTo>
                                  <a:pt x="5021" y="-4810"/>
                                </a:lnTo>
                                <a:lnTo>
                                  <a:pt x="5497" y="-4830"/>
                                </a:lnTo>
                                <a:lnTo>
                                  <a:pt x="5973" y="-4850"/>
                                </a:lnTo>
                                <a:lnTo>
                                  <a:pt x="6449" y="-4932"/>
                                </a:lnTo>
                                <a:lnTo>
                                  <a:pt x="6925" y="-4947"/>
                                </a:lnTo>
                                <a:lnTo>
                                  <a:pt x="7401" y="-4976"/>
                                </a:lnTo>
                                <a:lnTo>
                                  <a:pt x="7877" y="-5015"/>
                                </a:lnTo>
                                <a:lnTo>
                                  <a:pt x="8353" y="-4991"/>
                                </a:lnTo>
                                <a:lnTo>
                                  <a:pt x="8829" y="-4991"/>
                                </a:lnTo>
                                <a:moveTo>
                                  <a:pt x="2641" y="-5020"/>
                                </a:moveTo>
                                <a:lnTo>
                                  <a:pt x="3117" y="-5054"/>
                                </a:lnTo>
                                <a:lnTo>
                                  <a:pt x="3593" y="-5093"/>
                                </a:lnTo>
                                <a:lnTo>
                                  <a:pt x="4069" y="-5140"/>
                                </a:lnTo>
                                <a:lnTo>
                                  <a:pt x="4545" y="-5186"/>
                                </a:lnTo>
                                <a:lnTo>
                                  <a:pt x="5021" y="-5206"/>
                                </a:lnTo>
                                <a:lnTo>
                                  <a:pt x="5497" y="-5226"/>
                                </a:lnTo>
                                <a:lnTo>
                                  <a:pt x="5973" y="-5270"/>
                                </a:lnTo>
                                <a:lnTo>
                                  <a:pt x="6449" y="-5323"/>
                                </a:lnTo>
                                <a:lnTo>
                                  <a:pt x="6925" y="-5338"/>
                                </a:lnTo>
                                <a:lnTo>
                                  <a:pt x="7401" y="-5357"/>
                                </a:lnTo>
                                <a:lnTo>
                                  <a:pt x="7877" y="-5431"/>
                                </a:lnTo>
                                <a:lnTo>
                                  <a:pt x="8353" y="-5402"/>
                                </a:lnTo>
                                <a:lnTo>
                                  <a:pt x="8829" y="-5402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60"/>
                        <wps:cNvSpPr>
                          <a:spLocks/>
                        </wps:cNvSpPr>
                        <wps:spPr bwMode="auto">
                          <a:xfrm>
                            <a:off x="2475" y="969"/>
                            <a:ext cx="7616" cy="743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712 970"/>
                              <a:gd name="T3" fmla="*/ 1712 h 743"/>
                              <a:gd name="T4" fmla="+- 0 2951 2475"/>
                              <a:gd name="T5" fmla="*/ T4 w 7616"/>
                              <a:gd name="T6" fmla="+- 0 1650 970"/>
                              <a:gd name="T7" fmla="*/ 1650 h 743"/>
                              <a:gd name="T8" fmla="+- 0 3427 2475"/>
                              <a:gd name="T9" fmla="*/ T8 w 7616"/>
                              <a:gd name="T10" fmla="+- 0 1589 970"/>
                              <a:gd name="T11" fmla="*/ 1589 h 743"/>
                              <a:gd name="T12" fmla="+- 0 3903 2475"/>
                              <a:gd name="T13" fmla="*/ T12 w 7616"/>
                              <a:gd name="T14" fmla="+- 0 1530 970"/>
                              <a:gd name="T15" fmla="*/ 1530 h 743"/>
                              <a:gd name="T16" fmla="+- 0 4379 2475"/>
                              <a:gd name="T17" fmla="*/ T16 w 7616"/>
                              <a:gd name="T18" fmla="+- 0 1474 970"/>
                              <a:gd name="T19" fmla="*/ 1474 h 743"/>
                              <a:gd name="T20" fmla="+- 0 4855 2475"/>
                              <a:gd name="T21" fmla="*/ T20 w 7616"/>
                              <a:gd name="T22" fmla="+- 0 1420 970"/>
                              <a:gd name="T23" fmla="*/ 1420 h 743"/>
                              <a:gd name="T24" fmla="+- 0 5331 2475"/>
                              <a:gd name="T25" fmla="*/ T24 w 7616"/>
                              <a:gd name="T26" fmla="+- 0 1368 970"/>
                              <a:gd name="T27" fmla="*/ 1368 h 743"/>
                              <a:gd name="T28" fmla="+- 0 5807 2475"/>
                              <a:gd name="T29" fmla="*/ T28 w 7616"/>
                              <a:gd name="T30" fmla="+- 0 1318 970"/>
                              <a:gd name="T31" fmla="*/ 1318 h 743"/>
                              <a:gd name="T32" fmla="+- 0 6283 2475"/>
                              <a:gd name="T33" fmla="*/ T32 w 7616"/>
                              <a:gd name="T34" fmla="+- 0 1270 970"/>
                              <a:gd name="T35" fmla="*/ 1270 h 743"/>
                              <a:gd name="T36" fmla="+- 0 6759 2475"/>
                              <a:gd name="T37" fmla="*/ T36 w 7616"/>
                              <a:gd name="T38" fmla="+- 0 1224 970"/>
                              <a:gd name="T39" fmla="*/ 1224 h 743"/>
                              <a:gd name="T40" fmla="+- 0 7235 2475"/>
                              <a:gd name="T41" fmla="*/ T40 w 7616"/>
                              <a:gd name="T42" fmla="+- 0 1179 970"/>
                              <a:gd name="T43" fmla="*/ 1179 h 743"/>
                              <a:gd name="T44" fmla="+- 0 7711 2475"/>
                              <a:gd name="T45" fmla="*/ T44 w 7616"/>
                              <a:gd name="T46" fmla="+- 0 1138 970"/>
                              <a:gd name="T47" fmla="*/ 1138 h 743"/>
                              <a:gd name="T48" fmla="+- 0 8187 2475"/>
                              <a:gd name="T49" fmla="*/ T48 w 7616"/>
                              <a:gd name="T50" fmla="+- 0 1099 970"/>
                              <a:gd name="T51" fmla="*/ 1099 h 743"/>
                              <a:gd name="T52" fmla="+- 0 8663 2475"/>
                              <a:gd name="T53" fmla="*/ T52 w 7616"/>
                              <a:gd name="T54" fmla="+- 0 1063 970"/>
                              <a:gd name="T55" fmla="*/ 1063 h 743"/>
                              <a:gd name="T56" fmla="+- 0 9139 2475"/>
                              <a:gd name="T57" fmla="*/ T56 w 7616"/>
                              <a:gd name="T58" fmla="+- 0 1029 970"/>
                              <a:gd name="T59" fmla="*/ 1029 h 743"/>
                              <a:gd name="T60" fmla="+- 0 9615 2475"/>
                              <a:gd name="T61" fmla="*/ T60 w 7616"/>
                              <a:gd name="T62" fmla="+- 0 998 970"/>
                              <a:gd name="T63" fmla="*/ 998 h 743"/>
                              <a:gd name="T64" fmla="+- 0 10091 2475"/>
                              <a:gd name="T65" fmla="*/ T64 w 7616"/>
                              <a:gd name="T66" fmla="+- 0 970 970"/>
                              <a:gd name="T67" fmla="*/ 970 h 7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743">
                                <a:moveTo>
                                  <a:pt x="0" y="742"/>
                                </a:moveTo>
                                <a:lnTo>
                                  <a:pt x="476" y="680"/>
                                </a:lnTo>
                                <a:lnTo>
                                  <a:pt x="952" y="619"/>
                                </a:lnTo>
                                <a:lnTo>
                                  <a:pt x="1428" y="560"/>
                                </a:lnTo>
                                <a:lnTo>
                                  <a:pt x="1904" y="504"/>
                                </a:lnTo>
                                <a:lnTo>
                                  <a:pt x="2380" y="450"/>
                                </a:lnTo>
                                <a:lnTo>
                                  <a:pt x="2856" y="398"/>
                                </a:lnTo>
                                <a:lnTo>
                                  <a:pt x="3332" y="348"/>
                                </a:lnTo>
                                <a:lnTo>
                                  <a:pt x="3808" y="300"/>
                                </a:lnTo>
                                <a:lnTo>
                                  <a:pt x="4284" y="254"/>
                                </a:lnTo>
                                <a:lnTo>
                                  <a:pt x="4760" y="209"/>
                                </a:lnTo>
                                <a:lnTo>
                                  <a:pt x="5236" y="168"/>
                                </a:lnTo>
                                <a:lnTo>
                                  <a:pt x="5712" y="129"/>
                                </a:lnTo>
                                <a:lnTo>
                                  <a:pt x="6188" y="93"/>
                                </a:lnTo>
                                <a:lnTo>
                                  <a:pt x="6664" y="59"/>
                                </a:lnTo>
                                <a:lnTo>
                                  <a:pt x="7140" y="28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59"/>
                        <wps:cNvSpPr>
                          <a:spLocks/>
                        </wps:cNvSpPr>
                        <wps:spPr bwMode="auto">
                          <a:xfrm>
                            <a:off x="2475" y="1744"/>
                            <a:ext cx="7616" cy="995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371 1744"/>
                              <a:gd name="T3" fmla="*/ 2371 h 995"/>
                              <a:gd name="T4" fmla="+- 0 2951 2475"/>
                              <a:gd name="T5" fmla="*/ T4 w 7616"/>
                              <a:gd name="T6" fmla="+- 0 2475 1744"/>
                              <a:gd name="T7" fmla="*/ 2475 h 995"/>
                              <a:gd name="T8" fmla="+- 0 3427 2475"/>
                              <a:gd name="T9" fmla="*/ T8 w 7616"/>
                              <a:gd name="T10" fmla="+- 0 2570 1744"/>
                              <a:gd name="T11" fmla="*/ 2570 h 995"/>
                              <a:gd name="T12" fmla="+- 0 3903 2475"/>
                              <a:gd name="T13" fmla="*/ T12 w 7616"/>
                              <a:gd name="T14" fmla="+- 0 2650 1744"/>
                              <a:gd name="T15" fmla="*/ 2650 h 995"/>
                              <a:gd name="T16" fmla="+- 0 4379 2475"/>
                              <a:gd name="T17" fmla="*/ T16 w 7616"/>
                              <a:gd name="T18" fmla="+- 0 2708 1744"/>
                              <a:gd name="T19" fmla="*/ 2708 h 995"/>
                              <a:gd name="T20" fmla="+- 0 4855 2475"/>
                              <a:gd name="T21" fmla="*/ T20 w 7616"/>
                              <a:gd name="T22" fmla="+- 0 2739 1744"/>
                              <a:gd name="T23" fmla="*/ 2739 h 995"/>
                              <a:gd name="T24" fmla="+- 0 5331 2475"/>
                              <a:gd name="T25" fmla="*/ T24 w 7616"/>
                              <a:gd name="T26" fmla="+- 0 2734 1744"/>
                              <a:gd name="T27" fmla="*/ 2734 h 995"/>
                              <a:gd name="T28" fmla="+- 0 5807 2475"/>
                              <a:gd name="T29" fmla="*/ T28 w 7616"/>
                              <a:gd name="T30" fmla="+- 0 2695 1744"/>
                              <a:gd name="T31" fmla="*/ 2695 h 995"/>
                              <a:gd name="T32" fmla="+- 0 6283 2475"/>
                              <a:gd name="T33" fmla="*/ T32 w 7616"/>
                              <a:gd name="T34" fmla="+- 0 2626 1744"/>
                              <a:gd name="T35" fmla="*/ 2626 h 995"/>
                              <a:gd name="T36" fmla="+- 0 6759 2475"/>
                              <a:gd name="T37" fmla="*/ T36 w 7616"/>
                              <a:gd name="T38" fmla="+- 0 2531 1744"/>
                              <a:gd name="T39" fmla="*/ 2531 h 995"/>
                              <a:gd name="T40" fmla="+- 0 7235 2475"/>
                              <a:gd name="T41" fmla="*/ T40 w 7616"/>
                              <a:gd name="T42" fmla="+- 0 2415 1744"/>
                              <a:gd name="T43" fmla="*/ 2415 h 995"/>
                              <a:gd name="T44" fmla="+- 0 7711 2475"/>
                              <a:gd name="T45" fmla="*/ T44 w 7616"/>
                              <a:gd name="T46" fmla="+- 0 2287 1744"/>
                              <a:gd name="T47" fmla="*/ 2287 h 995"/>
                              <a:gd name="T48" fmla="+- 0 8187 2475"/>
                              <a:gd name="T49" fmla="*/ T48 w 7616"/>
                              <a:gd name="T50" fmla="+- 0 2156 1744"/>
                              <a:gd name="T51" fmla="*/ 2156 h 995"/>
                              <a:gd name="T52" fmla="+- 0 8663 2475"/>
                              <a:gd name="T53" fmla="*/ T52 w 7616"/>
                              <a:gd name="T54" fmla="+- 0 2031 1744"/>
                              <a:gd name="T55" fmla="*/ 2031 h 995"/>
                              <a:gd name="T56" fmla="+- 0 9139 2475"/>
                              <a:gd name="T57" fmla="*/ T56 w 7616"/>
                              <a:gd name="T58" fmla="+- 0 1918 1744"/>
                              <a:gd name="T59" fmla="*/ 1918 h 995"/>
                              <a:gd name="T60" fmla="+- 0 9615 2475"/>
                              <a:gd name="T61" fmla="*/ T60 w 7616"/>
                              <a:gd name="T62" fmla="+- 0 1822 1744"/>
                              <a:gd name="T63" fmla="*/ 1822 h 995"/>
                              <a:gd name="T64" fmla="+- 0 10091 2475"/>
                              <a:gd name="T65" fmla="*/ T64 w 7616"/>
                              <a:gd name="T66" fmla="+- 0 1744 1744"/>
                              <a:gd name="T67" fmla="*/ 1744 h 9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995">
                                <a:moveTo>
                                  <a:pt x="0" y="627"/>
                                </a:moveTo>
                                <a:lnTo>
                                  <a:pt x="476" y="731"/>
                                </a:lnTo>
                                <a:lnTo>
                                  <a:pt x="952" y="826"/>
                                </a:lnTo>
                                <a:lnTo>
                                  <a:pt x="1428" y="906"/>
                                </a:lnTo>
                                <a:lnTo>
                                  <a:pt x="1904" y="964"/>
                                </a:lnTo>
                                <a:lnTo>
                                  <a:pt x="2380" y="995"/>
                                </a:lnTo>
                                <a:lnTo>
                                  <a:pt x="2856" y="990"/>
                                </a:lnTo>
                                <a:lnTo>
                                  <a:pt x="3332" y="951"/>
                                </a:lnTo>
                                <a:lnTo>
                                  <a:pt x="3808" y="882"/>
                                </a:lnTo>
                                <a:lnTo>
                                  <a:pt x="4284" y="787"/>
                                </a:lnTo>
                                <a:lnTo>
                                  <a:pt x="4760" y="671"/>
                                </a:lnTo>
                                <a:lnTo>
                                  <a:pt x="5236" y="543"/>
                                </a:lnTo>
                                <a:lnTo>
                                  <a:pt x="5712" y="412"/>
                                </a:lnTo>
                                <a:lnTo>
                                  <a:pt x="6188" y="287"/>
                                </a:lnTo>
                                <a:lnTo>
                                  <a:pt x="6664" y="174"/>
                                </a:lnTo>
                                <a:lnTo>
                                  <a:pt x="7140" y="78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58"/>
                        <wps:cNvSpPr>
                          <a:spLocks/>
                        </wps:cNvSpPr>
                        <wps:spPr bwMode="auto">
                          <a:xfrm>
                            <a:off x="2475" y="-249"/>
                            <a:ext cx="7616" cy="416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67 -249"/>
                              <a:gd name="T3" fmla="*/ 167 h 416"/>
                              <a:gd name="T4" fmla="+- 0 2951 2475"/>
                              <a:gd name="T5" fmla="*/ T4 w 7616"/>
                              <a:gd name="T6" fmla="+- 0 128 -249"/>
                              <a:gd name="T7" fmla="*/ 128 h 416"/>
                              <a:gd name="T8" fmla="+- 0 3427 2475"/>
                              <a:gd name="T9" fmla="*/ T8 w 7616"/>
                              <a:gd name="T10" fmla="+- 0 108 -249"/>
                              <a:gd name="T11" fmla="*/ 108 h 416"/>
                              <a:gd name="T12" fmla="+- 0 3903 2475"/>
                              <a:gd name="T13" fmla="*/ T12 w 7616"/>
                              <a:gd name="T14" fmla="+- 0 103 -249"/>
                              <a:gd name="T15" fmla="*/ 103 h 416"/>
                              <a:gd name="T16" fmla="+- 0 4379 2475"/>
                              <a:gd name="T17" fmla="*/ T16 w 7616"/>
                              <a:gd name="T18" fmla="+- 0 79 -249"/>
                              <a:gd name="T19" fmla="*/ 79 h 416"/>
                              <a:gd name="T20" fmla="+- 0 4855 2475"/>
                              <a:gd name="T21" fmla="*/ T20 w 7616"/>
                              <a:gd name="T22" fmla="+- 0 49 -249"/>
                              <a:gd name="T23" fmla="*/ 49 h 416"/>
                              <a:gd name="T24" fmla="+- 0 5331 2475"/>
                              <a:gd name="T25" fmla="*/ T24 w 7616"/>
                              <a:gd name="T26" fmla="+- 0 -14 -249"/>
                              <a:gd name="T27" fmla="*/ -14 h 416"/>
                              <a:gd name="T28" fmla="+- 0 5807 2475"/>
                              <a:gd name="T29" fmla="*/ T28 w 7616"/>
                              <a:gd name="T30" fmla="+- 0 -19 -249"/>
                              <a:gd name="T31" fmla="*/ -19 h 416"/>
                              <a:gd name="T32" fmla="+- 0 6283 2475"/>
                              <a:gd name="T33" fmla="*/ T32 w 7616"/>
                              <a:gd name="T34" fmla="+- 0 -48 -249"/>
                              <a:gd name="T35" fmla="*/ -48 h 416"/>
                              <a:gd name="T36" fmla="+- 0 6759 2475"/>
                              <a:gd name="T37" fmla="*/ T36 w 7616"/>
                              <a:gd name="T38" fmla="+- 0 -78 -249"/>
                              <a:gd name="T39" fmla="*/ -78 h 416"/>
                              <a:gd name="T40" fmla="+- 0 7235 2475"/>
                              <a:gd name="T41" fmla="*/ T40 w 7616"/>
                              <a:gd name="T42" fmla="+- 0 -92 -249"/>
                              <a:gd name="T43" fmla="*/ -92 h 416"/>
                              <a:gd name="T44" fmla="+- 0 7711 2475"/>
                              <a:gd name="T45" fmla="*/ T44 w 7616"/>
                              <a:gd name="T46" fmla="+- 0 -175 -249"/>
                              <a:gd name="T47" fmla="*/ -175 h 416"/>
                              <a:gd name="T48" fmla="+- 0 8187 2475"/>
                              <a:gd name="T49" fmla="*/ T48 w 7616"/>
                              <a:gd name="T50" fmla="+- 0 -170 -249"/>
                              <a:gd name="T51" fmla="*/ -170 h 416"/>
                              <a:gd name="T52" fmla="+- 0 8663 2475"/>
                              <a:gd name="T53" fmla="*/ T52 w 7616"/>
                              <a:gd name="T54" fmla="+- 0 -234 -249"/>
                              <a:gd name="T55" fmla="*/ -234 h 416"/>
                              <a:gd name="T56" fmla="+- 0 9139 2475"/>
                              <a:gd name="T57" fmla="*/ T56 w 7616"/>
                              <a:gd name="T58" fmla="+- 0 -249 -249"/>
                              <a:gd name="T59" fmla="*/ -249 h 416"/>
                              <a:gd name="T60" fmla="+- 0 9615 2475"/>
                              <a:gd name="T61" fmla="*/ T60 w 7616"/>
                              <a:gd name="T62" fmla="+- 0 -210 -249"/>
                              <a:gd name="T63" fmla="*/ -210 h 416"/>
                              <a:gd name="T64" fmla="+- 0 10091 2475"/>
                              <a:gd name="T65" fmla="*/ T64 w 7616"/>
                              <a:gd name="T66" fmla="+- 0 -210 -249"/>
                              <a:gd name="T67" fmla="*/ -210 h 4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416">
                                <a:moveTo>
                                  <a:pt x="0" y="416"/>
                                </a:moveTo>
                                <a:lnTo>
                                  <a:pt x="476" y="377"/>
                                </a:lnTo>
                                <a:lnTo>
                                  <a:pt x="952" y="357"/>
                                </a:lnTo>
                                <a:lnTo>
                                  <a:pt x="1428" y="352"/>
                                </a:lnTo>
                                <a:lnTo>
                                  <a:pt x="1904" y="328"/>
                                </a:lnTo>
                                <a:lnTo>
                                  <a:pt x="2380" y="298"/>
                                </a:lnTo>
                                <a:lnTo>
                                  <a:pt x="2856" y="235"/>
                                </a:lnTo>
                                <a:lnTo>
                                  <a:pt x="3332" y="230"/>
                                </a:lnTo>
                                <a:lnTo>
                                  <a:pt x="3808" y="201"/>
                                </a:lnTo>
                                <a:lnTo>
                                  <a:pt x="4284" y="171"/>
                                </a:lnTo>
                                <a:lnTo>
                                  <a:pt x="4760" y="157"/>
                                </a:lnTo>
                                <a:lnTo>
                                  <a:pt x="5236" y="74"/>
                                </a:lnTo>
                                <a:lnTo>
                                  <a:pt x="5712" y="79"/>
                                </a:lnTo>
                                <a:lnTo>
                                  <a:pt x="6188" y="15"/>
                                </a:lnTo>
                                <a:lnTo>
                                  <a:pt x="6664" y="0"/>
                                </a:lnTo>
                                <a:lnTo>
                                  <a:pt x="7140" y="39"/>
                                </a:lnTo>
                                <a:lnTo>
                                  <a:pt x="7616" y="39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AutoShape 57"/>
                        <wps:cNvSpPr>
                          <a:spLocks/>
                        </wps:cNvSpPr>
                        <wps:spPr bwMode="auto">
                          <a:xfrm>
                            <a:off x="1261" y="6583"/>
                            <a:ext cx="12409" cy="2676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943 6584"/>
                              <a:gd name="T3" fmla="*/ 943 h 2676"/>
                              <a:gd name="T4" fmla="+- 0 2951 1262"/>
                              <a:gd name="T5" fmla="*/ T4 w 12409"/>
                              <a:gd name="T6" fmla="+- 0 867 6584"/>
                              <a:gd name="T7" fmla="*/ 867 h 2676"/>
                              <a:gd name="T8" fmla="+- 0 3427 1262"/>
                              <a:gd name="T9" fmla="*/ T8 w 12409"/>
                              <a:gd name="T10" fmla="+- 0 796 6584"/>
                              <a:gd name="T11" fmla="*/ 796 h 2676"/>
                              <a:gd name="T12" fmla="+- 0 3903 1262"/>
                              <a:gd name="T13" fmla="*/ T12 w 12409"/>
                              <a:gd name="T14" fmla="+- 0 736 6584"/>
                              <a:gd name="T15" fmla="*/ 736 h 2676"/>
                              <a:gd name="T16" fmla="+- 0 4379 1262"/>
                              <a:gd name="T17" fmla="*/ T16 w 12409"/>
                              <a:gd name="T18" fmla="+- 0 690 6584"/>
                              <a:gd name="T19" fmla="*/ 690 h 2676"/>
                              <a:gd name="T20" fmla="+- 0 4855 1262"/>
                              <a:gd name="T21" fmla="*/ T20 w 12409"/>
                              <a:gd name="T22" fmla="+- 0 661 6584"/>
                              <a:gd name="T23" fmla="*/ 661 h 2676"/>
                              <a:gd name="T24" fmla="+- 0 5331 1262"/>
                              <a:gd name="T25" fmla="*/ T24 w 12409"/>
                              <a:gd name="T26" fmla="+- 0 645 6584"/>
                              <a:gd name="T27" fmla="*/ 645 h 2676"/>
                              <a:gd name="T28" fmla="+- 0 5807 1262"/>
                              <a:gd name="T29" fmla="*/ T28 w 12409"/>
                              <a:gd name="T30" fmla="+- 0 637 6584"/>
                              <a:gd name="T31" fmla="*/ 637 h 2676"/>
                              <a:gd name="T32" fmla="+- 0 6283 1262"/>
                              <a:gd name="T33" fmla="*/ T32 w 12409"/>
                              <a:gd name="T34" fmla="+- 0 630 6584"/>
                              <a:gd name="T35" fmla="*/ 630 h 2676"/>
                              <a:gd name="T36" fmla="+- 0 6759 1262"/>
                              <a:gd name="T37" fmla="*/ T36 w 12409"/>
                              <a:gd name="T38" fmla="+- 0 624 6584"/>
                              <a:gd name="T39" fmla="*/ 624 h 2676"/>
                              <a:gd name="T40" fmla="+- 0 7235 1262"/>
                              <a:gd name="T41" fmla="*/ T40 w 12409"/>
                              <a:gd name="T42" fmla="+- 0 616 6584"/>
                              <a:gd name="T43" fmla="*/ 616 h 2676"/>
                              <a:gd name="T44" fmla="+- 0 7711 1262"/>
                              <a:gd name="T45" fmla="*/ T44 w 12409"/>
                              <a:gd name="T46" fmla="+- 0 606 6584"/>
                              <a:gd name="T47" fmla="*/ 606 h 2676"/>
                              <a:gd name="T48" fmla="+- 0 8187 1262"/>
                              <a:gd name="T49" fmla="*/ T48 w 12409"/>
                              <a:gd name="T50" fmla="+- 0 593 6584"/>
                              <a:gd name="T51" fmla="*/ 593 h 2676"/>
                              <a:gd name="T52" fmla="+- 0 8663 1262"/>
                              <a:gd name="T53" fmla="*/ T52 w 12409"/>
                              <a:gd name="T54" fmla="+- 0 578 6584"/>
                              <a:gd name="T55" fmla="*/ 578 h 2676"/>
                              <a:gd name="T56" fmla="+- 0 9139 1262"/>
                              <a:gd name="T57" fmla="*/ T56 w 12409"/>
                              <a:gd name="T58" fmla="+- 0 562 6584"/>
                              <a:gd name="T59" fmla="*/ 562 h 2676"/>
                              <a:gd name="T60" fmla="+- 0 9615 1262"/>
                              <a:gd name="T61" fmla="*/ T60 w 12409"/>
                              <a:gd name="T62" fmla="+- 0 545 6584"/>
                              <a:gd name="T63" fmla="*/ 545 h 2676"/>
                              <a:gd name="T64" fmla="+- 0 10091 1262"/>
                              <a:gd name="T65" fmla="*/ T64 w 12409"/>
                              <a:gd name="T66" fmla="+- 0 525 6584"/>
                              <a:gd name="T67" fmla="*/ 525 h 2676"/>
                              <a:gd name="T68" fmla="+- 0 2475 1262"/>
                              <a:gd name="T69" fmla="*/ T68 w 12409"/>
                              <a:gd name="T70" fmla="+- 0 2167 6584"/>
                              <a:gd name="T71" fmla="*/ 2167 h 2676"/>
                              <a:gd name="T72" fmla="+- 0 2951 1262"/>
                              <a:gd name="T73" fmla="*/ T72 w 12409"/>
                              <a:gd name="T74" fmla="+- 0 2131 6584"/>
                              <a:gd name="T75" fmla="*/ 2131 h 2676"/>
                              <a:gd name="T76" fmla="+- 0 3427 1262"/>
                              <a:gd name="T77" fmla="*/ T76 w 12409"/>
                              <a:gd name="T78" fmla="+- 0 2094 6584"/>
                              <a:gd name="T79" fmla="*/ 2094 h 2676"/>
                              <a:gd name="T80" fmla="+- 0 3903 1262"/>
                              <a:gd name="T81" fmla="*/ T80 w 12409"/>
                              <a:gd name="T82" fmla="+- 0 2055 6584"/>
                              <a:gd name="T83" fmla="*/ 2055 h 2676"/>
                              <a:gd name="T84" fmla="+- 0 4379 1262"/>
                              <a:gd name="T85" fmla="*/ T84 w 12409"/>
                              <a:gd name="T86" fmla="+- 0 2015 6584"/>
                              <a:gd name="T87" fmla="*/ 2015 h 2676"/>
                              <a:gd name="T88" fmla="+- 0 4855 1262"/>
                              <a:gd name="T89" fmla="*/ T88 w 12409"/>
                              <a:gd name="T90" fmla="+- 0 1974 6584"/>
                              <a:gd name="T91" fmla="*/ 1974 h 2676"/>
                              <a:gd name="T92" fmla="+- 0 5331 1262"/>
                              <a:gd name="T93" fmla="*/ T92 w 12409"/>
                              <a:gd name="T94" fmla="+- 0 1931 6584"/>
                              <a:gd name="T95" fmla="*/ 1931 h 2676"/>
                              <a:gd name="T96" fmla="+- 0 5807 1262"/>
                              <a:gd name="T97" fmla="*/ T96 w 12409"/>
                              <a:gd name="T98" fmla="+- 0 1888 6584"/>
                              <a:gd name="T99" fmla="*/ 1888 h 2676"/>
                              <a:gd name="T100" fmla="+- 0 6283 1262"/>
                              <a:gd name="T101" fmla="*/ T100 w 12409"/>
                              <a:gd name="T102" fmla="+- 0 1844 6584"/>
                              <a:gd name="T103" fmla="*/ 1844 h 2676"/>
                              <a:gd name="T104" fmla="+- 0 6759 1262"/>
                              <a:gd name="T105" fmla="*/ T104 w 12409"/>
                              <a:gd name="T106" fmla="+- 0 1801 6584"/>
                              <a:gd name="T107" fmla="*/ 1801 h 2676"/>
                              <a:gd name="T108" fmla="+- 0 7235 1262"/>
                              <a:gd name="T109" fmla="*/ T108 w 12409"/>
                              <a:gd name="T110" fmla="+- 0 1759 6584"/>
                              <a:gd name="T111" fmla="*/ 1759 h 2676"/>
                              <a:gd name="T112" fmla="+- 0 7711 1262"/>
                              <a:gd name="T113" fmla="*/ T112 w 12409"/>
                              <a:gd name="T114" fmla="+- 0 1720 6584"/>
                              <a:gd name="T115" fmla="*/ 1720 h 2676"/>
                              <a:gd name="T116" fmla="+- 0 8187 1262"/>
                              <a:gd name="T117" fmla="*/ T116 w 12409"/>
                              <a:gd name="T118" fmla="+- 0 1685 6584"/>
                              <a:gd name="T119" fmla="*/ 1685 h 2676"/>
                              <a:gd name="T120" fmla="+- 0 8663 1262"/>
                              <a:gd name="T121" fmla="*/ T120 w 12409"/>
                              <a:gd name="T122" fmla="+- 0 1653 6584"/>
                              <a:gd name="T123" fmla="*/ 1653 h 2676"/>
                              <a:gd name="T124" fmla="+- 0 9139 1262"/>
                              <a:gd name="T125" fmla="*/ T124 w 12409"/>
                              <a:gd name="T126" fmla="+- 0 1625 6584"/>
                              <a:gd name="T127" fmla="*/ 1625 h 2676"/>
                              <a:gd name="T128" fmla="+- 0 9615 1262"/>
                              <a:gd name="T129" fmla="*/ T128 w 12409"/>
                              <a:gd name="T130" fmla="+- 0 1600 6584"/>
                              <a:gd name="T131" fmla="*/ 1600 h 2676"/>
                              <a:gd name="T132" fmla="+- 0 10091 1262"/>
                              <a:gd name="T133" fmla="*/ T132 w 12409"/>
                              <a:gd name="T134" fmla="+- 0 1577 6584"/>
                              <a:gd name="T135" fmla="*/ 1577 h 2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2676">
                                <a:moveTo>
                                  <a:pt x="1213" y="-5641"/>
                                </a:moveTo>
                                <a:lnTo>
                                  <a:pt x="1689" y="-5717"/>
                                </a:lnTo>
                                <a:lnTo>
                                  <a:pt x="2165" y="-5788"/>
                                </a:lnTo>
                                <a:lnTo>
                                  <a:pt x="2641" y="-5848"/>
                                </a:lnTo>
                                <a:lnTo>
                                  <a:pt x="3117" y="-5894"/>
                                </a:lnTo>
                                <a:lnTo>
                                  <a:pt x="3593" y="-5923"/>
                                </a:lnTo>
                                <a:lnTo>
                                  <a:pt x="4069" y="-5939"/>
                                </a:lnTo>
                                <a:lnTo>
                                  <a:pt x="4545" y="-5947"/>
                                </a:lnTo>
                                <a:lnTo>
                                  <a:pt x="5021" y="-5954"/>
                                </a:lnTo>
                                <a:lnTo>
                                  <a:pt x="5497" y="-5960"/>
                                </a:lnTo>
                                <a:lnTo>
                                  <a:pt x="5973" y="-5968"/>
                                </a:lnTo>
                                <a:lnTo>
                                  <a:pt x="6449" y="-5978"/>
                                </a:lnTo>
                                <a:lnTo>
                                  <a:pt x="6925" y="-5991"/>
                                </a:lnTo>
                                <a:lnTo>
                                  <a:pt x="7401" y="-6006"/>
                                </a:lnTo>
                                <a:lnTo>
                                  <a:pt x="7877" y="-6022"/>
                                </a:lnTo>
                                <a:lnTo>
                                  <a:pt x="8353" y="-6039"/>
                                </a:lnTo>
                                <a:lnTo>
                                  <a:pt x="8829" y="-6059"/>
                                </a:lnTo>
                                <a:moveTo>
                                  <a:pt x="1213" y="-4417"/>
                                </a:moveTo>
                                <a:lnTo>
                                  <a:pt x="1689" y="-4453"/>
                                </a:lnTo>
                                <a:lnTo>
                                  <a:pt x="2165" y="-4490"/>
                                </a:lnTo>
                                <a:lnTo>
                                  <a:pt x="2641" y="-4529"/>
                                </a:lnTo>
                                <a:lnTo>
                                  <a:pt x="3117" y="-4569"/>
                                </a:lnTo>
                                <a:lnTo>
                                  <a:pt x="3593" y="-4610"/>
                                </a:lnTo>
                                <a:lnTo>
                                  <a:pt x="4069" y="-4653"/>
                                </a:lnTo>
                                <a:lnTo>
                                  <a:pt x="4545" y="-4696"/>
                                </a:lnTo>
                                <a:lnTo>
                                  <a:pt x="5021" y="-4740"/>
                                </a:lnTo>
                                <a:lnTo>
                                  <a:pt x="5497" y="-4783"/>
                                </a:lnTo>
                                <a:lnTo>
                                  <a:pt x="5973" y="-4825"/>
                                </a:lnTo>
                                <a:lnTo>
                                  <a:pt x="6449" y="-4864"/>
                                </a:lnTo>
                                <a:lnTo>
                                  <a:pt x="6925" y="-4899"/>
                                </a:lnTo>
                                <a:lnTo>
                                  <a:pt x="7401" y="-4931"/>
                                </a:lnTo>
                                <a:lnTo>
                                  <a:pt x="7877" y="-4959"/>
                                </a:lnTo>
                                <a:lnTo>
                                  <a:pt x="8353" y="-4984"/>
                                </a:lnTo>
                                <a:lnTo>
                                  <a:pt x="8829" y="-5007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56"/>
                        <wps:cNvSpPr>
                          <a:spLocks/>
                        </wps:cNvSpPr>
                        <wps:spPr bwMode="auto">
                          <a:xfrm>
                            <a:off x="2475" y="903"/>
                            <a:ext cx="7616" cy="348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251 903"/>
                              <a:gd name="T3" fmla="*/ 1251 h 348"/>
                              <a:gd name="T4" fmla="+- 0 2951 2475"/>
                              <a:gd name="T5" fmla="*/ T4 w 7616"/>
                              <a:gd name="T6" fmla="+- 0 1243 903"/>
                              <a:gd name="T7" fmla="*/ 1243 h 348"/>
                              <a:gd name="T8" fmla="+- 0 3427 2475"/>
                              <a:gd name="T9" fmla="*/ T8 w 7616"/>
                              <a:gd name="T10" fmla="+- 0 1230 903"/>
                              <a:gd name="T11" fmla="*/ 1230 h 348"/>
                              <a:gd name="T12" fmla="+- 0 3903 2475"/>
                              <a:gd name="T13" fmla="*/ T12 w 7616"/>
                              <a:gd name="T14" fmla="+- 0 1212 903"/>
                              <a:gd name="T15" fmla="*/ 1212 h 348"/>
                              <a:gd name="T16" fmla="+- 0 4379 2475"/>
                              <a:gd name="T17" fmla="*/ T16 w 7616"/>
                              <a:gd name="T18" fmla="+- 0 1188 903"/>
                              <a:gd name="T19" fmla="*/ 1188 h 348"/>
                              <a:gd name="T20" fmla="+- 0 4855 2475"/>
                              <a:gd name="T21" fmla="*/ T20 w 7616"/>
                              <a:gd name="T22" fmla="+- 0 1160 903"/>
                              <a:gd name="T23" fmla="*/ 1160 h 348"/>
                              <a:gd name="T24" fmla="+- 0 5331 2475"/>
                              <a:gd name="T25" fmla="*/ T24 w 7616"/>
                              <a:gd name="T26" fmla="+- 0 1129 903"/>
                              <a:gd name="T27" fmla="*/ 1129 h 348"/>
                              <a:gd name="T28" fmla="+- 0 5807 2475"/>
                              <a:gd name="T29" fmla="*/ T28 w 7616"/>
                              <a:gd name="T30" fmla="+- 0 1097 903"/>
                              <a:gd name="T31" fmla="*/ 1097 h 348"/>
                              <a:gd name="T32" fmla="+- 0 6283 2475"/>
                              <a:gd name="T33" fmla="*/ T32 w 7616"/>
                              <a:gd name="T34" fmla="+- 0 1065 903"/>
                              <a:gd name="T35" fmla="*/ 1065 h 348"/>
                              <a:gd name="T36" fmla="+- 0 6759 2475"/>
                              <a:gd name="T37" fmla="*/ T36 w 7616"/>
                              <a:gd name="T38" fmla="+- 0 1035 903"/>
                              <a:gd name="T39" fmla="*/ 1035 h 348"/>
                              <a:gd name="T40" fmla="+- 0 7235 2475"/>
                              <a:gd name="T41" fmla="*/ T40 w 7616"/>
                              <a:gd name="T42" fmla="+- 0 1008 903"/>
                              <a:gd name="T43" fmla="*/ 1008 h 348"/>
                              <a:gd name="T44" fmla="+- 0 7711 2475"/>
                              <a:gd name="T45" fmla="*/ T44 w 7616"/>
                              <a:gd name="T46" fmla="+- 0 984 903"/>
                              <a:gd name="T47" fmla="*/ 984 h 348"/>
                              <a:gd name="T48" fmla="+- 0 8187 2475"/>
                              <a:gd name="T49" fmla="*/ T48 w 7616"/>
                              <a:gd name="T50" fmla="+- 0 963 903"/>
                              <a:gd name="T51" fmla="*/ 963 h 348"/>
                              <a:gd name="T52" fmla="+- 0 8663 2475"/>
                              <a:gd name="T53" fmla="*/ T52 w 7616"/>
                              <a:gd name="T54" fmla="+- 0 945 903"/>
                              <a:gd name="T55" fmla="*/ 945 h 348"/>
                              <a:gd name="T56" fmla="+- 0 9139 2475"/>
                              <a:gd name="T57" fmla="*/ T56 w 7616"/>
                              <a:gd name="T58" fmla="+- 0 929 903"/>
                              <a:gd name="T59" fmla="*/ 929 h 348"/>
                              <a:gd name="T60" fmla="+- 0 9615 2475"/>
                              <a:gd name="T61" fmla="*/ T60 w 7616"/>
                              <a:gd name="T62" fmla="+- 0 916 903"/>
                              <a:gd name="T63" fmla="*/ 916 h 348"/>
                              <a:gd name="T64" fmla="+- 0 10091 2475"/>
                              <a:gd name="T65" fmla="*/ T64 w 7616"/>
                              <a:gd name="T66" fmla="+- 0 903 903"/>
                              <a:gd name="T67" fmla="*/ 903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348">
                                <a:moveTo>
                                  <a:pt x="0" y="348"/>
                                </a:moveTo>
                                <a:lnTo>
                                  <a:pt x="476" y="340"/>
                                </a:lnTo>
                                <a:lnTo>
                                  <a:pt x="952" y="327"/>
                                </a:lnTo>
                                <a:lnTo>
                                  <a:pt x="1428" y="309"/>
                                </a:lnTo>
                                <a:lnTo>
                                  <a:pt x="1904" y="285"/>
                                </a:lnTo>
                                <a:lnTo>
                                  <a:pt x="2380" y="257"/>
                                </a:lnTo>
                                <a:lnTo>
                                  <a:pt x="2856" y="226"/>
                                </a:lnTo>
                                <a:lnTo>
                                  <a:pt x="3332" y="194"/>
                                </a:lnTo>
                                <a:lnTo>
                                  <a:pt x="3808" y="162"/>
                                </a:lnTo>
                                <a:lnTo>
                                  <a:pt x="4284" y="132"/>
                                </a:lnTo>
                                <a:lnTo>
                                  <a:pt x="4760" y="105"/>
                                </a:lnTo>
                                <a:lnTo>
                                  <a:pt x="5236" y="81"/>
                                </a:lnTo>
                                <a:lnTo>
                                  <a:pt x="5712" y="60"/>
                                </a:lnTo>
                                <a:lnTo>
                                  <a:pt x="6188" y="42"/>
                                </a:lnTo>
                                <a:lnTo>
                                  <a:pt x="6664" y="26"/>
                                </a:lnTo>
                                <a:lnTo>
                                  <a:pt x="7140" y="13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55"/>
                        <wps:cNvSpPr>
                          <a:spLocks/>
                        </wps:cNvSpPr>
                        <wps:spPr bwMode="auto">
                          <a:xfrm>
                            <a:off x="2475" y="2233"/>
                            <a:ext cx="7616" cy="1155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3133 2233"/>
                              <a:gd name="T3" fmla="*/ 3133 h 1155"/>
                              <a:gd name="T4" fmla="+- 0 2951 2475"/>
                              <a:gd name="T5" fmla="*/ T4 w 7616"/>
                              <a:gd name="T6" fmla="+- 0 3247 2233"/>
                              <a:gd name="T7" fmla="*/ 3247 h 1155"/>
                              <a:gd name="T8" fmla="+- 0 3427 2475"/>
                              <a:gd name="T9" fmla="*/ T8 w 7616"/>
                              <a:gd name="T10" fmla="+- 0 3329 2233"/>
                              <a:gd name="T11" fmla="*/ 3329 h 1155"/>
                              <a:gd name="T12" fmla="+- 0 3903 2475"/>
                              <a:gd name="T13" fmla="*/ T12 w 7616"/>
                              <a:gd name="T14" fmla="+- 0 3377 2233"/>
                              <a:gd name="T15" fmla="*/ 3377 h 1155"/>
                              <a:gd name="T16" fmla="+- 0 4379 2475"/>
                              <a:gd name="T17" fmla="*/ T16 w 7616"/>
                              <a:gd name="T18" fmla="+- 0 3388 2233"/>
                              <a:gd name="T19" fmla="*/ 3388 h 1155"/>
                              <a:gd name="T20" fmla="+- 0 4855 2475"/>
                              <a:gd name="T21" fmla="*/ T20 w 7616"/>
                              <a:gd name="T22" fmla="+- 0 3360 2233"/>
                              <a:gd name="T23" fmla="*/ 3360 h 1155"/>
                              <a:gd name="T24" fmla="+- 0 5331 2475"/>
                              <a:gd name="T25" fmla="*/ T24 w 7616"/>
                              <a:gd name="T26" fmla="+- 0 3296 2233"/>
                              <a:gd name="T27" fmla="*/ 3296 h 1155"/>
                              <a:gd name="T28" fmla="+- 0 5807 2475"/>
                              <a:gd name="T29" fmla="*/ T28 w 7616"/>
                              <a:gd name="T30" fmla="+- 0 3203 2233"/>
                              <a:gd name="T31" fmla="*/ 3203 h 1155"/>
                              <a:gd name="T32" fmla="+- 0 6283 2475"/>
                              <a:gd name="T33" fmla="*/ T32 w 7616"/>
                              <a:gd name="T34" fmla="+- 0 3089 2233"/>
                              <a:gd name="T35" fmla="*/ 3089 h 1155"/>
                              <a:gd name="T36" fmla="+- 0 6759 2475"/>
                              <a:gd name="T37" fmla="*/ T36 w 7616"/>
                              <a:gd name="T38" fmla="+- 0 2963 2233"/>
                              <a:gd name="T39" fmla="*/ 2963 h 1155"/>
                              <a:gd name="T40" fmla="+- 0 7235 2475"/>
                              <a:gd name="T41" fmla="*/ T40 w 7616"/>
                              <a:gd name="T42" fmla="+- 0 2833 2233"/>
                              <a:gd name="T43" fmla="*/ 2833 h 1155"/>
                              <a:gd name="T44" fmla="+- 0 7711 2475"/>
                              <a:gd name="T45" fmla="*/ T44 w 7616"/>
                              <a:gd name="T46" fmla="+- 0 2705 2233"/>
                              <a:gd name="T47" fmla="*/ 2705 h 1155"/>
                              <a:gd name="T48" fmla="+- 0 8187 2475"/>
                              <a:gd name="T49" fmla="*/ T48 w 7616"/>
                              <a:gd name="T50" fmla="+- 0 2584 2233"/>
                              <a:gd name="T51" fmla="*/ 2584 h 1155"/>
                              <a:gd name="T52" fmla="+- 0 8663 2475"/>
                              <a:gd name="T53" fmla="*/ T52 w 7616"/>
                              <a:gd name="T54" fmla="+- 0 2473 2233"/>
                              <a:gd name="T55" fmla="*/ 2473 h 1155"/>
                              <a:gd name="T56" fmla="+- 0 9139 2475"/>
                              <a:gd name="T57" fmla="*/ T56 w 7616"/>
                              <a:gd name="T58" fmla="+- 0 2376 2233"/>
                              <a:gd name="T59" fmla="*/ 2376 h 1155"/>
                              <a:gd name="T60" fmla="+- 0 9615 2475"/>
                              <a:gd name="T61" fmla="*/ T60 w 7616"/>
                              <a:gd name="T62" fmla="+- 0 2296 2233"/>
                              <a:gd name="T63" fmla="*/ 2296 h 1155"/>
                              <a:gd name="T64" fmla="+- 0 10091 2475"/>
                              <a:gd name="T65" fmla="*/ T64 w 7616"/>
                              <a:gd name="T66" fmla="+- 0 2233 2233"/>
                              <a:gd name="T67" fmla="*/ 2233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1155">
                                <a:moveTo>
                                  <a:pt x="0" y="900"/>
                                </a:moveTo>
                                <a:lnTo>
                                  <a:pt x="476" y="1014"/>
                                </a:lnTo>
                                <a:lnTo>
                                  <a:pt x="952" y="1096"/>
                                </a:lnTo>
                                <a:lnTo>
                                  <a:pt x="1428" y="1144"/>
                                </a:lnTo>
                                <a:lnTo>
                                  <a:pt x="1904" y="1155"/>
                                </a:lnTo>
                                <a:lnTo>
                                  <a:pt x="2380" y="1127"/>
                                </a:lnTo>
                                <a:lnTo>
                                  <a:pt x="2856" y="1063"/>
                                </a:lnTo>
                                <a:lnTo>
                                  <a:pt x="3332" y="970"/>
                                </a:lnTo>
                                <a:lnTo>
                                  <a:pt x="3808" y="856"/>
                                </a:lnTo>
                                <a:lnTo>
                                  <a:pt x="4284" y="730"/>
                                </a:lnTo>
                                <a:lnTo>
                                  <a:pt x="4760" y="600"/>
                                </a:lnTo>
                                <a:lnTo>
                                  <a:pt x="5236" y="472"/>
                                </a:lnTo>
                                <a:lnTo>
                                  <a:pt x="5712" y="351"/>
                                </a:lnTo>
                                <a:lnTo>
                                  <a:pt x="6188" y="240"/>
                                </a:lnTo>
                                <a:lnTo>
                                  <a:pt x="6664" y="143"/>
                                </a:lnTo>
                                <a:lnTo>
                                  <a:pt x="7140" y="63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AutoShape 54"/>
                        <wps:cNvSpPr>
                          <a:spLocks/>
                        </wps:cNvSpPr>
                        <wps:spPr bwMode="auto">
                          <a:xfrm>
                            <a:off x="1261" y="5327"/>
                            <a:ext cx="12409" cy="564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101 5328"/>
                              <a:gd name="T3" fmla="*/ 101 h 564"/>
                              <a:gd name="T4" fmla="+- 0 2951 1262"/>
                              <a:gd name="T5" fmla="*/ T4 w 12409"/>
                              <a:gd name="T6" fmla="+- 0 86 5328"/>
                              <a:gd name="T7" fmla="*/ 86 h 564"/>
                              <a:gd name="T8" fmla="+- 0 3427 1262"/>
                              <a:gd name="T9" fmla="*/ T8 w 12409"/>
                              <a:gd name="T10" fmla="+- 0 81 5328"/>
                              <a:gd name="T11" fmla="*/ 81 h 564"/>
                              <a:gd name="T12" fmla="+- 0 3903 1262"/>
                              <a:gd name="T13" fmla="*/ T12 w 12409"/>
                              <a:gd name="T14" fmla="+- 0 57 5328"/>
                              <a:gd name="T15" fmla="*/ 57 h 564"/>
                              <a:gd name="T16" fmla="+- 0 4379 1262"/>
                              <a:gd name="T17" fmla="*/ T16 w 12409"/>
                              <a:gd name="T18" fmla="+- 0 18 5328"/>
                              <a:gd name="T19" fmla="*/ 18 h 564"/>
                              <a:gd name="T20" fmla="+- 0 4855 1262"/>
                              <a:gd name="T21" fmla="*/ T20 w 12409"/>
                              <a:gd name="T22" fmla="+- 0 13 5328"/>
                              <a:gd name="T23" fmla="*/ 13 h 564"/>
                              <a:gd name="T24" fmla="+- 0 5331 1262"/>
                              <a:gd name="T25" fmla="*/ T24 w 12409"/>
                              <a:gd name="T26" fmla="+- 0 -7 5328"/>
                              <a:gd name="T27" fmla="*/ -7 h 564"/>
                              <a:gd name="T28" fmla="+- 0 5807 1262"/>
                              <a:gd name="T29" fmla="*/ T28 w 12409"/>
                              <a:gd name="T30" fmla="+- 0 -22 5328"/>
                              <a:gd name="T31" fmla="*/ -22 h 564"/>
                              <a:gd name="T32" fmla="+- 0 6283 1262"/>
                              <a:gd name="T33" fmla="*/ T32 w 12409"/>
                              <a:gd name="T34" fmla="+- 0 -41 5328"/>
                              <a:gd name="T35" fmla="*/ -41 h 564"/>
                              <a:gd name="T36" fmla="+- 0 6759 1262"/>
                              <a:gd name="T37" fmla="*/ T36 w 12409"/>
                              <a:gd name="T38" fmla="+- 0 -66 5328"/>
                              <a:gd name="T39" fmla="*/ -66 h 564"/>
                              <a:gd name="T40" fmla="+- 0 7235 1262"/>
                              <a:gd name="T41" fmla="*/ T40 w 12409"/>
                              <a:gd name="T42" fmla="+- 0 -75 5328"/>
                              <a:gd name="T43" fmla="*/ -75 h 564"/>
                              <a:gd name="T44" fmla="+- 0 7711 1262"/>
                              <a:gd name="T45" fmla="*/ T44 w 12409"/>
                              <a:gd name="T46" fmla="+- 0 -110 5328"/>
                              <a:gd name="T47" fmla="*/ -110 h 564"/>
                              <a:gd name="T48" fmla="+- 0 8187 1262"/>
                              <a:gd name="T49" fmla="*/ T48 w 12409"/>
                              <a:gd name="T50" fmla="+- 0 -100 5328"/>
                              <a:gd name="T51" fmla="*/ -100 h 564"/>
                              <a:gd name="T52" fmla="+- 0 8663 1262"/>
                              <a:gd name="T53" fmla="*/ T52 w 12409"/>
                              <a:gd name="T54" fmla="+- 0 -125 5328"/>
                              <a:gd name="T55" fmla="*/ -125 h 564"/>
                              <a:gd name="T56" fmla="+- 0 9139 1262"/>
                              <a:gd name="T57" fmla="*/ T56 w 12409"/>
                              <a:gd name="T58" fmla="+- 0 -153 5328"/>
                              <a:gd name="T59" fmla="*/ -153 h 564"/>
                              <a:gd name="T60" fmla="+- 0 9615 1262"/>
                              <a:gd name="T61" fmla="*/ T60 w 12409"/>
                              <a:gd name="T62" fmla="+- 0 -149 5328"/>
                              <a:gd name="T63" fmla="*/ -149 h 564"/>
                              <a:gd name="T64" fmla="+- 0 10091 1262"/>
                              <a:gd name="T65" fmla="*/ T64 w 12409"/>
                              <a:gd name="T66" fmla="+- 0 -149 5328"/>
                              <a:gd name="T67" fmla="*/ -149 h 564"/>
                              <a:gd name="T68" fmla="+- 0 2475 1262"/>
                              <a:gd name="T69" fmla="*/ T68 w 12409"/>
                              <a:gd name="T70" fmla="+- 0 97 5328"/>
                              <a:gd name="T71" fmla="*/ 97 h 564"/>
                              <a:gd name="T72" fmla="+- 0 2951 1262"/>
                              <a:gd name="T73" fmla="*/ T72 w 12409"/>
                              <a:gd name="T74" fmla="+- 0 48 5328"/>
                              <a:gd name="T75" fmla="*/ 48 h 564"/>
                              <a:gd name="T76" fmla="+- 0 3427 1262"/>
                              <a:gd name="T77" fmla="*/ T76 w 12409"/>
                              <a:gd name="T78" fmla="+- 0 29 5328"/>
                              <a:gd name="T79" fmla="*/ 29 h 564"/>
                              <a:gd name="T80" fmla="+- 0 3903 1262"/>
                              <a:gd name="T81" fmla="*/ T80 w 12409"/>
                              <a:gd name="T82" fmla="+- 0 14 5328"/>
                              <a:gd name="T83" fmla="*/ 14 h 564"/>
                              <a:gd name="T84" fmla="+- 0 4379 1262"/>
                              <a:gd name="T85" fmla="*/ T84 w 12409"/>
                              <a:gd name="T86" fmla="+- 0 -40 5328"/>
                              <a:gd name="T87" fmla="*/ -40 h 564"/>
                              <a:gd name="T88" fmla="+- 0 4855 1262"/>
                              <a:gd name="T89" fmla="*/ T88 w 12409"/>
                              <a:gd name="T90" fmla="+- 0 -54 5328"/>
                              <a:gd name="T91" fmla="*/ -54 h 564"/>
                              <a:gd name="T92" fmla="+- 0 5331 1262"/>
                              <a:gd name="T93" fmla="*/ T92 w 12409"/>
                              <a:gd name="T94" fmla="+- 0 -79 5328"/>
                              <a:gd name="T95" fmla="*/ -79 h 564"/>
                              <a:gd name="T96" fmla="+- 0 5807 1262"/>
                              <a:gd name="T97" fmla="*/ T96 w 12409"/>
                              <a:gd name="T98" fmla="+- 0 -104 5328"/>
                              <a:gd name="T99" fmla="*/ -104 h 564"/>
                              <a:gd name="T100" fmla="+- 0 6283 1262"/>
                              <a:gd name="T101" fmla="*/ T100 w 12409"/>
                              <a:gd name="T102" fmla="+- 0 -128 5328"/>
                              <a:gd name="T103" fmla="*/ -128 h 564"/>
                              <a:gd name="T104" fmla="+- 0 6759 1262"/>
                              <a:gd name="T105" fmla="*/ T104 w 12409"/>
                              <a:gd name="T106" fmla="+- 0 -133 5328"/>
                              <a:gd name="T107" fmla="*/ -133 h 564"/>
                              <a:gd name="T108" fmla="+- 0 7235 1262"/>
                              <a:gd name="T109" fmla="*/ T108 w 12409"/>
                              <a:gd name="T110" fmla="+- 0 -153 5328"/>
                              <a:gd name="T111" fmla="*/ -153 h 564"/>
                              <a:gd name="T112" fmla="+- 0 7711 1262"/>
                              <a:gd name="T113" fmla="*/ T112 w 12409"/>
                              <a:gd name="T114" fmla="+- 0 -196 5328"/>
                              <a:gd name="T115" fmla="*/ -196 h 564"/>
                              <a:gd name="T116" fmla="+- 0 8187 1262"/>
                              <a:gd name="T117" fmla="*/ T116 w 12409"/>
                              <a:gd name="T118" fmla="+- 0 -197 5328"/>
                              <a:gd name="T119" fmla="*/ -197 h 564"/>
                              <a:gd name="T120" fmla="+- 0 8663 1262"/>
                              <a:gd name="T121" fmla="*/ T120 w 12409"/>
                              <a:gd name="T122" fmla="+- 0 -206 5328"/>
                              <a:gd name="T123" fmla="*/ -206 h 564"/>
                              <a:gd name="T124" fmla="+- 0 9139 1262"/>
                              <a:gd name="T125" fmla="*/ T124 w 12409"/>
                              <a:gd name="T126" fmla="+- 0 -245 5328"/>
                              <a:gd name="T127" fmla="*/ -245 h 564"/>
                              <a:gd name="T128" fmla="+- 0 9615 1262"/>
                              <a:gd name="T129" fmla="*/ T128 w 12409"/>
                              <a:gd name="T130" fmla="+- 0 -216 5328"/>
                              <a:gd name="T131" fmla="*/ -216 h 564"/>
                              <a:gd name="T132" fmla="+- 0 10091 1262"/>
                              <a:gd name="T133" fmla="*/ T132 w 12409"/>
                              <a:gd name="T134" fmla="+- 0 -216 5328"/>
                              <a:gd name="T135" fmla="*/ -216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564">
                                <a:moveTo>
                                  <a:pt x="1213" y="-5227"/>
                                </a:moveTo>
                                <a:lnTo>
                                  <a:pt x="1689" y="-5242"/>
                                </a:lnTo>
                                <a:lnTo>
                                  <a:pt x="2165" y="-5247"/>
                                </a:lnTo>
                                <a:lnTo>
                                  <a:pt x="2641" y="-5271"/>
                                </a:lnTo>
                                <a:lnTo>
                                  <a:pt x="3117" y="-5310"/>
                                </a:lnTo>
                                <a:lnTo>
                                  <a:pt x="3593" y="-5315"/>
                                </a:lnTo>
                                <a:lnTo>
                                  <a:pt x="4069" y="-5335"/>
                                </a:lnTo>
                                <a:lnTo>
                                  <a:pt x="4545" y="-5350"/>
                                </a:lnTo>
                                <a:lnTo>
                                  <a:pt x="5021" y="-5369"/>
                                </a:lnTo>
                                <a:lnTo>
                                  <a:pt x="5497" y="-5394"/>
                                </a:lnTo>
                                <a:lnTo>
                                  <a:pt x="5973" y="-5403"/>
                                </a:lnTo>
                                <a:lnTo>
                                  <a:pt x="6449" y="-5438"/>
                                </a:lnTo>
                                <a:lnTo>
                                  <a:pt x="6925" y="-5428"/>
                                </a:lnTo>
                                <a:lnTo>
                                  <a:pt x="7401" y="-5453"/>
                                </a:lnTo>
                                <a:lnTo>
                                  <a:pt x="7877" y="-5481"/>
                                </a:lnTo>
                                <a:lnTo>
                                  <a:pt x="8353" y="-5477"/>
                                </a:lnTo>
                                <a:lnTo>
                                  <a:pt x="8829" y="-5477"/>
                                </a:lnTo>
                                <a:moveTo>
                                  <a:pt x="1213" y="-5231"/>
                                </a:moveTo>
                                <a:lnTo>
                                  <a:pt x="1689" y="-5280"/>
                                </a:lnTo>
                                <a:lnTo>
                                  <a:pt x="2165" y="-5299"/>
                                </a:lnTo>
                                <a:lnTo>
                                  <a:pt x="2641" y="-5314"/>
                                </a:lnTo>
                                <a:lnTo>
                                  <a:pt x="3117" y="-5368"/>
                                </a:lnTo>
                                <a:lnTo>
                                  <a:pt x="3593" y="-5382"/>
                                </a:lnTo>
                                <a:lnTo>
                                  <a:pt x="4069" y="-5407"/>
                                </a:lnTo>
                                <a:lnTo>
                                  <a:pt x="4545" y="-5432"/>
                                </a:lnTo>
                                <a:lnTo>
                                  <a:pt x="5021" y="-5456"/>
                                </a:lnTo>
                                <a:lnTo>
                                  <a:pt x="5497" y="-5461"/>
                                </a:lnTo>
                                <a:lnTo>
                                  <a:pt x="5973" y="-5481"/>
                                </a:lnTo>
                                <a:lnTo>
                                  <a:pt x="6449" y="-5524"/>
                                </a:lnTo>
                                <a:lnTo>
                                  <a:pt x="6925" y="-5525"/>
                                </a:lnTo>
                                <a:lnTo>
                                  <a:pt x="7401" y="-5534"/>
                                </a:lnTo>
                                <a:lnTo>
                                  <a:pt x="7877" y="-5573"/>
                                </a:lnTo>
                                <a:lnTo>
                                  <a:pt x="8353" y="-5544"/>
                                </a:lnTo>
                                <a:lnTo>
                                  <a:pt x="8829" y="-5544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53"/>
                        <wps:cNvSpPr>
                          <a:spLocks/>
                        </wps:cNvSpPr>
                        <wps:spPr bwMode="auto">
                          <a:xfrm>
                            <a:off x="2475" y="937"/>
                            <a:ext cx="7616" cy="543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480 938"/>
                              <a:gd name="T3" fmla="*/ 1480 h 543"/>
                              <a:gd name="T4" fmla="+- 0 2951 2475"/>
                              <a:gd name="T5" fmla="*/ T4 w 7616"/>
                              <a:gd name="T6" fmla="+- 0 1440 938"/>
                              <a:gd name="T7" fmla="*/ 1440 h 543"/>
                              <a:gd name="T8" fmla="+- 0 3427 2475"/>
                              <a:gd name="T9" fmla="*/ T8 w 7616"/>
                              <a:gd name="T10" fmla="+- 0 1400 938"/>
                              <a:gd name="T11" fmla="*/ 1400 h 543"/>
                              <a:gd name="T12" fmla="+- 0 3903 2475"/>
                              <a:gd name="T13" fmla="*/ T12 w 7616"/>
                              <a:gd name="T14" fmla="+- 0 1359 938"/>
                              <a:gd name="T15" fmla="*/ 1359 h 543"/>
                              <a:gd name="T16" fmla="+- 0 4379 2475"/>
                              <a:gd name="T17" fmla="*/ T16 w 7616"/>
                              <a:gd name="T18" fmla="+- 0 1317 938"/>
                              <a:gd name="T19" fmla="*/ 1317 h 543"/>
                              <a:gd name="T20" fmla="+- 0 4855 2475"/>
                              <a:gd name="T21" fmla="*/ T20 w 7616"/>
                              <a:gd name="T22" fmla="+- 0 1273 938"/>
                              <a:gd name="T23" fmla="*/ 1273 h 543"/>
                              <a:gd name="T24" fmla="+- 0 5331 2475"/>
                              <a:gd name="T25" fmla="*/ T24 w 7616"/>
                              <a:gd name="T26" fmla="+- 0 1230 938"/>
                              <a:gd name="T27" fmla="*/ 1230 h 543"/>
                              <a:gd name="T28" fmla="+- 0 5807 2475"/>
                              <a:gd name="T29" fmla="*/ T28 w 7616"/>
                              <a:gd name="T30" fmla="+- 0 1188 938"/>
                              <a:gd name="T31" fmla="*/ 1188 h 543"/>
                              <a:gd name="T32" fmla="+- 0 6283 2475"/>
                              <a:gd name="T33" fmla="*/ T32 w 7616"/>
                              <a:gd name="T34" fmla="+- 0 1147 938"/>
                              <a:gd name="T35" fmla="*/ 1147 h 543"/>
                              <a:gd name="T36" fmla="+- 0 6759 2475"/>
                              <a:gd name="T37" fmla="*/ T36 w 7616"/>
                              <a:gd name="T38" fmla="+- 0 1109 938"/>
                              <a:gd name="T39" fmla="*/ 1109 h 543"/>
                              <a:gd name="T40" fmla="+- 0 7235 2475"/>
                              <a:gd name="T41" fmla="*/ T40 w 7616"/>
                              <a:gd name="T42" fmla="+- 0 1075 938"/>
                              <a:gd name="T43" fmla="*/ 1075 h 543"/>
                              <a:gd name="T44" fmla="+- 0 7711 2475"/>
                              <a:gd name="T45" fmla="*/ T44 w 7616"/>
                              <a:gd name="T46" fmla="+- 0 1044 938"/>
                              <a:gd name="T47" fmla="*/ 1044 h 543"/>
                              <a:gd name="T48" fmla="+- 0 8187 2475"/>
                              <a:gd name="T49" fmla="*/ T48 w 7616"/>
                              <a:gd name="T50" fmla="+- 0 1017 938"/>
                              <a:gd name="T51" fmla="*/ 1017 h 543"/>
                              <a:gd name="T52" fmla="+- 0 8663 2475"/>
                              <a:gd name="T53" fmla="*/ T52 w 7616"/>
                              <a:gd name="T54" fmla="+- 0 994 938"/>
                              <a:gd name="T55" fmla="*/ 994 h 543"/>
                              <a:gd name="T56" fmla="+- 0 9139 2475"/>
                              <a:gd name="T57" fmla="*/ T56 w 7616"/>
                              <a:gd name="T58" fmla="+- 0 973 938"/>
                              <a:gd name="T59" fmla="*/ 973 h 543"/>
                              <a:gd name="T60" fmla="+- 0 9615 2475"/>
                              <a:gd name="T61" fmla="*/ T60 w 7616"/>
                              <a:gd name="T62" fmla="+- 0 955 938"/>
                              <a:gd name="T63" fmla="*/ 955 h 543"/>
                              <a:gd name="T64" fmla="+- 0 10091 2475"/>
                              <a:gd name="T65" fmla="*/ T64 w 7616"/>
                              <a:gd name="T66" fmla="+- 0 938 938"/>
                              <a:gd name="T67" fmla="*/ 938 h 5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543">
                                <a:moveTo>
                                  <a:pt x="0" y="542"/>
                                </a:moveTo>
                                <a:lnTo>
                                  <a:pt x="476" y="502"/>
                                </a:lnTo>
                                <a:lnTo>
                                  <a:pt x="952" y="462"/>
                                </a:lnTo>
                                <a:lnTo>
                                  <a:pt x="1428" y="421"/>
                                </a:lnTo>
                                <a:lnTo>
                                  <a:pt x="1904" y="379"/>
                                </a:lnTo>
                                <a:lnTo>
                                  <a:pt x="2380" y="335"/>
                                </a:lnTo>
                                <a:lnTo>
                                  <a:pt x="2856" y="292"/>
                                </a:lnTo>
                                <a:lnTo>
                                  <a:pt x="3332" y="250"/>
                                </a:lnTo>
                                <a:lnTo>
                                  <a:pt x="3808" y="209"/>
                                </a:lnTo>
                                <a:lnTo>
                                  <a:pt x="4284" y="171"/>
                                </a:lnTo>
                                <a:lnTo>
                                  <a:pt x="4760" y="137"/>
                                </a:lnTo>
                                <a:lnTo>
                                  <a:pt x="5236" y="106"/>
                                </a:lnTo>
                                <a:lnTo>
                                  <a:pt x="5712" y="79"/>
                                </a:lnTo>
                                <a:lnTo>
                                  <a:pt x="6188" y="56"/>
                                </a:lnTo>
                                <a:lnTo>
                                  <a:pt x="6664" y="35"/>
                                </a:lnTo>
                                <a:lnTo>
                                  <a:pt x="7140" y="17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AutoShape 52"/>
                        <wps:cNvSpPr>
                          <a:spLocks/>
                        </wps:cNvSpPr>
                        <wps:spPr bwMode="auto">
                          <a:xfrm>
                            <a:off x="1261" y="6517"/>
                            <a:ext cx="12409" cy="807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980 6517"/>
                              <a:gd name="T3" fmla="*/ 980 h 807"/>
                              <a:gd name="T4" fmla="+- 0 2951 1262"/>
                              <a:gd name="T5" fmla="*/ T4 w 12409"/>
                              <a:gd name="T6" fmla="+- 0 958 6517"/>
                              <a:gd name="T7" fmla="*/ 958 h 807"/>
                              <a:gd name="T8" fmla="+- 0 3427 1262"/>
                              <a:gd name="T9" fmla="*/ T8 w 12409"/>
                              <a:gd name="T10" fmla="+- 0 932 6517"/>
                              <a:gd name="T11" fmla="*/ 932 h 807"/>
                              <a:gd name="T12" fmla="+- 0 3903 1262"/>
                              <a:gd name="T13" fmla="*/ T12 w 12409"/>
                              <a:gd name="T14" fmla="+- 0 902 6517"/>
                              <a:gd name="T15" fmla="*/ 902 h 807"/>
                              <a:gd name="T16" fmla="+- 0 4379 1262"/>
                              <a:gd name="T17" fmla="*/ T16 w 12409"/>
                              <a:gd name="T18" fmla="+- 0 867 6517"/>
                              <a:gd name="T19" fmla="*/ 867 h 807"/>
                              <a:gd name="T20" fmla="+- 0 4855 1262"/>
                              <a:gd name="T21" fmla="*/ T20 w 12409"/>
                              <a:gd name="T22" fmla="+- 0 831 6517"/>
                              <a:gd name="T23" fmla="*/ 831 h 807"/>
                              <a:gd name="T24" fmla="+- 0 5331 1262"/>
                              <a:gd name="T25" fmla="*/ T24 w 12409"/>
                              <a:gd name="T26" fmla="+- 0 793 6517"/>
                              <a:gd name="T27" fmla="*/ 793 h 807"/>
                              <a:gd name="T28" fmla="+- 0 5807 1262"/>
                              <a:gd name="T29" fmla="*/ T28 w 12409"/>
                              <a:gd name="T30" fmla="+- 0 756 6517"/>
                              <a:gd name="T31" fmla="*/ 756 h 807"/>
                              <a:gd name="T32" fmla="+- 0 6283 1262"/>
                              <a:gd name="T33" fmla="*/ T32 w 12409"/>
                              <a:gd name="T34" fmla="+- 0 721 6517"/>
                              <a:gd name="T35" fmla="*/ 721 h 807"/>
                              <a:gd name="T36" fmla="+- 0 6759 1262"/>
                              <a:gd name="T37" fmla="*/ T36 w 12409"/>
                              <a:gd name="T38" fmla="+- 0 688 6517"/>
                              <a:gd name="T39" fmla="*/ 688 h 807"/>
                              <a:gd name="T40" fmla="+- 0 7235 1262"/>
                              <a:gd name="T41" fmla="*/ T40 w 12409"/>
                              <a:gd name="T42" fmla="+- 0 658 6517"/>
                              <a:gd name="T43" fmla="*/ 658 h 807"/>
                              <a:gd name="T44" fmla="+- 0 7711 1262"/>
                              <a:gd name="T45" fmla="*/ T44 w 12409"/>
                              <a:gd name="T46" fmla="+- 0 631 6517"/>
                              <a:gd name="T47" fmla="*/ 631 h 807"/>
                              <a:gd name="T48" fmla="+- 0 8187 1262"/>
                              <a:gd name="T49" fmla="*/ T48 w 12409"/>
                              <a:gd name="T50" fmla="+- 0 607 6517"/>
                              <a:gd name="T51" fmla="*/ 607 h 807"/>
                              <a:gd name="T52" fmla="+- 0 8663 1262"/>
                              <a:gd name="T53" fmla="*/ T52 w 12409"/>
                              <a:gd name="T54" fmla="+- 0 585 6517"/>
                              <a:gd name="T55" fmla="*/ 585 h 807"/>
                              <a:gd name="T56" fmla="+- 0 9139 1262"/>
                              <a:gd name="T57" fmla="*/ T56 w 12409"/>
                              <a:gd name="T58" fmla="+- 0 563 6517"/>
                              <a:gd name="T59" fmla="*/ 563 h 807"/>
                              <a:gd name="T60" fmla="+- 0 9615 1262"/>
                              <a:gd name="T61" fmla="*/ T60 w 12409"/>
                              <a:gd name="T62" fmla="+- 0 543 6517"/>
                              <a:gd name="T63" fmla="*/ 543 h 807"/>
                              <a:gd name="T64" fmla="+- 0 10091 1262"/>
                              <a:gd name="T65" fmla="*/ T64 w 12409"/>
                              <a:gd name="T66" fmla="+- 0 524 6517"/>
                              <a:gd name="T67" fmla="*/ 524 h 807"/>
                              <a:gd name="T68" fmla="+- 0 2475 1262"/>
                              <a:gd name="T69" fmla="*/ T68 w 12409"/>
                              <a:gd name="T70" fmla="+- 0 722 6517"/>
                              <a:gd name="T71" fmla="*/ 722 h 807"/>
                              <a:gd name="T72" fmla="+- 0 2951 1262"/>
                              <a:gd name="T73" fmla="*/ T72 w 12409"/>
                              <a:gd name="T74" fmla="+- 0 702 6517"/>
                              <a:gd name="T75" fmla="*/ 702 h 807"/>
                              <a:gd name="T76" fmla="+- 0 3427 1262"/>
                              <a:gd name="T77" fmla="*/ T76 w 12409"/>
                              <a:gd name="T78" fmla="+- 0 685 6517"/>
                              <a:gd name="T79" fmla="*/ 685 h 807"/>
                              <a:gd name="T80" fmla="+- 0 3903 1262"/>
                              <a:gd name="T81" fmla="*/ T80 w 12409"/>
                              <a:gd name="T82" fmla="+- 0 672 6517"/>
                              <a:gd name="T83" fmla="*/ 672 h 807"/>
                              <a:gd name="T84" fmla="+- 0 4379 1262"/>
                              <a:gd name="T85" fmla="*/ T84 w 12409"/>
                              <a:gd name="T86" fmla="+- 0 661 6517"/>
                              <a:gd name="T87" fmla="*/ 661 h 807"/>
                              <a:gd name="T88" fmla="+- 0 4855 1262"/>
                              <a:gd name="T89" fmla="*/ T88 w 12409"/>
                              <a:gd name="T90" fmla="+- 0 652 6517"/>
                              <a:gd name="T91" fmla="*/ 652 h 807"/>
                              <a:gd name="T92" fmla="+- 0 5331 1262"/>
                              <a:gd name="T93" fmla="*/ T92 w 12409"/>
                              <a:gd name="T94" fmla="+- 0 643 6517"/>
                              <a:gd name="T95" fmla="*/ 643 h 807"/>
                              <a:gd name="T96" fmla="+- 0 5807 1262"/>
                              <a:gd name="T97" fmla="*/ T96 w 12409"/>
                              <a:gd name="T98" fmla="+- 0 633 6517"/>
                              <a:gd name="T99" fmla="*/ 633 h 807"/>
                              <a:gd name="T100" fmla="+- 0 6283 1262"/>
                              <a:gd name="T101" fmla="*/ T100 w 12409"/>
                              <a:gd name="T102" fmla="+- 0 621 6517"/>
                              <a:gd name="T103" fmla="*/ 621 h 807"/>
                              <a:gd name="T104" fmla="+- 0 6759 1262"/>
                              <a:gd name="T105" fmla="*/ T104 w 12409"/>
                              <a:gd name="T106" fmla="+- 0 606 6517"/>
                              <a:gd name="T107" fmla="*/ 606 h 807"/>
                              <a:gd name="T108" fmla="+- 0 7235 1262"/>
                              <a:gd name="T109" fmla="*/ T108 w 12409"/>
                              <a:gd name="T110" fmla="+- 0 589 6517"/>
                              <a:gd name="T111" fmla="*/ 589 h 807"/>
                              <a:gd name="T112" fmla="+- 0 7711 1262"/>
                              <a:gd name="T113" fmla="*/ T112 w 12409"/>
                              <a:gd name="T114" fmla="+- 0 570 6517"/>
                              <a:gd name="T115" fmla="*/ 570 h 807"/>
                              <a:gd name="T116" fmla="+- 0 8187 1262"/>
                              <a:gd name="T117" fmla="*/ T116 w 12409"/>
                              <a:gd name="T118" fmla="+- 0 551 6517"/>
                              <a:gd name="T119" fmla="*/ 551 h 807"/>
                              <a:gd name="T120" fmla="+- 0 8663 1262"/>
                              <a:gd name="T121" fmla="*/ T120 w 12409"/>
                              <a:gd name="T122" fmla="+- 0 533 6517"/>
                              <a:gd name="T123" fmla="*/ 533 h 807"/>
                              <a:gd name="T124" fmla="+- 0 9139 1262"/>
                              <a:gd name="T125" fmla="*/ T124 w 12409"/>
                              <a:gd name="T126" fmla="+- 0 516 6517"/>
                              <a:gd name="T127" fmla="*/ 516 h 807"/>
                              <a:gd name="T128" fmla="+- 0 9615 1262"/>
                              <a:gd name="T129" fmla="*/ T128 w 12409"/>
                              <a:gd name="T130" fmla="+- 0 500 6517"/>
                              <a:gd name="T131" fmla="*/ 500 h 807"/>
                              <a:gd name="T132" fmla="+- 0 10091 1262"/>
                              <a:gd name="T133" fmla="*/ T132 w 12409"/>
                              <a:gd name="T134" fmla="+- 0 485 6517"/>
                              <a:gd name="T135" fmla="*/ 485 h 8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807">
                                <a:moveTo>
                                  <a:pt x="1213" y="-5537"/>
                                </a:moveTo>
                                <a:lnTo>
                                  <a:pt x="1689" y="-5559"/>
                                </a:lnTo>
                                <a:lnTo>
                                  <a:pt x="2165" y="-5585"/>
                                </a:lnTo>
                                <a:lnTo>
                                  <a:pt x="2641" y="-5615"/>
                                </a:lnTo>
                                <a:lnTo>
                                  <a:pt x="3117" y="-5650"/>
                                </a:lnTo>
                                <a:lnTo>
                                  <a:pt x="3593" y="-5686"/>
                                </a:lnTo>
                                <a:lnTo>
                                  <a:pt x="4069" y="-5724"/>
                                </a:lnTo>
                                <a:lnTo>
                                  <a:pt x="4545" y="-5761"/>
                                </a:lnTo>
                                <a:lnTo>
                                  <a:pt x="5021" y="-5796"/>
                                </a:lnTo>
                                <a:lnTo>
                                  <a:pt x="5497" y="-5829"/>
                                </a:lnTo>
                                <a:lnTo>
                                  <a:pt x="5973" y="-5859"/>
                                </a:lnTo>
                                <a:lnTo>
                                  <a:pt x="6449" y="-5886"/>
                                </a:lnTo>
                                <a:lnTo>
                                  <a:pt x="6925" y="-5910"/>
                                </a:lnTo>
                                <a:lnTo>
                                  <a:pt x="7401" y="-5932"/>
                                </a:lnTo>
                                <a:lnTo>
                                  <a:pt x="7877" y="-5954"/>
                                </a:lnTo>
                                <a:lnTo>
                                  <a:pt x="8353" y="-5974"/>
                                </a:lnTo>
                                <a:lnTo>
                                  <a:pt x="8829" y="-5993"/>
                                </a:lnTo>
                                <a:moveTo>
                                  <a:pt x="1213" y="-5795"/>
                                </a:moveTo>
                                <a:lnTo>
                                  <a:pt x="1689" y="-5815"/>
                                </a:lnTo>
                                <a:lnTo>
                                  <a:pt x="2165" y="-5832"/>
                                </a:lnTo>
                                <a:lnTo>
                                  <a:pt x="2641" y="-5845"/>
                                </a:lnTo>
                                <a:lnTo>
                                  <a:pt x="3117" y="-5856"/>
                                </a:lnTo>
                                <a:lnTo>
                                  <a:pt x="3593" y="-5865"/>
                                </a:lnTo>
                                <a:lnTo>
                                  <a:pt x="4069" y="-5874"/>
                                </a:lnTo>
                                <a:lnTo>
                                  <a:pt x="4545" y="-5884"/>
                                </a:lnTo>
                                <a:lnTo>
                                  <a:pt x="5021" y="-5896"/>
                                </a:lnTo>
                                <a:lnTo>
                                  <a:pt x="5497" y="-5911"/>
                                </a:lnTo>
                                <a:lnTo>
                                  <a:pt x="5973" y="-5928"/>
                                </a:lnTo>
                                <a:lnTo>
                                  <a:pt x="6449" y="-5947"/>
                                </a:lnTo>
                                <a:lnTo>
                                  <a:pt x="6925" y="-5966"/>
                                </a:lnTo>
                                <a:lnTo>
                                  <a:pt x="7401" y="-5984"/>
                                </a:lnTo>
                                <a:lnTo>
                                  <a:pt x="7877" y="-6001"/>
                                </a:lnTo>
                                <a:lnTo>
                                  <a:pt x="8353" y="-6017"/>
                                </a:lnTo>
                                <a:lnTo>
                                  <a:pt x="8829" y="-6032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51"/>
                        <wps:cNvSpPr>
                          <a:spLocks/>
                        </wps:cNvSpPr>
                        <wps:spPr bwMode="auto">
                          <a:xfrm>
                            <a:off x="3427" y="1149"/>
                            <a:ext cx="6664" cy="744"/>
                          </a:xfrm>
                          <a:custGeom>
                            <a:avLst/>
                            <a:gdLst>
                              <a:gd name="T0" fmla="+- 0 3427 3427"/>
                              <a:gd name="T1" fmla="*/ T0 w 6664"/>
                              <a:gd name="T2" fmla="+- 0 1893 1149"/>
                              <a:gd name="T3" fmla="*/ 1893 h 744"/>
                              <a:gd name="T4" fmla="+- 0 3903 3427"/>
                              <a:gd name="T5" fmla="*/ T4 w 6664"/>
                              <a:gd name="T6" fmla="+- 0 1798 1149"/>
                              <a:gd name="T7" fmla="*/ 1798 h 744"/>
                              <a:gd name="T8" fmla="+- 0 4379 3427"/>
                              <a:gd name="T9" fmla="*/ T8 w 6664"/>
                              <a:gd name="T10" fmla="+- 0 1702 1149"/>
                              <a:gd name="T11" fmla="*/ 1702 h 744"/>
                              <a:gd name="T12" fmla="+- 0 4855 3427"/>
                              <a:gd name="T13" fmla="*/ T12 w 6664"/>
                              <a:gd name="T14" fmla="+- 0 1608 1149"/>
                              <a:gd name="T15" fmla="*/ 1608 h 744"/>
                              <a:gd name="T16" fmla="+- 0 5331 3427"/>
                              <a:gd name="T17" fmla="*/ T16 w 6664"/>
                              <a:gd name="T18" fmla="+- 0 1521 1149"/>
                              <a:gd name="T19" fmla="*/ 1521 h 744"/>
                              <a:gd name="T20" fmla="+- 0 5807 3427"/>
                              <a:gd name="T21" fmla="*/ T20 w 6664"/>
                              <a:gd name="T22" fmla="+- 0 1445 1149"/>
                              <a:gd name="T23" fmla="*/ 1445 h 744"/>
                              <a:gd name="T24" fmla="+- 0 6283 3427"/>
                              <a:gd name="T25" fmla="*/ T24 w 6664"/>
                              <a:gd name="T26" fmla="+- 0 1384 1149"/>
                              <a:gd name="T27" fmla="*/ 1384 h 744"/>
                              <a:gd name="T28" fmla="+- 0 6759 3427"/>
                              <a:gd name="T29" fmla="*/ T28 w 6664"/>
                              <a:gd name="T30" fmla="+- 0 1337 1149"/>
                              <a:gd name="T31" fmla="*/ 1337 h 744"/>
                              <a:gd name="T32" fmla="+- 0 7235 3427"/>
                              <a:gd name="T33" fmla="*/ T32 w 6664"/>
                              <a:gd name="T34" fmla="+- 0 1302 1149"/>
                              <a:gd name="T35" fmla="*/ 1302 h 744"/>
                              <a:gd name="T36" fmla="+- 0 7711 3427"/>
                              <a:gd name="T37" fmla="*/ T36 w 6664"/>
                              <a:gd name="T38" fmla="+- 0 1276 1149"/>
                              <a:gd name="T39" fmla="*/ 1276 h 744"/>
                              <a:gd name="T40" fmla="+- 0 8187 3427"/>
                              <a:gd name="T41" fmla="*/ T40 w 6664"/>
                              <a:gd name="T42" fmla="+- 0 1254 1149"/>
                              <a:gd name="T43" fmla="*/ 1254 h 744"/>
                              <a:gd name="T44" fmla="+- 0 8663 3427"/>
                              <a:gd name="T45" fmla="*/ T44 w 6664"/>
                              <a:gd name="T46" fmla="+- 0 1232 1149"/>
                              <a:gd name="T47" fmla="*/ 1232 h 744"/>
                              <a:gd name="T48" fmla="+- 0 9139 3427"/>
                              <a:gd name="T49" fmla="*/ T48 w 6664"/>
                              <a:gd name="T50" fmla="+- 0 1207 1149"/>
                              <a:gd name="T51" fmla="*/ 1207 h 744"/>
                              <a:gd name="T52" fmla="+- 0 9615 3427"/>
                              <a:gd name="T53" fmla="*/ T52 w 6664"/>
                              <a:gd name="T54" fmla="+- 0 1180 1149"/>
                              <a:gd name="T55" fmla="*/ 1180 h 744"/>
                              <a:gd name="T56" fmla="+- 0 10091 3427"/>
                              <a:gd name="T57" fmla="*/ T56 w 6664"/>
                              <a:gd name="T58" fmla="+- 0 1149 1149"/>
                              <a:gd name="T59" fmla="*/ 1149 h 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64" h="744">
                                <a:moveTo>
                                  <a:pt x="0" y="744"/>
                                </a:moveTo>
                                <a:lnTo>
                                  <a:pt x="476" y="649"/>
                                </a:lnTo>
                                <a:lnTo>
                                  <a:pt x="952" y="553"/>
                                </a:lnTo>
                                <a:lnTo>
                                  <a:pt x="1428" y="459"/>
                                </a:lnTo>
                                <a:lnTo>
                                  <a:pt x="1904" y="372"/>
                                </a:lnTo>
                                <a:lnTo>
                                  <a:pt x="2380" y="296"/>
                                </a:lnTo>
                                <a:lnTo>
                                  <a:pt x="2856" y="235"/>
                                </a:lnTo>
                                <a:lnTo>
                                  <a:pt x="3332" y="188"/>
                                </a:lnTo>
                                <a:lnTo>
                                  <a:pt x="3808" y="153"/>
                                </a:lnTo>
                                <a:lnTo>
                                  <a:pt x="4284" y="127"/>
                                </a:lnTo>
                                <a:lnTo>
                                  <a:pt x="4760" y="105"/>
                                </a:lnTo>
                                <a:lnTo>
                                  <a:pt x="5236" y="83"/>
                                </a:lnTo>
                                <a:lnTo>
                                  <a:pt x="5712" y="58"/>
                                </a:lnTo>
                                <a:lnTo>
                                  <a:pt x="6188" y="31"/>
                                </a:lnTo>
                                <a:lnTo>
                                  <a:pt x="6664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50"/>
                        <wps:cNvSpPr>
                          <a:spLocks/>
                        </wps:cNvSpPr>
                        <wps:spPr bwMode="auto">
                          <a:xfrm>
                            <a:off x="2475" y="1991"/>
                            <a:ext cx="7616" cy="657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649 1992"/>
                              <a:gd name="T3" fmla="*/ 2649 h 657"/>
                              <a:gd name="T4" fmla="+- 0 2951 2475"/>
                              <a:gd name="T5" fmla="*/ T4 w 7616"/>
                              <a:gd name="T6" fmla="+- 0 2643 1992"/>
                              <a:gd name="T7" fmla="*/ 2643 h 657"/>
                              <a:gd name="T8" fmla="+- 0 3427 2475"/>
                              <a:gd name="T9" fmla="*/ T8 w 7616"/>
                              <a:gd name="T10" fmla="+- 0 2628 1992"/>
                              <a:gd name="T11" fmla="*/ 2628 h 657"/>
                              <a:gd name="T12" fmla="+- 0 3903 2475"/>
                              <a:gd name="T13" fmla="*/ T12 w 7616"/>
                              <a:gd name="T14" fmla="+- 0 2605 1992"/>
                              <a:gd name="T15" fmla="*/ 2605 h 657"/>
                              <a:gd name="T16" fmla="+- 0 4379 2475"/>
                              <a:gd name="T17" fmla="*/ T16 w 7616"/>
                              <a:gd name="T18" fmla="+- 0 2577 1992"/>
                              <a:gd name="T19" fmla="*/ 2577 h 657"/>
                              <a:gd name="T20" fmla="+- 0 4855 2475"/>
                              <a:gd name="T21" fmla="*/ T20 w 7616"/>
                              <a:gd name="T22" fmla="+- 0 2541 1992"/>
                              <a:gd name="T23" fmla="*/ 2541 h 657"/>
                              <a:gd name="T24" fmla="+- 0 5331 2475"/>
                              <a:gd name="T25" fmla="*/ T24 w 7616"/>
                              <a:gd name="T26" fmla="+- 0 2497 1992"/>
                              <a:gd name="T27" fmla="*/ 2497 h 657"/>
                              <a:gd name="T28" fmla="+- 0 5807 2475"/>
                              <a:gd name="T29" fmla="*/ T28 w 7616"/>
                              <a:gd name="T30" fmla="+- 0 2445 1992"/>
                              <a:gd name="T31" fmla="*/ 2445 h 657"/>
                              <a:gd name="T32" fmla="+- 0 6283 2475"/>
                              <a:gd name="T33" fmla="*/ T32 w 7616"/>
                              <a:gd name="T34" fmla="+- 0 2387 1992"/>
                              <a:gd name="T35" fmla="*/ 2387 h 657"/>
                              <a:gd name="T36" fmla="+- 0 6759 2475"/>
                              <a:gd name="T37" fmla="*/ T36 w 7616"/>
                              <a:gd name="T38" fmla="+- 0 2325 1992"/>
                              <a:gd name="T39" fmla="*/ 2325 h 657"/>
                              <a:gd name="T40" fmla="+- 0 7235 2475"/>
                              <a:gd name="T41" fmla="*/ T40 w 7616"/>
                              <a:gd name="T42" fmla="+- 0 2261 1992"/>
                              <a:gd name="T43" fmla="*/ 2261 h 657"/>
                              <a:gd name="T44" fmla="+- 0 7711 2475"/>
                              <a:gd name="T45" fmla="*/ T44 w 7616"/>
                              <a:gd name="T46" fmla="+- 0 2200 1992"/>
                              <a:gd name="T47" fmla="*/ 2200 h 657"/>
                              <a:gd name="T48" fmla="+- 0 8187 2475"/>
                              <a:gd name="T49" fmla="*/ T48 w 7616"/>
                              <a:gd name="T50" fmla="+- 0 2144 1992"/>
                              <a:gd name="T51" fmla="*/ 2144 h 657"/>
                              <a:gd name="T52" fmla="+- 0 8663 2475"/>
                              <a:gd name="T53" fmla="*/ T52 w 7616"/>
                              <a:gd name="T54" fmla="+- 0 2095 1992"/>
                              <a:gd name="T55" fmla="*/ 2095 h 657"/>
                              <a:gd name="T56" fmla="+- 0 9139 2475"/>
                              <a:gd name="T57" fmla="*/ T56 w 7616"/>
                              <a:gd name="T58" fmla="+- 0 2053 1992"/>
                              <a:gd name="T59" fmla="*/ 2053 h 657"/>
                              <a:gd name="T60" fmla="+- 0 9615 2475"/>
                              <a:gd name="T61" fmla="*/ T60 w 7616"/>
                              <a:gd name="T62" fmla="+- 0 2019 1992"/>
                              <a:gd name="T63" fmla="*/ 2019 h 657"/>
                              <a:gd name="T64" fmla="+- 0 10091 2475"/>
                              <a:gd name="T65" fmla="*/ T64 w 7616"/>
                              <a:gd name="T66" fmla="+- 0 1992 1992"/>
                              <a:gd name="T67" fmla="*/ 1992 h 6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657">
                                <a:moveTo>
                                  <a:pt x="0" y="657"/>
                                </a:moveTo>
                                <a:lnTo>
                                  <a:pt x="476" y="651"/>
                                </a:lnTo>
                                <a:lnTo>
                                  <a:pt x="952" y="636"/>
                                </a:lnTo>
                                <a:lnTo>
                                  <a:pt x="1428" y="613"/>
                                </a:lnTo>
                                <a:lnTo>
                                  <a:pt x="1904" y="585"/>
                                </a:lnTo>
                                <a:lnTo>
                                  <a:pt x="2380" y="549"/>
                                </a:lnTo>
                                <a:lnTo>
                                  <a:pt x="2856" y="505"/>
                                </a:lnTo>
                                <a:lnTo>
                                  <a:pt x="3332" y="453"/>
                                </a:lnTo>
                                <a:lnTo>
                                  <a:pt x="3808" y="395"/>
                                </a:lnTo>
                                <a:lnTo>
                                  <a:pt x="4284" y="333"/>
                                </a:lnTo>
                                <a:lnTo>
                                  <a:pt x="4760" y="269"/>
                                </a:lnTo>
                                <a:lnTo>
                                  <a:pt x="5236" y="208"/>
                                </a:lnTo>
                                <a:lnTo>
                                  <a:pt x="5712" y="152"/>
                                </a:lnTo>
                                <a:lnTo>
                                  <a:pt x="6188" y="103"/>
                                </a:lnTo>
                                <a:lnTo>
                                  <a:pt x="6664" y="61"/>
                                </a:lnTo>
                                <a:lnTo>
                                  <a:pt x="7140" y="27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49"/>
                        <wps:cNvSpPr>
                          <a:spLocks/>
                        </wps:cNvSpPr>
                        <wps:spPr bwMode="auto">
                          <a:xfrm>
                            <a:off x="2475" y="745"/>
                            <a:ext cx="7616" cy="217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961 745"/>
                              <a:gd name="T3" fmla="*/ 961 h 217"/>
                              <a:gd name="T4" fmla="+- 0 2951 2475"/>
                              <a:gd name="T5" fmla="*/ T4 w 7616"/>
                              <a:gd name="T6" fmla="+- 0 948 745"/>
                              <a:gd name="T7" fmla="*/ 948 h 217"/>
                              <a:gd name="T8" fmla="+- 0 3427 2475"/>
                              <a:gd name="T9" fmla="*/ T8 w 7616"/>
                              <a:gd name="T10" fmla="+- 0 934 745"/>
                              <a:gd name="T11" fmla="*/ 934 h 217"/>
                              <a:gd name="T12" fmla="+- 0 3903 2475"/>
                              <a:gd name="T13" fmla="*/ T12 w 7616"/>
                              <a:gd name="T14" fmla="+- 0 920 745"/>
                              <a:gd name="T15" fmla="*/ 920 h 217"/>
                              <a:gd name="T16" fmla="+- 0 4379 2475"/>
                              <a:gd name="T17" fmla="*/ T16 w 7616"/>
                              <a:gd name="T18" fmla="+- 0 907 745"/>
                              <a:gd name="T19" fmla="*/ 907 h 217"/>
                              <a:gd name="T20" fmla="+- 0 4855 2475"/>
                              <a:gd name="T21" fmla="*/ T20 w 7616"/>
                              <a:gd name="T22" fmla="+- 0 894 745"/>
                              <a:gd name="T23" fmla="*/ 894 h 217"/>
                              <a:gd name="T24" fmla="+- 0 5331 2475"/>
                              <a:gd name="T25" fmla="*/ T24 w 7616"/>
                              <a:gd name="T26" fmla="+- 0 881 745"/>
                              <a:gd name="T27" fmla="*/ 881 h 217"/>
                              <a:gd name="T28" fmla="+- 0 5807 2475"/>
                              <a:gd name="T29" fmla="*/ T28 w 7616"/>
                              <a:gd name="T30" fmla="+- 0 868 745"/>
                              <a:gd name="T31" fmla="*/ 868 h 217"/>
                              <a:gd name="T32" fmla="+- 0 6283 2475"/>
                              <a:gd name="T33" fmla="*/ T32 w 7616"/>
                              <a:gd name="T34" fmla="+- 0 855 745"/>
                              <a:gd name="T35" fmla="*/ 855 h 217"/>
                              <a:gd name="T36" fmla="+- 0 6759 2475"/>
                              <a:gd name="T37" fmla="*/ T36 w 7616"/>
                              <a:gd name="T38" fmla="+- 0 842 745"/>
                              <a:gd name="T39" fmla="*/ 842 h 217"/>
                              <a:gd name="T40" fmla="+- 0 7235 2475"/>
                              <a:gd name="T41" fmla="*/ T40 w 7616"/>
                              <a:gd name="T42" fmla="+- 0 829 745"/>
                              <a:gd name="T43" fmla="*/ 829 h 217"/>
                              <a:gd name="T44" fmla="+- 0 7711 2475"/>
                              <a:gd name="T45" fmla="*/ T44 w 7616"/>
                              <a:gd name="T46" fmla="+- 0 815 745"/>
                              <a:gd name="T47" fmla="*/ 815 h 217"/>
                              <a:gd name="T48" fmla="+- 0 8187 2475"/>
                              <a:gd name="T49" fmla="*/ T48 w 7616"/>
                              <a:gd name="T50" fmla="+- 0 802 745"/>
                              <a:gd name="T51" fmla="*/ 802 h 217"/>
                              <a:gd name="T52" fmla="+- 0 8663 2475"/>
                              <a:gd name="T53" fmla="*/ T52 w 7616"/>
                              <a:gd name="T54" fmla="+- 0 788 745"/>
                              <a:gd name="T55" fmla="*/ 788 h 217"/>
                              <a:gd name="T56" fmla="+- 0 9139 2475"/>
                              <a:gd name="T57" fmla="*/ T56 w 7616"/>
                              <a:gd name="T58" fmla="+- 0 774 745"/>
                              <a:gd name="T59" fmla="*/ 774 h 217"/>
                              <a:gd name="T60" fmla="+- 0 9615 2475"/>
                              <a:gd name="T61" fmla="*/ T60 w 7616"/>
                              <a:gd name="T62" fmla="+- 0 760 745"/>
                              <a:gd name="T63" fmla="*/ 760 h 217"/>
                              <a:gd name="T64" fmla="+- 0 10091 2475"/>
                              <a:gd name="T65" fmla="*/ T64 w 7616"/>
                              <a:gd name="T66" fmla="+- 0 745 745"/>
                              <a:gd name="T67" fmla="*/ 745 h 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217">
                                <a:moveTo>
                                  <a:pt x="0" y="216"/>
                                </a:moveTo>
                                <a:lnTo>
                                  <a:pt x="476" y="203"/>
                                </a:lnTo>
                                <a:lnTo>
                                  <a:pt x="952" y="189"/>
                                </a:lnTo>
                                <a:lnTo>
                                  <a:pt x="1428" y="175"/>
                                </a:lnTo>
                                <a:lnTo>
                                  <a:pt x="1904" y="162"/>
                                </a:lnTo>
                                <a:lnTo>
                                  <a:pt x="2380" y="149"/>
                                </a:lnTo>
                                <a:lnTo>
                                  <a:pt x="2856" y="136"/>
                                </a:lnTo>
                                <a:lnTo>
                                  <a:pt x="3332" y="123"/>
                                </a:lnTo>
                                <a:lnTo>
                                  <a:pt x="3808" y="110"/>
                                </a:lnTo>
                                <a:lnTo>
                                  <a:pt x="4284" y="97"/>
                                </a:lnTo>
                                <a:lnTo>
                                  <a:pt x="4760" y="84"/>
                                </a:lnTo>
                                <a:lnTo>
                                  <a:pt x="5236" y="70"/>
                                </a:lnTo>
                                <a:lnTo>
                                  <a:pt x="5712" y="57"/>
                                </a:lnTo>
                                <a:lnTo>
                                  <a:pt x="6188" y="43"/>
                                </a:lnTo>
                                <a:lnTo>
                                  <a:pt x="6664" y="29"/>
                                </a:lnTo>
                                <a:lnTo>
                                  <a:pt x="7140" y="15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48"/>
                        <wps:cNvSpPr>
                          <a:spLocks/>
                        </wps:cNvSpPr>
                        <wps:spPr bwMode="auto">
                          <a:xfrm>
                            <a:off x="2475" y="974"/>
                            <a:ext cx="7616" cy="209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183 975"/>
                              <a:gd name="T3" fmla="*/ 1183 h 209"/>
                              <a:gd name="T4" fmla="+- 0 2951 2475"/>
                              <a:gd name="T5" fmla="*/ T4 w 7616"/>
                              <a:gd name="T6" fmla="+- 0 1178 975"/>
                              <a:gd name="T7" fmla="*/ 1178 h 209"/>
                              <a:gd name="T8" fmla="+- 0 3427 2475"/>
                              <a:gd name="T9" fmla="*/ T8 w 7616"/>
                              <a:gd name="T10" fmla="+- 0 1172 975"/>
                              <a:gd name="T11" fmla="*/ 1172 h 209"/>
                              <a:gd name="T12" fmla="+- 0 3903 2475"/>
                              <a:gd name="T13" fmla="*/ T12 w 7616"/>
                              <a:gd name="T14" fmla="+- 0 1165 975"/>
                              <a:gd name="T15" fmla="*/ 1165 h 209"/>
                              <a:gd name="T16" fmla="+- 0 4379 2475"/>
                              <a:gd name="T17" fmla="*/ T16 w 7616"/>
                              <a:gd name="T18" fmla="+- 0 1156 975"/>
                              <a:gd name="T19" fmla="*/ 1156 h 209"/>
                              <a:gd name="T20" fmla="+- 0 4855 2475"/>
                              <a:gd name="T21" fmla="*/ T20 w 7616"/>
                              <a:gd name="T22" fmla="+- 0 1145 975"/>
                              <a:gd name="T23" fmla="*/ 1145 h 209"/>
                              <a:gd name="T24" fmla="+- 0 5331 2475"/>
                              <a:gd name="T25" fmla="*/ T24 w 7616"/>
                              <a:gd name="T26" fmla="+- 0 1132 975"/>
                              <a:gd name="T27" fmla="*/ 1132 h 209"/>
                              <a:gd name="T28" fmla="+- 0 5807 2475"/>
                              <a:gd name="T29" fmla="*/ T28 w 7616"/>
                              <a:gd name="T30" fmla="+- 0 1117 975"/>
                              <a:gd name="T31" fmla="*/ 1117 h 209"/>
                              <a:gd name="T32" fmla="+- 0 6283 2475"/>
                              <a:gd name="T33" fmla="*/ T32 w 7616"/>
                              <a:gd name="T34" fmla="+- 0 1100 975"/>
                              <a:gd name="T35" fmla="*/ 1100 h 209"/>
                              <a:gd name="T36" fmla="+- 0 6759 2475"/>
                              <a:gd name="T37" fmla="*/ T36 w 7616"/>
                              <a:gd name="T38" fmla="+- 0 1082 975"/>
                              <a:gd name="T39" fmla="*/ 1082 h 209"/>
                              <a:gd name="T40" fmla="+- 0 7235 2475"/>
                              <a:gd name="T41" fmla="*/ T40 w 7616"/>
                              <a:gd name="T42" fmla="+- 0 1064 975"/>
                              <a:gd name="T43" fmla="*/ 1064 h 209"/>
                              <a:gd name="T44" fmla="+- 0 7711 2475"/>
                              <a:gd name="T45" fmla="*/ T44 w 7616"/>
                              <a:gd name="T46" fmla="+- 0 1046 975"/>
                              <a:gd name="T47" fmla="*/ 1046 h 209"/>
                              <a:gd name="T48" fmla="+- 0 8187 2475"/>
                              <a:gd name="T49" fmla="*/ T48 w 7616"/>
                              <a:gd name="T50" fmla="+- 0 1029 975"/>
                              <a:gd name="T51" fmla="*/ 1029 h 209"/>
                              <a:gd name="T52" fmla="+- 0 8663 2475"/>
                              <a:gd name="T53" fmla="*/ T52 w 7616"/>
                              <a:gd name="T54" fmla="+- 0 1013 975"/>
                              <a:gd name="T55" fmla="*/ 1013 h 209"/>
                              <a:gd name="T56" fmla="+- 0 9139 2475"/>
                              <a:gd name="T57" fmla="*/ T56 w 7616"/>
                              <a:gd name="T58" fmla="+- 0 999 975"/>
                              <a:gd name="T59" fmla="*/ 999 h 209"/>
                              <a:gd name="T60" fmla="+- 0 9615 2475"/>
                              <a:gd name="T61" fmla="*/ T60 w 7616"/>
                              <a:gd name="T62" fmla="+- 0 986 975"/>
                              <a:gd name="T63" fmla="*/ 986 h 209"/>
                              <a:gd name="T64" fmla="+- 0 10091 2475"/>
                              <a:gd name="T65" fmla="*/ T64 w 7616"/>
                              <a:gd name="T66" fmla="+- 0 975 975"/>
                              <a:gd name="T67" fmla="*/ 975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209">
                                <a:moveTo>
                                  <a:pt x="0" y="208"/>
                                </a:moveTo>
                                <a:lnTo>
                                  <a:pt x="476" y="203"/>
                                </a:lnTo>
                                <a:lnTo>
                                  <a:pt x="952" y="197"/>
                                </a:lnTo>
                                <a:lnTo>
                                  <a:pt x="1428" y="190"/>
                                </a:lnTo>
                                <a:lnTo>
                                  <a:pt x="1904" y="181"/>
                                </a:lnTo>
                                <a:lnTo>
                                  <a:pt x="2380" y="170"/>
                                </a:lnTo>
                                <a:lnTo>
                                  <a:pt x="2856" y="157"/>
                                </a:lnTo>
                                <a:lnTo>
                                  <a:pt x="3332" y="142"/>
                                </a:lnTo>
                                <a:lnTo>
                                  <a:pt x="3808" y="125"/>
                                </a:lnTo>
                                <a:lnTo>
                                  <a:pt x="4284" y="107"/>
                                </a:lnTo>
                                <a:lnTo>
                                  <a:pt x="4760" y="89"/>
                                </a:lnTo>
                                <a:lnTo>
                                  <a:pt x="5236" y="71"/>
                                </a:lnTo>
                                <a:lnTo>
                                  <a:pt x="5712" y="54"/>
                                </a:lnTo>
                                <a:lnTo>
                                  <a:pt x="6188" y="38"/>
                                </a:lnTo>
                                <a:lnTo>
                                  <a:pt x="6664" y="24"/>
                                </a:lnTo>
                                <a:lnTo>
                                  <a:pt x="7140" y="11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47"/>
                        <wps:cNvSpPr>
                          <a:spLocks/>
                        </wps:cNvSpPr>
                        <wps:spPr bwMode="auto">
                          <a:xfrm>
                            <a:off x="2475" y="482"/>
                            <a:ext cx="7616" cy="251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733 482"/>
                              <a:gd name="T3" fmla="*/ 733 h 251"/>
                              <a:gd name="T4" fmla="+- 0 2951 2475"/>
                              <a:gd name="T5" fmla="*/ T4 w 7616"/>
                              <a:gd name="T6" fmla="+- 0 709 482"/>
                              <a:gd name="T7" fmla="*/ 709 h 251"/>
                              <a:gd name="T8" fmla="+- 0 3427 2475"/>
                              <a:gd name="T9" fmla="*/ T8 w 7616"/>
                              <a:gd name="T10" fmla="+- 0 687 482"/>
                              <a:gd name="T11" fmla="*/ 687 h 251"/>
                              <a:gd name="T12" fmla="+- 0 3903 2475"/>
                              <a:gd name="T13" fmla="*/ T12 w 7616"/>
                              <a:gd name="T14" fmla="+- 0 667 482"/>
                              <a:gd name="T15" fmla="*/ 667 h 251"/>
                              <a:gd name="T16" fmla="+- 0 4379 2475"/>
                              <a:gd name="T17" fmla="*/ T16 w 7616"/>
                              <a:gd name="T18" fmla="+- 0 648 482"/>
                              <a:gd name="T19" fmla="*/ 648 h 251"/>
                              <a:gd name="T20" fmla="+- 0 4855 2475"/>
                              <a:gd name="T21" fmla="*/ T20 w 7616"/>
                              <a:gd name="T22" fmla="+- 0 631 482"/>
                              <a:gd name="T23" fmla="*/ 631 h 251"/>
                              <a:gd name="T24" fmla="+- 0 5331 2475"/>
                              <a:gd name="T25" fmla="*/ T24 w 7616"/>
                              <a:gd name="T26" fmla="+- 0 616 482"/>
                              <a:gd name="T27" fmla="*/ 616 h 251"/>
                              <a:gd name="T28" fmla="+- 0 5807 2475"/>
                              <a:gd name="T29" fmla="*/ T28 w 7616"/>
                              <a:gd name="T30" fmla="+- 0 604 482"/>
                              <a:gd name="T31" fmla="*/ 604 h 251"/>
                              <a:gd name="T32" fmla="+- 0 6283 2475"/>
                              <a:gd name="T33" fmla="*/ T32 w 7616"/>
                              <a:gd name="T34" fmla="+- 0 593 482"/>
                              <a:gd name="T35" fmla="*/ 593 h 251"/>
                              <a:gd name="T36" fmla="+- 0 6759 2475"/>
                              <a:gd name="T37" fmla="*/ T36 w 7616"/>
                              <a:gd name="T38" fmla="+- 0 583 482"/>
                              <a:gd name="T39" fmla="*/ 583 h 251"/>
                              <a:gd name="T40" fmla="+- 0 7235 2475"/>
                              <a:gd name="T41" fmla="*/ T40 w 7616"/>
                              <a:gd name="T42" fmla="+- 0 573 482"/>
                              <a:gd name="T43" fmla="*/ 573 h 251"/>
                              <a:gd name="T44" fmla="+- 0 7711 2475"/>
                              <a:gd name="T45" fmla="*/ T44 w 7616"/>
                              <a:gd name="T46" fmla="+- 0 563 482"/>
                              <a:gd name="T47" fmla="*/ 563 h 251"/>
                              <a:gd name="T48" fmla="+- 0 8187 2475"/>
                              <a:gd name="T49" fmla="*/ T48 w 7616"/>
                              <a:gd name="T50" fmla="+- 0 551 482"/>
                              <a:gd name="T51" fmla="*/ 551 h 251"/>
                              <a:gd name="T52" fmla="+- 0 8663 2475"/>
                              <a:gd name="T53" fmla="*/ T52 w 7616"/>
                              <a:gd name="T54" fmla="+- 0 537 482"/>
                              <a:gd name="T55" fmla="*/ 537 h 251"/>
                              <a:gd name="T56" fmla="+- 0 9139 2475"/>
                              <a:gd name="T57" fmla="*/ T56 w 7616"/>
                              <a:gd name="T58" fmla="+- 0 521 482"/>
                              <a:gd name="T59" fmla="*/ 521 h 251"/>
                              <a:gd name="T60" fmla="+- 0 9615 2475"/>
                              <a:gd name="T61" fmla="*/ T60 w 7616"/>
                              <a:gd name="T62" fmla="+- 0 502 482"/>
                              <a:gd name="T63" fmla="*/ 502 h 251"/>
                              <a:gd name="T64" fmla="+- 0 10091 2475"/>
                              <a:gd name="T65" fmla="*/ T64 w 7616"/>
                              <a:gd name="T66" fmla="+- 0 482 482"/>
                              <a:gd name="T67" fmla="*/ 482 h 2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251">
                                <a:moveTo>
                                  <a:pt x="0" y="251"/>
                                </a:moveTo>
                                <a:lnTo>
                                  <a:pt x="476" y="227"/>
                                </a:lnTo>
                                <a:lnTo>
                                  <a:pt x="952" y="205"/>
                                </a:lnTo>
                                <a:lnTo>
                                  <a:pt x="1428" y="185"/>
                                </a:lnTo>
                                <a:lnTo>
                                  <a:pt x="1904" y="166"/>
                                </a:lnTo>
                                <a:lnTo>
                                  <a:pt x="2380" y="149"/>
                                </a:lnTo>
                                <a:lnTo>
                                  <a:pt x="2856" y="134"/>
                                </a:lnTo>
                                <a:lnTo>
                                  <a:pt x="3332" y="122"/>
                                </a:lnTo>
                                <a:lnTo>
                                  <a:pt x="3808" y="111"/>
                                </a:lnTo>
                                <a:lnTo>
                                  <a:pt x="4284" y="101"/>
                                </a:lnTo>
                                <a:lnTo>
                                  <a:pt x="4760" y="91"/>
                                </a:lnTo>
                                <a:lnTo>
                                  <a:pt x="5236" y="81"/>
                                </a:lnTo>
                                <a:lnTo>
                                  <a:pt x="5712" y="69"/>
                                </a:lnTo>
                                <a:lnTo>
                                  <a:pt x="6188" y="55"/>
                                </a:lnTo>
                                <a:lnTo>
                                  <a:pt x="6664" y="39"/>
                                </a:lnTo>
                                <a:lnTo>
                                  <a:pt x="7140" y="20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AutoShape 46"/>
                        <wps:cNvSpPr>
                          <a:spLocks/>
                        </wps:cNvSpPr>
                        <wps:spPr bwMode="auto">
                          <a:xfrm>
                            <a:off x="1261" y="6509"/>
                            <a:ext cx="12409" cy="1928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1039 6509"/>
                              <a:gd name="T3" fmla="*/ 1039 h 1928"/>
                              <a:gd name="T4" fmla="+- 0 2951 1262"/>
                              <a:gd name="T5" fmla="*/ T4 w 12409"/>
                              <a:gd name="T6" fmla="+- 0 985 6509"/>
                              <a:gd name="T7" fmla="*/ 985 h 1928"/>
                              <a:gd name="T8" fmla="+- 0 3427 1262"/>
                              <a:gd name="T9" fmla="*/ T8 w 12409"/>
                              <a:gd name="T10" fmla="+- 0 933 6509"/>
                              <a:gd name="T11" fmla="*/ 933 h 1928"/>
                              <a:gd name="T12" fmla="+- 0 3903 1262"/>
                              <a:gd name="T13" fmla="*/ T12 w 12409"/>
                              <a:gd name="T14" fmla="+- 0 884 6509"/>
                              <a:gd name="T15" fmla="*/ 884 h 1928"/>
                              <a:gd name="T16" fmla="+- 0 4379 1262"/>
                              <a:gd name="T17" fmla="*/ T16 w 12409"/>
                              <a:gd name="T18" fmla="+- 0 840 6509"/>
                              <a:gd name="T19" fmla="*/ 840 h 1928"/>
                              <a:gd name="T20" fmla="+- 0 4855 1262"/>
                              <a:gd name="T21" fmla="*/ T20 w 12409"/>
                              <a:gd name="T22" fmla="+- 0 799 6509"/>
                              <a:gd name="T23" fmla="*/ 799 h 1928"/>
                              <a:gd name="T24" fmla="+- 0 5331 1262"/>
                              <a:gd name="T25" fmla="*/ T24 w 12409"/>
                              <a:gd name="T26" fmla="+- 0 761 6509"/>
                              <a:gd name="T27" fmla="*/ 761 h 1928"/>
                              <a:gd name="T28" fmla="+- 0 5807 1262"/>
                              <a:gd name="T29" fmla="*/ T28 w 12409"/>
                              <a:gd name="T30" fmla="+- 0 727 6509"/>
                              <a:gd name="T31" fmla="*/ 727 h 1928"/>
                              <a:gd name="T32" fmla="+- 0 6283 1262"/>
                              <a:gd name="T33" fmla="*/ T32 w 12409"/>
                              <a:gd name="T34" fmla="+- 0 695 6509"/>
                              <a:gd name="T35" fmla="*/ 695 h 1928"/>
                              <a:gd name="T36" fmla="+- 0 6759 1262"/>
                              <a:gd name="T37" fmla="*/ T36 w 12409"/>
                              <a:gd name="T38" fmla="+- 0 664 6509"/>
                              <a:gd name="T39" fmla="*/ 664 h 1928"/>
                              <a:gd name="T40" fmla="+- 0 7235 1262"/>
                              <a:gd name="T41" fmla="*/ T40 w 12409"/>
                              <a:gd name="T42" fmla="+- 0 636 6509"/>
                              <a:gd name="T43" fmla="*/ 636 h 1928"/>
                              <a:gd name="T44" fmla="+- 0 7711 1262"/>
                              <a:gd name="T45" fmla="*/ T44 w 12409"/>
                              <a:gd name="T46" fmla="+- 0 608 6509"/>
                              <a:gd name="T47" fmla="*/ 608 h 1928"/>
                              <a:gd name="T48" fmla="+- 0 8187 1262"/>
                              <a:gd name="T49" fmla="*/ T48 w 12409"/>
                              <a:gd name="T50" fmla="+- 0 581 6509"/>
                              <a:gd name="T51" fmla="*/ 581 h 1928"/>
                              <a:gd name="T52" fmla="+- 0 8663 1262"/>
                              <a:gd name="T53" fmla="*/ T52 w 12409"/>
                              <a:gd name="T54" fmla="+- 0 555 6509"/>
                              <a:gd name="T55" fmla="*/ 555 h 1928"/>
                              <a:gd name="T56" fmla="+- 0 9139 1262"/>
                              <a:gd name="T57" fmla="*/ T56 w 12409"/>
                              <a:gd name="T58" fmla="+- 0 530 6509"/>
                              <a:gd name="T59" fmla="*/ 530 h 1928"/>
                              <a:gd name="T60" fmla="+- 0 9615 1262"/>
                              <a:gd name="T61" fmla="*/ T60 w 12409"/>
                              <a:gd name="T62" fmla="+- 0 505 6509"/>
                              <a:gd name="T63" fmla="*/ 505 h 1928"/>
                              <a:gd name="T64" fmla="+- 0 10091 1262"/>
                              <a:gd name="T65" fmla="*/ T64 w 12409"/>
                              <a:gd name="T66" fmla="+- 0 480 6509"/>
                              <a:gd name="T67" fmla="*/ 480 h 1928"/>
                              <a:gd name="T68" fmla="+- 0 2475 1262"/>
                              <a:gd name="T69" fmla="*/ T68 w 12409"/>
                              <a:gd name="T70" fmla="+- 0 1663 6509"/>
                              <a:gd name="T71" fmla="*/ 1663 h 1928"/>
                              <a:gd name="T72" fmla="+- 0 2951 1262"/>
                              <a:gd name="T73" fmla="*/ T72 w 12409"/>
                              <a:gd name="T74" fmla="+- 0 1640 6509"/>
                              <a:gd name="T75" fmla="*/ 1640 h 1928"/>
                              <a:gd name="T76" fmla="+- 0 3427 1262"/>
                              <a:gd name="T77" fmla="*/ T76 w 12409"/>
                              <a:gd name="T78" fmla="+- 0 1615 6509"/>
                              <a:gd name="T79" fmla="*/ 1615 h 1928"/>
                              <a:gd name="T80" fmla="+- 0 3903 1262"/>
                              <a:gd name="T81" fmla="*/ T80 w 12409"/>
                              <a:gd name="T82" fmla="+- 0 1587 6509"/>
                              <a:gd name="T83" fmla="*/ 1587 h 1928"/>
                              <a:gd name="T84" fmla="+- 0 4379 1262"/>
                              <a:gd name="T85" fmla="*/ T84 w 12409"/>
                              <a:gd name="T86" fmla="+- 0 1557 6509"/>
                              <a:gd name="T87" fmla="*/ 1557 h 1928"/>
                              <a:gd name="T88" fmla="+- 0 4855 1262"/>
                              <a:gd name="T89" fmla="*/ T88 w 12409"/>
                              <a:gd name="T90" fmla="+- 0 1526 6509"/>
                              <a:gd name="T91" fmla="*/ 1526 h 1928"/>
                              <a:gd name="T92" fmla="+- 0 5331 1262"/>
                              <a:gd name="T93" fmla="*/ T92 w 12409"/>
                              <a:gd name="T94" fmla="+- 0 1493 6509"/>
                              <a:gd name="T95" fmla="*/ 1493 h 1928"/>
                              <a:gd name="T96" fmla="+- 0 5807 1262"/>
                              <a:gd name="T97" fmla="*/ T96 w 12409"/>
                              <a:gd name="T98" fmla="+- 0 1460 6509"/>
                              <a:gd name="T99" fmla="*/ 1460 h 1928"/>
                              <a:gd name="T100" fmla="+- 0 6283 1262"/>
                              <a:gd name="T101" fmla="*/ T100 w 12409"/>
                              <a:gd name="T102" fmla="+- 0 1427 6509"/>
                              <a:gd name="T103" fmla="*/ 1427 h 1928"/>
                              <a:gd name="T104" fmla="+- 0 6759 1262"/>
                              <a:gd name="T105" fmla="*/ T104 w 12409"/>
                              <a:gd name="T106" fmla="+- 0 1395 6509"/>
                              <a:gd name="T107" fmla="*/ 1395 h 1928"/>
                              <a:gd name="T108" fmla="+- 0 7235 1262"/>
                              <a:gd name="T109" fmla="*/ T108 w 12409"/>
                              <a:gd name="T110" fmla="+- 0 1366 6509"/>
                              <a:gd name="T111" fmla="*/ 1366 h 1928"/>
                              <a:gd name="T112" fmla="+- 0 7711 1262"/>
                              <a:gd name="T113" fmla="*/ T112 w 12409"/>
                              <a:gd name="T114" fmla="+- 0 1340 6509"/>
                              <a:gd name="T115" fmla="*/ 1340 h 1928"/>
                              <a:gd name="T116" fmla="+- 0 8187 1262"/>
                              <a:gd name="T117" fmla="*/ T116 w 12409"/>
                              <a:gd name="T118" fmla="+- 0 1316 6509"/>
                              <a:gd name="T119" fmla="*/ 1316 h 1928"/>
                              <a:gd name="T120" fmla="+- 0 8663 1262"/>
                              <a:gd name="T121" fmla="*/ T120 w 12409"/>
                              <a:gd name="T122" fmla="+- 0 1296 6509"/>
                              <a:gd name="T123" fmla="*/ 1296 h 1928"/>
                              <a:gd name="T124" fmla="+- 0 9139 1262"/>
                              <a:gd name="T125" fmla="*/ T124 w 12409"/>
                              <a:gd name="T126" fmla="+- 0 1279 6509"/>
                              <a:gd name="T127" fmla="*/ 1279 h 1928"/>
                              <a:gd name="T128" fmla="+- 0 9615 1262"/>
                              <a:gd name="T129" fmla="*/ T128 w 12409"/>
                              <a:gd name="T130" fmla="+- 0 1264 6509"/>
                              <a:gd name="T131" fmla="*/ 1264 h 1928"/>
                              <a:gd name="T132" fmla="+- 0 10091 1262"/>
                              <a:gd name="T133" fmla="*/ T132 w 12409"/>
                              <a:gd name="T134" fmla="+- 0 1251 6509"/>
                              <a:gd name="T135" fmla="*/ 1251 h 19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1928">
                                <a:moveTo>
                                  <a:pt x="1213" y="-5470"/>
                                </a:moveTo>
                                <a:lnTo>
                                  <a:pt x="1689" y="-5524"/>
                                </a:lnTo>
                                <a:lnTo>
                                  <a:pt x="2165" y="-5576"/>
                                </a:lnTo>
                                <a:lnTo>
                                  <a:pt x="2641" y="-5625"/>
                                </a:lnTo>
                                <a:lnTo>
                                  <a:pt x="3117" y="-5669"/>
                                </a:lnTo>
                                <a:lnTo>
                                  <a:pt x="3593" y="-5710"/>
                                </a:lnTo>
                                <a:lnTo>
                                  <a:pt x="4069" y="-5748"/>
                                </a:lnTo>
                                <a:lnTo>
                                  <a:pt x="4545" y="-5782"/>
                                </a:lnTo>
                                <a:lnTo>
                                  <a:pt x="5021" y="-5814"/>
                                </a:lnTo>
                                <a:lnTo>
                                  <a:pt x="5497" y="-5845"/>
                                </a:lnTo>
                                <a:lnTo>
                                  <a:pt x="5973" y="-5873"/>
                                </a:lnTo>
                                <a:lnTo>
                                  <a:pt x="6449" y="-5901"/>
                                </a:lnTo>
                                <a:lnTo>
                                  <a:pt x="6925" y="-5928"/>
                                </a:lnTo>
                                <a:lnTo>
                                  <a:pt x="7401" y="-5954"/>
                                </a:lnTo>
                                <a:lnTo>
                                  <a:pt x="7877" y="-5979"/>
                                </a:lnTo>
                                <a:lnTo>
                                  <a:pt x="8353" y="-6004"/>
                                </a:lnTo>
                                <a:lnTo>
                                  <a:pt x="8829" y="-6029"/>
                                </a:lnTo>
                                <a:moveTo>
                                  <a:pt x="1213" y="-4846"/>
                                </a:moveTo>
                                <a:lnTo>
                                  <a:pt x="1689" y="-4869"/>
                                </a:lnTo>
                                <a:lnTo>
                                  <a:pt x="2165" y="-4894"/>
                                </a:lnTo>
                                <a:lnTo>
                                  <a:pt x="2641" y="-4922"/>
                                </a:lnTo>
                                <a:lnTo>
                                  <a:pt x="3117" y="-4952"/>
                                </a:lnTo>
                                <a:lnTo>
                                  <a:pt x="3593" y="-4983"/>
                                </a:lnTo>
                                <a:lnTo>
                                  <a:pt x="4069" y="-5016"/>
                                </a:lnTo>
                                <a:lnTo>
                                  <a:pt x="4545" y="-5049"/>
                                </a:lnTo>
                                <a:lnTo>
                                  <a:pt x="5021" y="-5082"/>
                                </a:lnTo>
                                <a:lnTo>
                                  <a:pt x="5497" y="-5114"/>
                                </a:lnTo>
                                <a:lnTo>
                                  <a:pt x="5973" y="-5143"/>
                                </a:lnTo>
                                <a:lnTo>
                                  <a:pt x="6449" y="-5169"/>
                                </a:lnTo>
                                <a:lnTo>
                                  <a:pt x="6925" y="-5193"/>
                                </a:lnTo>
                                <a:lnTo>
                                  <a:pt x="7401" y="-5213"/>
                                </a:lnTo>
                                <a:lnTo>
                                  <a:pt x="7877" y="-5230"/>
                                </a:lnTo>
                                <a:lnTo>
                                  <a:pt x="8353" y="-5245"/>
                                </a:lnTo>
                                <a:lnTo>
                                  <a:pt x="8829" y="-5258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45"/>
                        <wps:cNvSpPr>
                          <a:spLocks/>
                        </wps:cNvSpPr>
                        <wps:spPr bwMode="auto">
                          <a:xfrm>
                            <a:off x="2475" y="2025"/>
                            <a:ext cx="7616" cy="1249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3273 2025"/>
                              <a:gd name="T3" fmla="*/ 3273 h 1249"/>
                              <a:gd name="T4" fmla="+- 0 2951 2475"/>
                              <a:gd name="T5" fmla="*/ T4 w 7616"/>
                              <a:gd name="T6" fmla="+- 0 3172 2025"/>
                              <a:gd name="T7" fmla="*/ 3172 h 1249"/>
                              <a:gd name="T8" fmla="+- 0 3427 2475"/>
                              <a:gd name="T9" fmla="*/ T8 w 7616"/>
                              <a:gd name="T10" fmla="+- 0 3063 2025"/>
                              <a:gd name="T11" fmla="*/ 3063 h 1249"/>
                              <a:gd name="T12" fmla="+- 0 3903 2475"/>
                              <a:gd name="T13" fmla="*/ T12 w 7616"/>
                              <a:gd name="T14" fmla="+- 0 2950 2025"/>
                              <a:gd name="T15" fmla="*/ 2950 h 1249"/>
                              <a:gd name="T16" fmla="+- 0 4379 2475"/>
                              <a:gd name="T17" fmla="*/ T16 w 7616"/>
                              <a:gd name="T18" fmla="+- 0 2839 2025"/>
                              <a:gd name="T19" fmla="*/ 2839 h 1249"/>
                              <a:gd name="T20" fmla="+- 0 4855 2475"/>
                              <a:gd name="T21" fmla="*/ T20 w 7616"/>
                              <a:gd name="T22" fmla="+- 0 2732 2025"/>
                              <a:gd name="T23" fmla="*/ 2732 h 1249"/>
                              <a:gd name="T24" fmla="+- 0 5331 2475"/>
                              <a:gd name="T25" fmla="*/ T24 w 7616"/>
                              <a:gd name="T26" fmla="+- 0 2630 2025"/>
                              <a:gd name="T27" fmla="*/ 2630 h 1249"/>
                              <a:gd name="T28" fmla="+- 0 5807 2475"/>
                              <a:gd name="T29" fmla="*/ T28 w 7616"/>
                              <a:gd name="T30" fmla="+- 0 2535 2025"/>
                              <a:gd name="T31" fmla="*/ 2535 h 1249"/>
                              <a:gd name="T32" fmla="+- 0 6283 2475"/>
                              <a:gd name="T33" fmla="*/ T32 w 7616"/>
                              <a:gd name="T34" fmla="+- 0 2446 2025"/>
                              <a:gd name="T35" fmla="*/ 2446 h 1249"/>
                              <a:gd name="T36" fmla="+- 0 6759 2475"/>
                              <a:gd name="T37" fmla="*/ T36 w 7616"/>
                              <a:gd name="T38" fmla="+- 0 2364 2025"/>
                              <a:gd name="T39" fmla="*/ 2364 h 1249"/>
                              <a:gd name="T40" fmla="+- 0 7235 2475"/>
                              <a:gd name="T41" fmla="*/ T40 w 7616"/>
                              <a:gd name="T42" fmla="+- 0 2292 2025"/>
                              <a:gd name="T43" fmla="*/ 2292 h 1249"/>
                              <a:gd name="T44" fmla="+- 0 7711 2475"/>
                              <a:gd name="T45" fmla="*/ T44 w 7616"/>
                              <a:gd name="T46" fmla="+- 0 2229 2025"/>
                              <a:gd name="T47" fmla="*/ 2229 h 1249"/>
                              <a:gd name="T48" fmla="+- 0 8187 2475"/>
                              <a:gd name="T49" fmla="*/ T48 w 7616"/>
                              <a:gd name="T50" fmla="+- 0 2176 2025"/>
                              <a:gd name="T51" fmla="*/ 2176 h 1249"/>
                              <a:gd name="T52" fmla="+- 0 8663 2475"/>
                              <a:gd name="T53" fmla="*/ T52 w 7616"/>
                              <a:gd name="T54" fmla="+- 0 2130 2025"/>
                              <a:gd name="T55" fmla="*/ 2130 h 1249"/>
                              <a:gd name="T56" fmla="+- 0 9139 2475"/>
                              <a:gd name="T57" fmla="*/ T56 w 7616"/>
                              <a:gd name="T58" fmla="+- 0 2090 2025"/>
                              <a:gd name="T59" fmla="*/ 2090 h 1249"/>
                              <a:gd name="T60" fmla="+- 0 9615 2475"/>
                              <a:gd name="T61" fmla="*/ T60 w 7616"/>
                              <a:gd name="T62" fmla="+- 0 2056 2025"/>
                              <a:gd name="T63" fmla="*/ 2056 h 1249"/>
                              <a:gd name="T64" fmla="+- 0 10091 2475"/>
                              <a:gd name="T65" fmla="*/ T64 w 7616"/>
                              <a:gd name="T66" fmla="+- 0 2025 2025"/>
                              <a:gd name="T67" fmla="*/ 2025 h 1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1249">
                                <a:moveTo>
                                  <a:pt x="0" y="1248"/>
                                </a:moveTo>
                                <a:lnTo>
                                  <a:pt x="476" y="1147"/>
                                </a:lnTo>
                                <a:lnTo>
                                  <a:pt x="952" y="1038"/>
                                </a:lnTo>
                                <a:lnTo>
                                  <a:pt x="1428" y="925"/>
                                </a:lnTo>
                                <a:lnTo>
                                  <a:pt x="1904" y="814"/>
                                </a:lnTo>
                                <a:lnTo>
                                  <a:pt x="2380" y="707"/>
                                </a:lnTo>
                                <a:lnTo>
                                  <a:pt x="2856" y="605"/>
                                </a:lnTo>
                                <a:lnTo>
                                  <a:pt x="3332" y="510"/>
                                </a:lnTo>
                                <a:lnTo>
                                  <a:pt x="3808" y="421"/>
                                </a:lnTo>
                                <a:lnTo>
                                  <a:pt x="4284" y="339"/>
                                </a:lnTo>
                                <a:lnTo>
                                  <a:pt x="4760" y="267"/>
                                </a:lnTo>
                                <a:lnTo>
                                  <a:pt x="5236" y="204"/>
                                </a:lnTo>
                                <a:lnTo>
                                  <a:pt x="5712" y="151"/>
                                </a:lnTo>
                                <a:lnTo>
                                  <a:pt x="6188" y="105"/>
                                </a:lnTo>
                                <a:lnTo>
                                  <a:pt x="6664" y="65"/>
                                </a:lnTo>
                                <a:lnTo>
                                  <a:pt x="7140" y="31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44"/>
                        <wps:cNvSpPr>
                          <a:spLocks/>
                        </wps:cNvSpPr>
                        <wps:spPr bwMode="auto">
                          <a:xfrm>
                            <a:off x="2475" y="896"/>
                            <a:ext cx="7616" cy="353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249 896"/>
                              <a:gd name="T3" fmla="*/ 1249 h 353"/>
                              <a:gd name="T4" fmla="+- 0 2951 2475"/>
                              <a:gd name="T5" fmla="*/ T4 w 7616"/>
                              <a:gd name="T6" fmla="+- 0 1207 896"/>
                              <a:gd name="T7" fmla="*/ 1207 h 353"/>
                              <a:gd name="T8" fmla="+- 0 3427 2475"/>
                              <a:gd name="T9" fmla="*/ T8 w 7616"/>
                              <a:gd name="T10" fmla="+- 0 1208 896"/>
                              <a:gd name="T11" fmla="*/ 1208 h 353"/>
                              <a:gd name="T12" fmla="+- 0 3903 2475"/>
                              <a:gd name="T13" fmla="*/ T12 w 7616"/>
                              <a:gd name="T14" fmla="+- 0 1215 896"/>
                              <a:gd name="T15" fmla="*/ 1215 h 353"/>
                              <a:gd name="T16" fmla="+- 0 4379 2475"/>
                              <a:gd name="T17" fmla="*/ T16 w 7616"/>
                              <a:gd name="T18" fmla="+- 0 1217 896"/>
                              <a:gd name="T19" fmla="*/ 1217 h 353"/>
                              <a:gd name="T20" fmla="+- 0 4855 2475"/>
                              <a:gd name="T21" fmla="*/ T20 w 7616"/>
                              <a:gd name="T22" fmla="+- 0 1239 896"/>
                              <a:gd name="T23" fmla="*/ 1239 h 353"/>
                              <a:gd name="T24" fmla="+- 0 5331 2475"/>
                              <a:gd name="T25" fmla="*/ T24 w 7616"/>
                              <a:gd name="T26" fmla="+- 0 1228 896"/>
                              <a:gd name="T27" fmla="*/ 1228 h 353"/>
                              <a:gd name="T28" fmla="+- 0 5807 2475"/>
                              <a:gd name="T29" fmla="*/ T28 w 7616"/>
                              <a:gd name="T30" fmla="+- 0 1214 896"/>
                              <a:gd name="T31" fmla="*/ 1214 h 353"/>
                              <a:gd name="T32" fmla="+- 0 6283 2475"/>
                              <a:gd name="T33" fmla="*/ T32 w 7616"/>
                              <a:gd name="T34" fmla="+- 0 1211 896"/>
                              <a:gd name="T35" fmla="*/ 1211 h 353"/>
                              <a:gd name="T36" fmla="+- 0 6759 2475"/>
                              <a:gd name="T37" fmla="*/ T36 w 7616"/>
                              <a:gd name="T38" fmla="+- 0 1119 896"/>
                              <a:gd name="T39" fmla="*/ 1119 h 353"/>
                              <a:gd name="T40" fmla="+- 0 7235 2475"/>
                              <a:gd name="T41" fmla="*/ T40 w 7616"/>
                              <a:gd name="T42" fmla="+- 0 1014 896"/>
                              <a:gd name="T43" fmla="*/ 1014 h 353"/>
                              <a:gd name="T44" fmla="+- 0 7711 2475"/>
                              <a:gd name="T45" fmla="*/ T44 w 7616"/>
                              <a:gd name="T46" fmla="+- 0 961 896"/>
                              <a:gd name="T47" fmla="*/ 961 h 353"/>
                              <a:gd name="T48" fmla="+- 0 8187 2475"/>
                              <a:gd name="T49" fmla="*/ T48 w 7616"/>
                              <a:gd name="T50" fmla="+- 0 948 896"/>
                              <a:gd name="T51" fmla="*/ 948 h 353"/>
                              <a:gd name="T52" fmla="+- 0 8663 2475"/>
                              <a:gd name="T53" fmla="*/ T52 w 7616"/>
                              <a:gd name="T54" fmla="+- 0 927 896"/>
                              <a:gd name="T55" fmla="*/ 927 h 353"/>
                              <a:gd name="T56" fmla="+- 0 9139 2475"/>
                              <a:gd name="T57" fmla="*/ T56 w 7616"/>
                              <a:gd name="T58" fmla="+- 0 925 896"/>
                              <a:gd name="T59" fmla="*/ 925 h 353"/>
                              <a:gd name="T60" fmla="+- 0 9615 2475"/>
                              <a:gd name="T61" fmla="*/ T60 w 7616"/>
                              <a:gd name="T62" fmla="+- 0 924 896"/>
                              <a:gd name="T63" fmla="*/ 924 h 353"/>
                              <a:gd name="T64" fmla="+- 0 10091 2475"/>
                              <a:gd name="T65" fmla="*/ T64 w 7616"/>
                              <a:gd name="T66" fmla="+- 0 896 896"/>
                              <a:gd name="T67" fmla="*/ 896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353">
                                <a:moveTo>
                                  <a:pt x="0" y="353"/>
                                </a:moveTo>
                                <a:lnTo>
                                  <a:pt x="476" y="311"/>
                                </a:lnTo>
                                <a:lnTo>
                                  <a:pt x="952" y="312"/>
                                </a:lnTo>
                                <a:lnTo>
                                  <a:pt x="1428" y="319"/>
                                </a:lnTo>
                                <a:lnTo>
                                  <a:pt x="1904" y="321"/>
                                </a:lnTo>
                                <a:lnTo>
                                  <a:pt x="2380" y="343"/>
                                </a:lnTo>
                                <a:lnTo>
                                  <a:pt x="2856" y="332"/>
                                </a:lnTo>
                                <a:lnTo>
                                  <a:pt x="3332" y="318"/>
                                </a:lnTo>
                                <a:lnTo>
                                  <a:pt x="3808" y="315"/>
                                </a:lnTo>
                                <a:lnTo>
                                  <a:pt x="4284" y="223"/>
                                </a:lnTo>
                                <a:lnTo>
                                  <a:pt x="4760" y="118"/>
                                </a:lnTo>
                                <a:lnTo>
                                  <a:pt x="5236" y="65"/>
                                </a:lnTo>
                                <a:lnTo>
                                  <a:pt x="5712" y="52"/>
                                </a:lnTo>
                                <a:lnTo>
                                  <a:pt x="6188" y="31"/>
                                </a:lnTo>
                                <a:lnTo>
                                  <a:pt x="6664" y="29"/>
                                </a:lnTo>
                                <a:lnTo>
                                  <a:pt x="7140" y="28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AutoShape 43"/>
                        <wps:cNvSpPr>
                          <a:spLocks/>
                        </wps:cNvSpPr>
                        <wps:spPr bwMode="auto">
                          <a:xfrm>
                            <a:off x="1261" y="5628"/>
                            <a:ext cx="12409" cy="1122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627 5628"/>
                              <a:gd name="T3" fmla="*/ 627 h 1122"/>
                              <a:gd name="T4" fmla="+- 0 2951 1262"/>
                              <a:gd name="T5" fmla="*/ T4 w 12409"/>
                              <a:gd name="T6" fmla="+- 0 603 5628"/>
                              <a:gd name="T7" fmla="*/ 603 h 1122"/>
                              <a:gd name="T8" fmla="+- 0 3427 1262"/>
                              <a:gd name="T9" fmla="*/ T8 w 12409"/>
                              <a:gd name="T10" fmla="+- 0 579 5628"/>
                              <a:gd name="T11" fmla="*/ 579 h 1122"/>
                              <a:gd name="T12" fmla="+- 0 3903 1262"/>
                              <a:gd name="T13" fmla="*/ T12 w 12409"/>
                              <a:gd name="T14" fmla="+- 0 556 5628"/>
                              <a:gd name="T15" fmla="*/ 556 h 1122"/>
                              <a:gd name="T16" fmla="+- 0 4379 1262"/>
                              <a:gd name="T17" fmla="*/ T16 w 12409"/>
                              <a:gd name="T18" fmla="+- 0 534 5628"/>
                              <a:gd name="T19" fmla="*/ 534 h 1122"/>
                              <a:gd name="T20" fmla="+- 0 4855 1262"/>
                              <a:gd name="T21" fmla="*/ T20 w 12409"/>
                              <a:gd name="T22" fmla="+- 0 512 5628"/>
                              <a:gd name="T23" fmla="*/ 512 h 1122"/>
                              <a:gd name="T24" fmla="+- 0 5331 1262"/>
                              <a:gd name="T25" fmla="*/ T24 w 12409"/>
                              <a:gd name="T26" fmla="+- 0 492 5628"/>
                              <a:gd name="T27" fmla="*/ 492 h 1122"/>
                              <a:gd name="T28" fmla="+- 0 5807 1262"/>
                              <a:gd name="T29" fmla="*/ T28 w 12409"/>
                              <a:gd name="T30" fmla="+- 0 473 5628"/>
                              <a:gd name="T31" fmla="*/ 473 h 1122"/>
                              <a:gd name="T32" fmla="+- 0 6283 1262"/>
                              <a:gd name="T33" fmla="*/ T32 w 12409"/>
                              <a:gd name="T34" fmla="+- 0 455 5628"/>
                              <a:gd name="T35" fmla="*/ 455 h 1122"/>
                              <a:gd name="T36" fmla="+- 0 6759 1262"/>
                              <a:gd name="T37" fmla="*/ T36 w 12409"/>
                              <a:gd name="T38" fmla="+- 0 438 5628"/>
                              <a:gd name="T39" fmla="*/ 438 h 1122"/>
                              <a:gd name="T40" fmla="+- 0 7235 1262"/>
                              <a:gd name="T41" fmla="*/ T40 w 12409"/>
                              <a:gd name="T42" fmla="+- 0 422 5628"/>
                              <a:gd name="T43" fmla="*/ 422 h 1122"/>
                              <a:gd name="T44" fmla="+- 0 7711 1262"/>
                              <a:gd name="T45" fmla="*/ T44 w 12409"/>
                              <a:gd name="T46" fmla="+- 0 407 5628"/>
                              <a:gd name="T47" fmla="*/ 407 h 1122"/>
                              <a:gd name="T48" fmla="+- 0 8187 1262"/>
                              <a:gd name="T49" fmla="*/ T48 w 12409"/>
                              <a:gd name="T50" fmla="+- 0 393 5628"/>
                              <a:gd name="T51" fmla="*/ 393 h 1122"/>
                              <a:gd name="T52" fmla="+- 0 8663 1262"/>
                              <a:gd name="T53" fmla="*/ T52 w 12409"/>
                              <a:gd name="T54" fmla="+- 0 378 5628"/>
                              <a:gd name="T55" fmla="*/ 378 h 1122"/>
                              <a:gd name="T56" fmla="+- 0 9139 1262"/>
                              <a:gd name="T57" fmla="*/ T56 w 12409"/>
                              <a:gd name="T58" fmla="+- 0 363 5628"/>
                              <a:gd name="T59" fmla="*/ 363 h 1122"/>
                              <a:gd name="T60" fmla="+- 0 9615 1262"/>
                              <a:gd name="T61" fmla="*/ T60 w 12409"/>
                              <a:gd name="T62" fmla="+- 0 348 5628"/>
                              <a:gd name="T63" fmla="*/ 348 h 1122"/>
                              <a:gd name="T64" fmla="+- 0 10091 1262"/>
                              <a:gd name="T65" fmla="*/ T64 w 12409"/>
                              <a:gd name="T66" fmla="+- 0 333 5628"/>
                              <a:gd name="T67" fmla="*/ 333 h 1122"/>
                              <a:gd name="T68" fmla="+- 0 2475 1262"/>
                              <a:gd name="T69" fmla="*/ T68 w 12409"/>
                              <a:gd name="T70" fmla="+- 0 286 5628"/>
                              <a:gd name="T71" fmla="*/ 286 h 1122"/>
                              <a:gd name="T72" fmla="+- 0 2951 1262"/>
                              <a:gd name="T73" fmla="*/ T72 w 12409"/>
                              <a:gd name="T74" fmla="+- 0 262 5628"/>
                              <a:gd name="T75" fmla="*/ 262 h 1122"/>
                              <a:gd name="T76" fmla="+- 0 3427 1262"/>
                              <a:gd name="T77" fmla="*/ T76 w 12409"/>
                              <a:gd name="T78" fmla="+- 0 247 5628"/>
                              <a:gd name="T79" fmla="*/ 247 h 1122"/>
                              <a:gd name="T80" fmla="+- 0 3903 1262"/>
                              <a:gd name="T81" fmla="*/ T80 w 12409"/>
                              <a:gd name="T82" fmla="+- 0 217 5628"/>
                              <a:gd name="T83" fmla="*/ 217 h 1122"/>
                              <a:gd name="T84" fmla="+- 0 4379 1262"/>
                              <a:gd name="T85" fmla="*/ T84 w 12409"/>
                              <a:gd name="T86" fmla="+- 0 188 5628"/>
                              <a:gd name="T87" fmla="*/ 188 h 1122"/>
                              <a:gd name="T88" fmla="+- 0 4855 1262"/>
                              <a:gd name="T89" fmla="*/ T88 w 12409"/>
                              <a:gd name="T90" fmla="+- 0 159 5628"/>
                              <a:gd name="T91" fmla="*/ 159 h 1122"/>
                              <a:gd name="T92" fmla="+- 0 5331 1262"/>
                              <a:gd name="T93" fmla="*/ T92 w 12409"/>
                              <a:gd name="T94" fmla="+- 0 139 5628"/>
                              <a:gd name="T95" fmla="*/ 139 h 1122"/>
                              <a:gd name="T96" fmla="+- 0 5807 1262"/>
                              <a:gd name="T97" fmla="*/ T96 w 12409"/>
                              <a:gd name="T98" fmla="+- 0 120 5628"/>
                              <a:gd name="T99" fmla="*/ 120 h 1122"/>
                              <a:gd name="T100" fmla="+- 0 6283 1262"/>
                              <a:gd name="T101" fmla="*/ T100 w 12409"/>
                              <a:gd name="T102" fmla="+- 0 105 5628"/>
                              <a:gd name="T103" fmla="*/ 105 h 1122"/>
                              <a:gd name="T104" fmla="+- 0 6759 1262"/>
                              <a:gd name="T105" fmla="*/ T104 w 12409"/>
                              <a:gd name="T106" fmla="+- 0 61 5628"/>
                              <a:gd name="T107" fmla="*/ 61 h 1122"/>
                              <a:gd name="T108" fmla="+- 0 7235 1262"/>
                              <a:gd name="T109" fmla="*/ T108 w 12409"/>
                              <a:gd name="T110" fmla="+- 0 27 5628"/>
                              <a:gd name="T111" fmla="*/ 27 h 1122"/>
                              <a:gd name="T112" fmla="+- 0 7711 1262"/>
                              <a:gd name="T113" fmla="*/ T112 w 12409"/>
                              <a:gd name="T114" fmla="+- 0 -27 5628"/>
                              <a:gd name="T115" fmla="*/ -27 h 1122"/>
                              <a:gd name="T116" fmla="+- 0 8187 1262"/>
                              <a:gd name="T117" fmla="*/ T116 w 12409"/>
                              <a:gd name="T118" fmla="+- 0 -22 5628"/>
                              <a:gd name="T119" fmla="*/ -22 h 1122"/>
                              <a:gd name="T120" fmla="+- 0 8663 1262"/>
                              <a:gd name="T121" fmla="*/ T120 w 12409"/>
                              <a:gd name="T122" fmla="+- 0 -32 5628"/>
                              <a:gd name="T123" fmla="*/ -32 h 1122"/>
                              <a:gd name="T124" fmla="+- 0 9139 1262"/>
                              <a:gd name="T125" fmla="*/ T124 w 12409"/>
                              <a:gd name="T126" fmla="+- 0 -61 5628"/>
                              <a:gd name="T127" fmla="*/ -61 h 1122"/>
                              <a:gd name="T128" fmla="+- 0 9615 1262"/>
                              <a:gd name="T129" fmla="*/ T128 w 12409"/>
                              <a:gd name="T130" fmla="+- 0 -27 5628"/>
                              <a:gd name="T131" fmla="*/ -27 h 1122"/>
                              <a:gd name="T132" fmla="+- 0 10091 1262"/>
                              <a:gd name="T133" fmla="*/ T132 w 12409"/>
                              <a:gd name="T134" fmla="+- 0 -27 5628"/>
                              <a:gd name="T135" fmla="*/ -27 h 1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1122">
                                <a:moveTo>
                                  <a:pt x="1213" y="-5001"/>
                                </a:moveTo>
                                <a:lnTo>
                                  <a:pt x="1689" y="-5025"/>
                                </a:lnTo>
                                <a:lnTo>
                                  <a:pt x="2165" y="-5049"/>
                                </a:lnTo>
                                <a:lnTo>
                                  <a:pt x="2641" y="-5072"/>
                                </a:lnTo>
                                <a:lnTo>
                                  <a:pt x="3117" y="-5094"/>
                                </a:lnTo>
                                <a:lnTo>
                                  <a:pt x="3593" y="-5116"/>
                                </a:lnTo>
                                <a:lnTo>
                                  <a:pt x="4069" y="-5136"/>
                                </a:lnTo>
                                <a:lnTo>
                                  <a:pt x="4545" y="-5155"/>
                                </a:lnTo>
                                <a:lnTo>
                                  <a:pt x="5021" y="-5173"/>
                                </a:lnTo>
                                <a:lnTo>
                                  <a:pt x="5497" y="-5190"/>
                                </a:lnTo>
                                <a:lnTo>
                                  <a:pt x="5973" y="-5206"/>
                                </a:lnTo>
                                <a:lnTo>
                                  <a:pt x="6449" y="-5221"/>
                                </a:lnTo>
                                <a:lnTo>
                                  <a:pt x="6925" y="-5235"/>
                                </a:lnTo>
                                <a:lnTo>
                                  <a:pt x="7401" y="-5250"/>
                                </a:lnTo>
                                <a:lnTo>
                                  <a:pt x="7877" y="-5265"/>
                                </a:lnTo>
                                <a:lnTo>
                                  <a:pt x="8353" y="-5280"/>
                                </a:lnTo>
                                <a:lnTo>
                                  <a:pt x="8829" y="-5295"/>
                                </a:lnTo>
                                <a:moveTo>
                                  <a:pt x="1213" y="-5342"/>
                                </a:moveTo>
                                <a:lnTo>
                                  <a:pt x="1689" y="-5366"/>
                                </a:lnTo>
                                <a:lnTo>
                                  <a:pt x="2165" y="-5381"/>
                                </a:lnTo>
                                <a:lnTo>
                                  <a:pt x="2641" y="-5411"/>
                                </a:lnTo>
                                <a:lnTo>
                                  <a:pt x="3117" y="-5440"/>
                                </a:lnTo>
                                <a:lnTo>
                                  <a:pt x="3593" y="-5469"/>
                                </a:lnTo>
                                <a:lnTo>
                                  <a:pt x="4069" y="-5489"/>
                                </a:lnTo>
                                <a:lnTo>
                                  <a:pt x="4545" y="-5508"/>
                                </a:lnTo>
                                <a:lnTo>
                                  <a:pt x="5021" y="-5523"/>
                                </a:lnTo>
                                <a:lnTo>
                                  <a:pt x="5497" y="-5567"/>
                                </a:lnTo>
                                <a:lnTo>
                                  <a:pt x="5973" y="-5601"/>
                                </a:lnTo>
                                <a:lnTo>
                                  <a:pt x="6449" y="-5655"/>
                                </a:lnTo>
                                <a:lnTo>
                                  <a:pt x="6925" y="-5650"/>
                                </a:lnTo>
                                <a:lnTo>
                                  <a:pt x="7401" y="-5660"/>
                                </a:lnTo>
                                <a:lnTo>
                                  <a:pt x="7877" y="-5689"/>
                                </a:lnTo>
                                <a:lnTo>
                                  <a:pt x="8353" y="-5655"/>
                                </a:lnTo>
                                <a:lnTo>
                                  <a:pt x="8829" y="-5655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42"/>
                        <wps:cNvSpPr>
                          <a:spLocks/>
                        </wps:cNvSpPr>
                        <wps:spPr bwMode="auto">
                          <a:xfrm>
                            <a:off x="2475" y="1461"/>
                            <a:ext cx="7616" cy="1382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843 1462"/>
                              <a:gd name="T3" fmla="*/ 2843 h 1382"/>
                              <a:gd name="T4" fmla="+- 0 2951 2475"/>
                              <a:gd name="T5" fmla="*/ T4 w 7616"/>
                              <a:gd name="T6" fmla="+- 0 2767 1462"/>
                              <a:gd name="T7" fmla="*/ 2767 h 1382"/>
                              <a:gd name="T8" fmla="+- 0 3427 2475"/>
                              <a:gd name="T9" fmla="*/ T8 w 7616"/>
                              <a:gd name="T10" fmla="+- 0 2680 1462"/>
                              <a:gd name="T11" fmla="*/ 2680 h 1382"/>
                              <a:gd name="T12" fmla="+- 0 3903 2475"/>
                              <a:gd name="T13" fmla="*/ T12 w 7616"/>
                              <a:gd name="T14" fmla="+- 0 2585 1462"/>
                              <a:gd name="T15" fmla="*/ 2585 h 1382"/>
                              <a:gd name="T16" fmla="+- 0 4379 2475"/>
                              <a:gd name="T17" fmla="*/ T16 w 7616"/>
                              <a:gd name="T18" fmla="+- 0 2486 1462"/>
                              <a:gd name="T19" fmla="*/ 2486 h 1382"/>
                              <a:gd name="T20" fmla="+- 0 4855 2475"/>
                              <a:gd name="T21" fmla="*/ T20 w 7616"/>
                              <a:gd name="T22" fmla="+- 0 2385 1462"/>
                              <a:gd name="T23" fmla="*/ 2385 h 1382"/>
                              <a:gd name="T24" fmla="+- 0 5331 2475"/>
                              <a:gd name="T25" fmla="*/ T24 w 7616"/>
                              <a:gd name="T26" fmla="+- 0 2286 1462"/>
                              <a:gd name="T27" fmla="*/ 2286 h 1382"/>
                              <a:gd name="T28" fmla="+- 0 5807 2475"/>
                              <a:gd name="T29" fmla="*/ T28 w 7616"/>
                              <a:gd name="T30" fmla="+- 0 2189 1462"/>
                              <a:gd name="T31" fmla="*/ 2189 h 1382"/>
                              <a:gd name="T32" fmla="+- 0 6283 2475"/>
                              <a:gd name="T33" fmla="*/ T32 w 7616"/>
                              <a:gd name="T34" fmla="+- 0 2097 1462"/>
                              <a:gd name="T35" fmla="*/ 2097 h 1382"/>
                              <a:gd name="T36" fmla="+- 0 6759 2475"/>
                              <a:gd name="T37" fmla="*/ T36 w 7616"/>
                              <a:gd name="T38" fmla="+- 0 2010 1462"/>
                              <a:gd name="T39" fmla="*/ 2010 h 1382"/>
                              <a:gd name="T40" fmla="+- 0 7235 2475"/>
                              <a:gd name="T41" fmla="*/ T40 w 7616"/>
                              <a:gd name="T42" fmla="+- 0 1927 1462"/>
                              <a:gd name="T43" fmla="*/ 1927 h 1382"/>
                              <a:gd name="T44" fmla="+- 0 7711 2475"/>
                              <a:gd name="T45" fmla="*/ T44 w 7616"/>
                              <a:gd name="T46" fmla="+- 0 1848 1462"/>
                              <a:gd name="T47" fmla="*/ 1848 h 1382"/>
                              <a:gd name="T48" fmla="+- 0 8187 2475"/>
                              <a:gd name="T49" fmla="*/ T48 w 7616"/>
                              <a:gd name="T50" fmla="+- 0 1768 1462"/>
                              <a:gd name="T51" fmla="*/ 1768 h 1382"/>
                              <a:gd name="T52" fmla="+- 0 8663 2475"/>
                              <a:gd name="T53" fmla="*/ T52 w 7616"/>
                              <a:gd name="T54" fmla="+- 0 1688 1462"/>
                              <a:gd name="T55" fmla="*/ 1688 h 1382"/>
                              <a:gd name="T56" fmla="+- 0 9139 2475"/>
                              <a:gd name="T57" fmla="*/ T56 w 7616"/>
                              <a:gd name="T58" fmla="+- 0 1609 1462"/>
                              <a:gd name="T59" fmla="*/ 1609 h 1382"/>
                              <a:gd name="T60" fmla="+- 0 9615 2475"/>
                              <a:gd name="T61" fmla="*/ T60 w 7616"/>
                              <a:gd name="T62" fmla="+- 0 1532 1462"/>
                              <a:gd name="T63" fmla="*/ 1532 h 1382"/>
                              <a:gd name="T64" fmla="+- 0 10091 2475"/>
                              <a:gd name="T65" fmla="*/ T64 w 7616"/>
                              <a:gd name="T66" fmla="+- 0 1462 1462"/>
                              <a:gd name="T67" fmla="*/ 1462 h 13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1382">
                                <a:moveTo>
                                  <a:pt x="0" y="1381"/>
                                </a:moveTo>
                                <a:lnTo>
                                  <a:pt x="476" y="1305"/>
                                </a:lnTo>
                                <a:lnTo>
                                  <a:pt x="952" y="1218"/>
                                </a:lnTo>
                                <a:lnTo>
                                  <a:pt x="1428" y="1123"/>
                                </a:lnTo>
                                <a:lnTo>
                                  <a:pt x="1904" y="1024"/>
                                </a:lnTo>
                                <a:lnTo>
                                  <a:pt x="2380" y="923"/>
                                </a:lnTo>
                                <a:lnTo>
                                  <a:pt x="2856" y="824"/>
                                </a:lnTo>
                                <a:lnTo>
                                  <a:pt x="3332" y="727"/>
                                </a:lnTo>
                                <a:lnTo>
                                  <a:pt x="3808" y="635"/>
                                </a:lnTo>
                                <a:lnTo>
                                  <a:pt x="4284" y="548"/>
                                </a:lnTo>
                                <a:lnTo>
                                  <a:pt x="4760" y="465"/>
                                </a:lnTo>
                                <a:lnTo>
                                  <a:pt x="5236" y="386"/>
                                </a:lnTo>
                                <a:lnTo>
                                  <a:pt x="5712" y="306"/>
                                </a:lnTo>
                                <a:lnTo>
                                  <a:pt x="6188" y="226"/>
                                </a:lnTo>
                                <a:lnTo>
                                  <a:pt x="6664" y="147"/>
                                </a:lnTo>
                                <a:lnTo>
                                  <a:pt x="7140" y="70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AutoShape 41"/>
                        <wps:cNvSpPr>
                          <a:spLocks/>
                        </wps:cNvSpPr>
                        <wps:spPr bwMode="auto">
                          <a:xfrm>
                            <a:off x="1261" y="6019"/>
                            <a:ext cx="12409" cy="641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394 6019"/>
                              <a:gd name="T3" fmla="*/ 394 h 641"/>
                              <a:gd name="T4" fmla="+- 0 2951 1262"/>
                              <a:gd name="T5" fmla="*/ T4 w 12409"/>
                              <a:gd name="T6" fmla="+- 0 374 6019"/>
                              <a:gd name="T7" fmla="*/ 374 h 641"/>
                              <a:gd name="T8" fmla="+- 0 3427 1262"/>
                              <a:gd name="T9" fmla="*/ T8 w 12409"/>
                              <a:gd name="T10" fmla="+- 0 365 6019"/>
                              <a:gd name="T11" fmla="*/ 365 h 641"/>
                              <a:gd name="T12" fmla="+- 0 3903 1262"/>
                              <a:gd name="T13" fmla="*/ T12 w 12409"/>
                              <a:gd name="T14" fmla="+- 0 355 6019"/>
                              <a:gd name="T15" fmla="*/ 355 h 641"/>
                              <a:gd name="T16" fmla="+- 0 4379 1262"/>
                              <a:gd name="T17" fmla="*/ T16 w 12409"/>
                              <a:gd name="T18" fmla="+- 0 311 6019"/>
                              <a:gd name="T19" fmla="*/ 311 h 641"/>
                              <a:gd name="T20" fmla="+- 0 4855 1262"/>
                              <a:gd name="T21" fmla="*/ T20 w 12409"/>
                              <a:gd name="T22" fmla="+- 0 311 6019"/>
                              <a:gd name="T23" fmla="*/ 311 h 641"/>
                              <a:gd name="T24" fmla="+- 0 5331 1262"/>
                              <a:gd name="T25" fmla="*/ T24 w 12409"/>
                              <a:gd name="T26" fmla="+- 0 291 6019"/>
                              <a:gd name="T27" fmla="*/ 291 h 641"/>
                              <a:gd name="T28" fmla="+- 0 5807 1262"/>
                              <a:gd name="T29" fmla="*/ T28 w 12409"/>
                              <a:gd name="T30" fmla="+- 0 262 6019"/>
                              <a:gd name="T31" fmla="*/ 262 h 641"/>
                              <a:gd name="T32" fmla="+- 0 6283 1262"/>
                              <a:gd name="T33" fmla="*/ T32 w 12409"/>
                              <a:gd name="T34" fmla="+- 0 257 6019"/>
                              <a:gd name="T35" fmla="*/ 257 h 641"/>
                              <a:gd name="T36" fmla="+- 0 6759 1262"/>
                              <a:gd name="T37" fmla="*/ T36 w 12409"/>
                              <a:gd name="T38" fmla="+- 0 223 6019"/>
                              <a:gd name="T39" fmla="*/ 223 h 641"/>
                              <a:gd name="T40" fmla="+- 0 7235 1262"/>
                              <a:gd name="T41" fmla="*/ T40 w 12409"/>
                              <a:gd name="T42" fmla="+- 0 208 6019"/>
                              <a:gd name="T43" fmla="*/ 208 h 641"/>
                              <a:gd name="T44" fmla="+- 0 7711 1262"/>
                              <a:gd name="T45" fmla="*/ T44 w 12409"/>
                              <a:gd name="T46" fmla="+- 0 198 6019"/>
                              <a:gd name="T47" fmla="*/ 198 h 641"/>
                              <a:gd name="T48" fmla="+- 0 8187 1262"/>
                              <a:gd name="T49" fmla="*/ T48 w 12409"/>
                              <a:gd name="T50" fmla="+- 0 189 6019"/>
                              <a:gd name="T51" fmla="*/ 189 h 641"/>
                              <a:gd name="T52" fmla="+- 0 8663 1262"/>
                              <a:gd name="T53" fmla="*/ T52 w 12409"/>
                              <a:gd name="T54" fmla="+- 0 189 6019"/>
                              <a:gd name="T55" fmla="*/ 189 h 641"/>
                              <a:gd name="T56" fmla="+- 0 9139 1262"/>
                              <a:gd name="T57" fmla="*/ T56 w 12409"/>
                              <a:gd name="T58" fmla="+- 0 179 6019"/>
                              <a:gd name="T59" fmla="*/ 179 h 641"/>
                              <a:gd name="T60" fmla="+- 0 9615 1262"/>
                              <a:gd name="T61" fmla="*/ T60 w 12409"/>
                              <a:gd name="T62" fmla="+- 0 194 6019"/>
                              <a:gd name="T63" fmla="*/ 194 h 641"/>
                              <a:gd name="T64" fmla="+- 0 10091 1262"/>
                              <a:gd name="T65" fmla="*/ T64 w 12409"/>
                              <a:gd name="T66" fmla="+- 0 194 6019"/>
                              <a:gd name="T67" fmla="*/ 194 h 641"/>
                              <a:gd name="T68" fmla="+- 0 2475 1262"/>
                              <a:gd name="T69" fmla="*/ T68 w 12409"/>
                              <a:gd name="T70" fmla="+- 0 572 6019"/>
                              <a:gd name="T71" fmla="*/ 572 h 641"/>
                              <a:gd name="T72" fmla="+- 0 2951 1262"/>
                              <a:gd name="T73" fmla="*/ T72 w 12409"/>
                              <a:gd name="T74" fmla="+- 0 551 6019"/>
                              <a:gd name="T75" fmla="*/ 551 h 641"/>
                              <a:gd name="T76" fmla="+- 0 3427 1262"/>
                              <a:gd name="T77" fmla="*/ T76 w 12409"/>
                              <a:gd name="T78" fmla="+- 0 531 6019"/>
                              <a:gd name="T79" fmla="*/ 531 h 641"/>
                              <a:gd name="T80" fmla="+- 0 3903 1262"/>
                              <a:gd name="T81" fmla="*/ T80 w 12409"/>
                              <a:gd name="T82" fmla="+- 0 512 6019"/>
                              <a:gd name="T83" fmla="*/ 512 h 641"/>
                              <a:gd name="T84" fmla="+- 0 4379 1262"/>
                              <a:gd name="T85" fmla="*/ T84 w 12409"/>
                              <a:gd name="T86" fmla="+- 0 493 6019"/>
                              <a:gd name="T87" fmla="*/ 493 h 641"/>
                              <a:gd name="T88" fmla="+- 0 4855 1262"/>
                              <a:gd name="T89" fmla="*/ T88 w 12409"/>
                              <a:gd name="T90" fmla="+- 0 476 6019"/>
                              <a:gd name="T91" fmla="*/ 476 h 641"/>
                              <a:gd name="T92" fmla="+- 0 5331 1262"/>
                              <a:gd name="T93" fmla="*/ T92 w 12409"/>
                              <a:gd name="T94" fmla="+- 0 460 6019"/>
                              <a:gd name="T95" fmla="*/ 460 h 641"/>
                              <a:gd name="T96" fmla="+- 0 5807 1262"/>
                              <a:gd name="T97" fmla="*/ T96 w 12409"/>
                              <a:gd name="T98" fmla="+- 0 444 6019"/>
                              <a:gd name="T99" fmla="*/ 444 h 641"/>
                              <a:gd name="T100" fmla="+- 0 6283 1262"/>
                              <a:gd name="T101" fmla="*/ T100 w 12409"/>
                              <a:gd name="T102" fmla="+- 0 428 6019"/>
                              <a:gd name="T103" fmla="*/ 428 h 641"/>
                              <a:gd name="T104" fmla="+- 0 6759 1262"/>
                              <a:gd name="T105" fmla="*/ T104 w 12409"/>
                              <a:gd name="T106" fmla="+- 0 413 6019"/>
                              <a:gd name="T107" fmla="*/ 413 h 641"/>
                              <a:gd name="T108" fmla="+- 0 7235 1262"/>
                              <a:gd name="T109" fmla="*/ T108 w 12409"/>
                              <a:gd name="T110" fmla="+- 0 398 6019"/>
                              <a:gd name="T111" fmla="*/ 398 h 641"/>
                              <a:gd name="T112" fmla="+- 0 7711 1262"/>
                              <a:gd name="T113" fmla="*/ T112 w 12409"/>
                              <a:gd name="T114" fmla="+- 0 384 6019"/>
                              <a:gd name="T115" fmla="*/ 384 h 641"/>
                              <a:gd name="T116" fmla="+- 0 8187 1262"/>
                              <a:gd name="T117" fmla="*/ T116 w 12409"/>
                              <a:gd name="T118" fmla="+- 0 369 6019"/>
                              <a:gd name="T119" fmla="*/ 369 h 641"/>
                              <a:gd name="T120" fmla="+- 0 8663 1262"/>
                              <a:gd name="T121" fmla="*/ T120 w 12409"/>
                              <a:gd name="T122" fmla="+- 0 354 6019"/>
                              <a:gd name="T123" fmla="*/ 354 h 641"/>
                              <a:gd name="T124" fmla="+- 0 9139 1262"/>
                              <a:gd name="T125" fmla="*/ T124 w 12409"/>
                              <a:gd name="T126" fmla="+- 0 340 6019"/>
                              <a:gd name="T127" fmla="*/ 340 h 641"/>
                              <a:gd name="T128" fmla="+- 0 9615 1262"/>
                              <a:gd name="T129" fmla="*/ T128 w 12409"/>
                              <a:gd name="T130" fmla="+- 0 325 6019"/>
                              <a:gd name="T131" fmla="*/ 325 h 641"/>
                              <a:gd name="T132" fmla="+- 0 10091 1262"/>
                              <a:gd name="T133" fmla="*/ T132 w 12409"/>
                              <a:gd name="T134" fmla="+- 0 310 6019"/>
                              <a:gd name="T135" fmla="*/ 310 h 6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641">
                                <a:moveTo>
                                  <a:pt x="1213" y="-5625"/>
                                </a:moveTo>
                                <a:lnTo>
                                  <a:pt x="1689" y="-5645"/>
                                </a:lnTo>
                                <a:lnTo>
                                  <a:pt x="2165" y="-5654"/>
                                </a:lnTo>
                                <a:lnTo>
                                  <a:pt x="2641" y="-5664"/>
                                </a:lnTo>
                                <a:lnTo>
                                  <a:pt x="3117" y="-5708"/>
                                </a:lnTo>
                                <a:lnTo>
                                  <a:pt x="3593" y="-5708"/>
                                </a:lnTo>
                                <a:lnTo>
                                  <a:pt x="4069" y="-5728"/>
                                </a:lnTo>
                                <a:lnTo>
                                  <a:pt x="4545" y="-5757"/>
                                </a:lnTo>
                                <a:lnTo>
                                  <a:pt x="5021" y="-5762"/>
                                </a:lnTo>
                                <a:lnTo>
                                  <a:pt x="5497" y="-5796"/>
                                </a:lnTo>
                                <a:lnTo>
                                  <a:pt x="5973" y="-5811"/>
                                </a:lnTo>
                                <a:lnTo>
                                  <a:pt x="6449" y="-5821"/>
                                </a:lnTo>
                                <a:lnTo>
                                  <a:pt x="6925" y="-5830"/>
                                </a:lnTo>
                                <a:lnTo>
                                  <a:pt x="7401" y="-5830"/>
                                </a:lnTo>
                                <a:lnTo>
                                  <a:pt x="7877" y="-5840"/>
                                </a:lnTo>
                                <a:lnTo>
                                  <a:pt x="8353" y="-5825"/>
                                </a:lnTo>
                                <a:lnTo>
                                  <a:pt x="8829" y="-5825"/>
                                </a:lnTo>
                                <a:moveTo>
                                  <a:pt x="1213" y="-5447"/>
                                </a:moveTo>
                                <a:lnTo>
                                  <a:pt x="1689" y="-5468"/>
                                </a:lnTo>
                                <a:lnTo>
                                  <a:pt x="2165" y="-5488"/>
                                </a:lnTo>
                                <a:lnTo>
                                  <a:pt x="2641" y="-5507"/>
                                </a:lnTo>
                                <a:lnTo>
                                  <a:pt x="3117" y="-5526"/>
                                </a:lnTo>
                                <a:lnTo>
                                  <a:pt x="3593" y="-5543"/>
                                </a:lnTo>
                                <a:lnTo>
                                  <a:pt x="4069" y="-5559"/>
                                </a:lnTo>
                                <a:lnTo>
                                  <a:pt x="4545" y="-5575"/>
                                </a:lnTo>
                                <a:lnTo>
                                  <a:pt x="5021" y="-5591"/>
                                </a:lnTo>
                                <a:lnTo>
                                  <a:pt x="5497" y="-5606"/>
                                </a:lnTo>
                                <a:lnTo>
                                  <a:pt x="5973" y="-5621"/>
                                </a:lnTo>
                                <a:lnTo>
                                  <a:pt x="6449" y="-5635"/>
                                </a:lnTo>
                                <a:lnTo>
                                  <a:pt x="6925" y="-5650"/>
                                </a:lnTo>
                                <a:lnTo>
                                  <a:pt x="7401" y="-5665"/>
                                </a:lnTo>
                                <a:lnTo>
                                  <a:pt x="7877" y="-5679"/>
                                </a:lnTo>
                                <a:lnTo>
                                  <a:pt x="8353" y="-5694"/>
                                </a:lnTo>
                                <a:lnTo>
                                  <a:pt x="8829" y="-5709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AutoShape 40"/>
                        <wps:cNvSpPr>
                          <a:spLocks/>
                        </wps:cNvSpPr>
                        <wps:spPr bwMode="auto">
                          <a:xfrm>
                            <a:off x="1261" y="7084"/>
                            <a:ext cx="12409" cy="791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1317 7084"/>
                              <a:gd name="T3" fmla="*/ 1317 h 791"/>
                              <a:gd name="T4" fmla="+- 0 2951 1262"/>
                              <a:gd name="T5" fmla="*/ T4 w 12409"/>
                              <a:gd name="T6" fmla="+- 0 1297 7084"/>
                              <a:gd name="T7" fmla="*/ 1297 h 791"/>
                              <a:gd name="T8" fmla="+- 0 3427 1262"/>
                              <a:gd name="T9" fmla="*/ T8 w 12409"/>
                              <a:gd name="T10" fmla="+- 0 1275 7084"/>
                              <a:gd name="T11" fmla="*/ 1275 h 791"/>
                              <a:gd name="T12" fmla="+- 0 3903 1262"/>
                              <a:gd name="T13" fmla="*/ T12 w 12409"/>
                              <a:gd name="T14" fmla="+- 0 1251 7084"/>
                              <a:gd name="T15" fmla="*/ 1251 h 791"/>
                              <a:gd name="T16" fmla="+- 0 4379 1262"/>
                              <a:gd name="T17" fmla="*/ T16 w 12409"/>
                              <a:gd name="T18" fmla="+- 0 1226 7084"/>
                              <a:gd name="T19" fmla="*/ 1226 h 791"/>
                              <a:gd name="T20" fmla="+- 0 4855 1262"/>
                              <a:gd name="T21" fmla="*/ T20 w 12409"/>
                              <a:gd name="T22" fmla="+- 0 1199 7084"/>
                              <a:gd name="T23" fmla="*/ 1199 h 791"/>
                              <a:gd name="T24" fmla="+- 0 5331 1262"/>
                              <a:gd name="T25" fmla="*/ T24 w 12409"/>
                              <a:gd name="T26" fmla="+- 0 1171 7084"/>
                              <a:gd name="T27" fmla="*/ 1171 h 791"/>
                              <a:gd name="T28" fmla="+- 0 5807 1262"/>
                              <a:gd name="T29" fmla="*/ T28 w 12409"/>
                              <a:gd name="T30" fmla="+- 0 1139 7084"/>
                              <a:gd name="T31" fmla="*/ 1139 h 791"/>
                              <a:gd name="T32" fmla="+- 0 6283 1262"/>
                              <a:gd name="T33" fmla="*/ T32 w 12409"/>
                              <a:gd name="T34" fmla="+- 0 1107 7084"/>
                              <a:gd name="T35" fmla="*/ 1107 h 791"/>
                              <a:gd name="T36" fmla="+- 0 6759 1262"/>
                              <a:gd name="T37" fmla="*/ T36 w 12409"/>
                              <a:gd name="T38" fmla="+- 0 1073 7084"/>
                              <a:gd name="T39" fmla="*/ 1073 h 791"/>
                              <a:gd name="T40" fmla="+- 0 7235 1262"/>
                              <a:gd name="T41" fmla="*/ T40 w 12409"/>
                              <a:gd name="T42" fmla="+- 0 1040 7084"/>
                              <a:gd name="T43" fmla="*/ 1040 h 791"/>
                              <a:gd name="T44" fmla="+- 0 7711 1262"/>
                              <a:gd name="T45" fmla="*/ T44 w 12409"/>
                              <a:gd name="T46" fmla="+- 0 1009 7084"/>
                              <a:gd name="T47" fmla="*/ 1009 h 791"/>
                              <a:gd name="T48" fmla="+- 0 8187 1262"/>
                              <a:gd name="T49" fmla="*/ T48 w 12409"/>
                              <a:gd name="T50" fmla="+- 0 981 7084"/>
                              <a:gd name="T51" fmla="*/ 981 h 791"/>
                              <a:gd name="T52" fmla="+- 0 8663 1262"/>
                              <a:gd name="T53" fmla="*/ T52 w 12409"/>
                              <a:gd name="T54" fmla="+- 0 958 7084"/>
                              <a:gd name="T55" fmla="*/ 958 h 791"/>
                              <a:gd name="T56" fmla="+- 0 9139 1262"/>
                              <a:gd name="T57" fmla="*/ T56 w 12409"/>
                              <a:gd name="T58" fmla="+- 0 939 7084"/>
                              <a:gd name="T59" fmla="*/ 939 h 791"/>
                              <a:gd name="T60" fmla="+- 0 9615 1262"/>
                              <a:gd name="T61" fmla="*/ T60 w 12409"/>
                              <a:gd name="T62" fmla="+- 0 924 7084"/>
                              <a:gd name="T63" fmla="*/ 924 h 791"/>
                              <a:gd name="T64" fmla="+- 0 10091 1262"/>
                              <a:gd name="T65" fmla="*/ T64 w 12409"/>
                              <a:gd name="T66" fmla="+- 0 912 7084"/>
                              <a:gd name="T67" fmla="*/ 912 h 791"/>
                              <a:gd name="T68" fmla="+- 0 2475 1262"/>
                              <a:gd name="T69" fmla="*/ T68 w 12409"/>
                              <a:gd name="T70" fmla="+- 0 1290 7084"/>
                              <a:gd name="T71" fmla="*/ 1290 h 791"/>
                              <a:gd name="T72" fmla="+- 0 2951 1262"/>
                              <a:gd name="T73" fmla="*/ T72 w 12409"/>
                              <a:gd name="T74" fmla="+- 0 1253 7084"/>
                              <a:gd name="T75" fmla="*/ 1253 h 791"/>
                              <a:gd name="T76" fmla="+- 0 3427 1262"/>
                              <a:gd name="T77" fmla="*/ T76 w 12409"/>
                              <a:gd name="T78" fmla="+- 0 1217 7084"/>
                              <a:gd name="T79" fmla="*/ 1217 h 791"/>
                              <a:gd name="T80" fmla="+- 0 3903 1262"/>
                              <a:gd name="T81" fmla="*/ T80 w 12409"/>
                              <a:gd name="T82" fmla="+- 0 1182 7084"/>
                              <a:gd name="T83" fmla="*/ 1182 h 791"/>
                              <a:gd name="T84" fmla="+- 0 4379 1262"/>
                              <a:gd name="T85" fmla="*/ T84 w 12409"/>
                              <a:gd name="T86" fmla="+- 0 1148 7084"/>
                              <a:gd name="T87" fmla="*/ 1148 h 791"/>
                              <a:gd name="T88" fmla="+- 0 4855 1262"/>
                              <a:gd name="T89" fmla="*/ T88 w 12409"/>
                              <a:gd name="T90" fmla="+- 0 1116 7084"/>
                              <a:gd name="T91" fmla="*/ 1116 h 791"/>
                              <a:gd name="T92" fmla="+- 0 5331 1262"/>
                              <a:gd name="T93" fmla="*/ T92 w 12409"/>
                              <a:gd name="T94" fmla="+- 0 1085 7084"/>
                              <a:gd name="T95" fmla="*/ 1085 h 791"/>
                              <a:gd name="T96" fmla="+- 0 5807 1262"/>
                              <a:gd name="T97" fmla="*/ T96 w 12409"/>
                              <a:gd name="T98" fmla="+- 0 1055 7084"/>
                              <a:gd name="T99" fmla="*/ 1055 h 791"/>
                              <a:gd name="T100" fmla="+- 0 6283 1262"/>
                              <a:gd name="T101" fmla="*/ T100 w 12409"/>
                              <a:gd name="T102" fmla="+- 0 1025 7084"/>
                              <a:gd name="T103" fmla="*/ 1025 h 791"/>
                              <a:gd name="T104" fmla="+- 0 6759 1262"/>
                              <a:gd name="T105" fmla="*/ T104 w 12409"/>
                              <a:gd name="T106" fmla="+- 0 997 7084"/>
                              <a:gd name="T107" fmla="*/ 997 h 791"/>
                              <a:gd name="T108" fmla="+- 0 7235 1262"/>
                              <a:gd name="T109" fmla="*/ T108 w 12409"/>
                              <a:gd name="T110" fmla="+- 0 970 7084"/>
                              <a:gd name="T111" fmla="*/ 970 h 791"/>
                              <a:gd name="T112" fmla="+- 0 7711 1262"/>
                              <a:gd name="T113" fmla="*/ T112 w 12409"/>
                              <a:gd name="T114" fmla="+- 0 944 7084"/>
                              <a:gd name="T115" fmla="*/ 944 h 791"/>
                              <a:gd name="T116" fmla="+- 0 8187 1262"/>
                              <a:gd name="T117" fmla="*/ T116 w 12409"/>
                              <a:gd name="T118" fmla="+- 0 919 7084"/>
                              <a:gd name="T119" fmla="*/ 919 h 791"/>
                              <a:gd name="T120" fmla="+- 0 8663 1262"/>
                              <a:gd name="T121" fmla="*/ T120 w 12409"/>
                              <a:gd name="T122" fmla="+- 0 896 7084"/>
                              <a:gd name="T123" fmla="*/ 896 h 791"/>
                              <a:gd name="T124" fmla="+- 0 9139 1262"/>
                              <a:gd name="T125" fmla="*/ T124 w 12409"/>
                              <a:gd name="T126" fmla="+- 0 874 7084"/>
                              <a:gd name="T127" fmla="*/ 874 h 791"/>
                              <a:gd name="T128" fmla="+- 0 9615 1262"/>
                              <a:gd name="T129" fmla="*/ T128 w 12409"/>
                              <a:gd name="T130" fmla="+- 0 853 7084"/>
                              <a:gd name="T131" fmla="*/ 853 h 791"/>
                              <a:gd name="T132" fmla="+- 0 10091 1262"/>
                              <a:gd name="T133" fmla="*/ T132 w 12409"/>
                              <a:gd name="T134" fmla="+- 0 832 7084"/>
                              <a:gd name="T135" fmla="*/ 832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791">
                                <a:moveTo>
                                  <a:pt x="1213" y="-5767"/>
                                </a:moveTo>
                                <a:lnTo>
                                  <a:pt x="1689" y="-5787"/>
                                </a:lnTo>
                                <a:lnTo>
                                  <a:pt x="2165" y="-5809"/>
                                </a:lnTo>
                                <a:lnTo>
                                  <a:pt x="2641" y="-5833"/>
                                </a:lnTo>
                                <a:lnTo>
                                  <a:pt x="3117" y="-5858"/>
                                </a:lnTo>
                                <a:lnTo>
                                  <a:pt x="3593" y="-5885"/>
                                </a:lnTo>
                                <a:lnTo>
                                  <a:pt x="4069" y="-5913"/>
                                </a:lnTo>
                                <a:lnTo>
                                  <a:pt x="4545" y="-5945"/>
                                </a:lnTo>
                                <a:lnTo>
                                  <a:pt x="5021" y="-5977"/>
                                </a:lnTo>
                                <a:lnTo>
                                  <a:pt x="5497" y="-6011"/>
                                </a:lnTo>
                                <a:lnTo>
                                  <a:pt x="5973" y="-6044"/>
                                </a:lnTo>
                                <a:lnTo>
                                  <a:pt x="6449" y="-6075"/>
                                </a:lnTo>
                                <a:lnTo>
                                  <a:pt x="6925" y="-6103"/>
                                </a:lnTo>
                                <a:lnTo>
                                  <a:pt x="7401" y="-6126"/>
                                </a:lnTo>
                                <a:lnTo>
                                  <a:pt x="7877" y="-6145"/>
                                </a:lnTo>
                                <a:lnTo>
                                  <a:pt x="8353" y="-6160"/>
                                </a:lnTo>
                                <a:lnTo>
                                  <a:pt x="8829" y="-6172"/>
                                </a:lnTo>
                                <a:moveTo>
                                  <a:pt x="1213" y="-5794"/>
                                </a:moveTo>
                                <a:lnTo>
                                  <a:pt x="1689" y="-5831"/>
                                </a:lnTo>
                                <a:lnTo>
                                  <a:pt x="2165" y="-5867"/>
                                </a:lnTo>
                                <a:lnTo>
                                  <a:pt x="2641" y="-5902"/>
                                </a:lnTo>
                                <a:lnTo>
                                  <a:pt x="3117" y="-5936"/>
                                </a:lnTo>
                                <a:lnTo>
                                  <a:pt x="3593" y="-5968"/>
                                </a:lnTo>
                                <a:lnTo>
                                  <a:pt x="4069" y="-5999"/>
                                </a:lnTo>
                                <a:lnTo>
                                  <a:pt x="4545" y="-6029"/>
                                </a:lnTo>
                                <a:lnTo>
                                  <a:pt x="5021" y="-6059"/>
                                </a:lnTo>
                                <a:lnTo>
                                  <a:pt x="5497" y="-6087"/>
                                </a:lnTo>
                                <a:lnTo>
                                  <a:pt x="5973" y="-6114"/>
                                </a:lnTo>
                                <a:lnTo>
                                  <a:pt x="6449" y="-6140"/>
                                </a:lnTo>
                                <a:lnTo>
                                  <a:pt x="6925" y="-6165"/>
                                </a:lnTo>
                                <a:lnTo>
                                  <a:pt x="7401" y="-6188"/>
                                </a:lnTo>
                                <a:lnTo>
                                  <a:pt x="7877" y="-6210"/>
                                </a:lnTo>
                                <a:lnTo>
                                  <a:pt x="8353" y="-6231"/>
                                </a:lnTo>
                                <a:lnTo>
                                  <a:pt x="8829" y="-6252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39"/>
                        <wps:cNvSpPr>
                          <a:spLocks/>
                        </wps:cNvSpPr>
                        <wps:spPr bwMode="auto">
                          <a:xfrm>
                            <a:off x="2475" y="631"/>
                            <a:ext cx="6664" cy="187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6664"/>
                              <a:gd name="T2" fmla="+- 0 818 632"/>
                              <a:gd name="T3" fmla="*/ 818 h 187"/>
                              <a:gd name="T4" fmla="+- 0 2951 2475"/>
                              <a:gd name="T5" fmla="*/ T4 w 6664"/>
                              <a:gd name="T6" fmla="+- 0 796 632"/>
                              <a:gd name="T7" fmla="*/ 796 h 187"/>
                              <a:gd name="T8" fmla="+- 0 3427 2475"/>
                              <a:gd name="T9" fmla="*/ T8 w 6664"/>
                              <a:gd name="T10" fmla="+- 0 777 632"/>
                              <a:gd name="T11" fmla="*/ 777 h 187"/>
                              <a:gd name="T12" fmla="+- 0 3903 2475"/>
                              <a:gd name="T13" fmla="*/ T12 w 6664"/>
                              <a:gd name="T14" fmla="+- 0 761 632"/>
                              <a:gd name="T15" fmla="*/ 761 h 187"/>
                              <a:gd name="T16" fmla="+- 0 4379 2475"/>
                              <a:gd name="T17" fmla="*/ T16 w 6664"/>
                              <a:gd name="T18" fmla="+- 0 747 632"/>
                              <a:gd name="T19" fmla="*/ 747 h 187"/>
                              <a:gd name="T20" fmla="+- 0 4855 2475"/>
                              <a:gd name="T21" fmla="*/ T20 w 6664"/>
                              <a:gd name="T22" fmla="+- 0 735 632"/>
                              <a:gd name="T23" fmla="*/ 735 h 187"/>
                              <a:gd name="T24" fmla="+- 0 5331 2475"/>
                              <a:gd name="T25" fmla="*/ T24 w 6664"/>
                              <a:gd name="T26" fmla="+- 0 725 632"/>
                              <a:gd name="T27" fmla="*/ 725 h 187"/>
                              <a:gd name="T28" fmla="+- 0 5807 2475"/>
                              <a:gd name="T29" fmla="*/ T28 w 6664"/>
                              <a:gd name="T30" fmla="+- 0 716 632"/>
                              <a:gd name="T31" fmla="*/ 716 h 187"/>
                              <a:gd name="T32" fmla="+- 0 6283 2475"/>
                              <a:gd name="T33" fmla="*/ T32 w 6664"/>
                              <a:gd name="T34" fmla="+- 0 707 632"/>
                              <a:gd name="T35" fmla="*/ 707 h 187"/>
                              <a:gd name="T36" fmla="+- 0 6759 2475"/>
                              <a:gd name="T37" fmla="*/ T36 w 6664"/>
                              <a:gd name="T38" fmla="+- 0 698 632"/>
                              <a:gd name="T39" fmla="*/ 698 h 187"/>
                              <a:gd name="T40" fmla="+- 0 7235 2475"/>
                              <a:gd name="T41" fmla="*/ T40 w 6664"/>
                              <a:gd name="T42" fmla="+- 0 687 632"/>
                              <a:gd name="T43" fmla="*/ 687 h 187"/>
                              <a:gd name="T44" fmla="+- 0 7711 2475"/>
                              <a:gd name="T45" fmla="*/ T44 w 6664"/>
                              <a:gd name="T46" fmla="+- 0 675 632"/>
                              <a:gd name="T47" fmla="*/ 675 h 187"/>
                              <a:gd name="T48" fmla="+- 0 8187 2475"/>
                              <a:gd name="T49" fmla="*/ T48 w 6664"/>
                              <a:gd name="T50" fmla="+- 0 662 632"/>
                              <a:gd name="T51" fmla="*/ 662 h 187"/>
                              <a:gd name="T52" fmla="+- 0 8663 2475"/>
                              <a:gd name="T53" fmla="*/ T52 w 6664"/>
                              <a:gd name="T54" fmla="+- 0 647 632"/>
                              <a:gd name="T55" fmla="*/ 647 h 187"/>
                              <a:gd name="T56" fmla="+- 0 9139 2475"/>
                              <a:gd name="T57" fmla="*/ T56 w 6664"/>
                              <a:gd name="T58" fmla="+- 0 632 632"/>
                              <a:gd name="T59" fmla="*/ 632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64" h="187">
                                <a:moveTo>
                                  <a:pt x="0" y="186"/>
                                </a:moveTo>
                                <a:lnTo>
                                  <a:pt x="476" y="164"/>
                                </a:lnTo>
                                <a:lnTo>
                                  <a:pt x="952" y="145"/>
                                </a:lnTo>
                                <a:lnTo>
                                  <a:pt x="1428" y="129"/>
                                </a:lnTo>
                                <a:lnTo>
                                  <a:pt x="1904" y="115"/>
                                </a:lnTo>
                                <a:lnTo>
                                  <a:pt x="2380" y="103"/>
                                </a:lnTo>
                                <a:lnTo>
                                  <a:pt x="2856" y="93"/>
                                </a:lnTo>
                                <a:lnTo>
                                  <a:pt x="3332" y="84"/>
                                </a:lnTo>
                                <a:lnTo>
                                  <a:pt x="3808" y="75"/>
                                </a:lnTo>
                                <a:lnTo>
                                  <a:pt x="4284" y="66"/>
                                </a:lnTo>
                                <a:lnTo>
                                  <a:pt x="4760" y="55"/>
                                </a:lnTo>
                                <a:lnTo>
                                  <a:pt x="5236" y="43"/>
                                </a:lnTo>
                                <a:lnTo>
                                  <a:pt x="5712" y="30"/>
                                </a:lnTo>
                                <a:lnTo>
                                  <a:pt x="6188" y="15"/>
                                </a:lnTo>
                                <a:lnTo>
                                  <a:pt x="6664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AutoShape 38"/>
                        <wps:cNvSpPr>
                          <a:spLocks/>
                        </wps:cNvSpPr>
                        <wps:spPr bwMode="auto">
                          <a:xfrm>
                            <a:off x="1261" y="6430"/>
                            <a:ext cx="12409" cy="5008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722 6430"/>
                              <a:gd name="T3" fmla="*/ 722 h 5008"/>
                              <a:gd name="T4" fmla="+- 0 2951 1262"/>
                              <a:gd name="T5" fmla="*/ T4 w 12409"/>
                              <a:gd name="T6" fmla="+- 0 701 6430"/>
                              <a:gd name="T7" fmla="*/ 701 h 5008"/>
                              <a:gd name="T8" fmla="+- 0 3427 1262"/>
                              <a:gd name="T9" fmla="*/ T8 w 12409"/>
                              <a:gd name="T10" fmla="+- 0 680 6430"/>
                              <a:gd name="T11" fmla="*/ 680 h 5008"/>
                              <a:gd name="T12" fmla="+- 0 3903 1262"/>
                              <a:gd name="T13" fmla="*/ T12 w 12409"/>
                              <a:gd name="T14" fmla="+- 0 661 6430"/>
                              <a:gd name="T15" fmla="*/ 661 h 5008"/>
                              <a:gd name="T16" fmla="+- 0 4379 1262"/>
                              <a:gd name="T17" fmla="*/ T16 w 12409"/>
                              <a:gd name="T18" fmla="+- 0 643 6430"/>
                              <a:gd name="T19" fmla="*/ 643 h 5008"/>
                              <a:gd name="T20" fmla="+- 0 4855 1262"/>
                              <a:gd name="T21" fmla="*/ T20 w 12409"/>
                              <a:gd name="T22" fmla="+- 0 625 6430"/>
                              <a:gd name="T23" fmla="*/ 625 h 5008"/>
                              <a:gd name="T24" fmla="+- 0 5331 1262"/>
                              <a:gd name="T25" fmla="*/ T24 w 12409"/>
                              <a:gd name="T26" fmla="+- 0 608 6430"/>
                              <a:gd name="T27" fmla="*/ 608 h 5008"/>
                              <a:gd name="T28" fmla="+- 0 5807 1262"/>
                              <a:gd name="T29" fmla="*/ T28 w 12409"/>
                              <a:gd name="T30" fmla="+- 0 591 6430"/>
                              <a:gd name="T31" fmla="*/ 591 h 5008"/>
                              <a:gd name="T32" fmla="+- 0 6283 1262"/>
                              <a:gd name="T33" fmla="*/ T32 w 12409"/>
                              <a:gd name="T34" fmla="+- 0 575 6430"/>
                              <a:gd name="T35" fmla="*/ 575 h 5008"/>
                              <a:gd name="T36" fmla="+- 0 6759 1262"/>
                              <a:gd name="T37" fmla="*/ T36 w 12409"/>
                              <a:gd name="T38" fmla="+- 0 558 6430"/>
                              <a:gd name="T39" fmla="*/ 558 h 5008"/>
                              <a:gd name="T40" fmla="+- 0 7235 1262"/>
                              <a:gd name="T41" fmla="*/ T40 w 12409"/>
                              <a:gd name="T42" fmla="+- 0 542 6430"/>
                              <a:gd name="T43" fmla="*/ 542 h 5008"/>
                              <a:gd name="T44" fmla="+- 0 7711 1262"/>
                              <a:gd name="T45" fmla="*/ T44 w 12409"/>
                              <a:gd name="T46" fmla="+- 0 524 6430"/>
                              <a:gd name="T47" fmla="*/ 524 h 5008"/>
                              <a:gd name="T48" fmla="+- 0 8187 1262"/>
                              <a:gd name="T49" fmla="*/ T48 w 12409"/>
                              <a:gd name="T50" fmla="+- 0 507 6430"/>
                              <a:gd name="T51" fmla="*/ 507 h 5008"/>
                              <a:gd name="T52" fmla="+- 0 8663 1262"/>
                              <a:gd name="T53" fmla="*/ T52 w 12409"/>
                              <a:gd name="T54" fmla="+- 0 489 6430"/>
                              <a:gd name="T55" fmla="*/ 489 h 5008"/>
                              <a:gd name="T56" fmla="+- 0 9139 1262"/>
                              <a:gd name="T57" fmla="*/ T56 w 12409"/>
                              <a:gd name="T58" fmla="+- 0 470 6430"/>
                              <a:gd name="T59" fmla="*/ 470 h 5008"/>
                              <a:gd name="T60" fmla="+- 0 9615 1262"/>
                              <a:gd name="T61" fmla="*/ T60 w 12409"/>
                              <a:gd name="T62" fmla="+- 0 451 6430"/>
                              <a:gd name="T63" fmla="*/ 451 h 5008"/>
                              <a:gd name="T64" fmla="+- 0 10091 1262"/>
                              <a:gd name="T65" fmla="*/ T64 w 12409"/>
                              <a:gd name="T66" fmla="+- 0 431 6430"/>
                              <a:gd name="T67" fmla="*/ 431 h 5008"/>
                              <a:gd name="T68" fmla="+- 0 2475 1262"/>
                              <a:gd name="T69" fmla="*/ T68 w 12409"/>
                              <a:gd name="T70" fmla="+- 0 1977 6430"/>
                              <a:gd name="T71" fmla="*/ 1977 h 5008"/>
                              <a:gd name="T72" fmla="+- 0 2951 1262"/>
                              <a:gd name="T73" fmla="*/ T72 w 12409"/>
                              <a:gd name="T74" fmla="+- 0 1953 6430"/>
                              <a:gd name="T75" fmla="*/ 1953 h 5008"/>
                              <a:gd name="T76" fmla="+- 0 3427 1262"/>
                              <a:gd name="T77" fmla="*/ T76 w 12409"/>
                              <a:gd name="T78" fmla="+- 0 1926 6430"/>
                              <a:gd name="T79" fmla="*/ 1926 h 5008"/>
                              <a:gd name="T80" fmla="+- 0 3903 1262"/>
                              <a:gd name="T81" fmla="*/ T80 w 12409"/>
                              <a:gd name="T82" fmla="+- 0 1898 6430"/>
                              <a:gd name="T83" fmla="*/ 1898 h 5008"/>
                              <a:gd name="T84" fmla="+- 0 4379 1262"/>
                              <a:gd name="T85" fmla="*/ T84 w 12409"/>
                              <a:gd name="T86" fmla="+- 0 1866 6430"/>
                              <a:gd name="T87" fmla="*/ 1866 h 5008"/>
                              <a:gd name="T88" fmla="+- 0 4855 1262"/>
                              <a:gd name="T89" fmla="*/ T88 w 12409"/>
                              <a:gd name="T90" fmla="+- 0 1834 6430"/>
                              <a:gd name="T91" fmla="*/ 1834 h 5008"/>
                              <a:gd name="T92" fmla="+- 0 5331 1262"/>
                              <a:gd name="T93" fmla="*/ T92 w 12409"/>
                              <a:gd name="T94" fmla="+- 0 1800 6430"/>
                              <a:gd name="T95" fmla="*/ 1800 h 5008"/>
                              <a:gd name="T96" fmla="+- 0 5807 1262"/>
                              <a:gd name="T97" fmla="*/ T96 w 12409"/>
                              <a:gd name="T98" fmla="+- 0 1766 6430"/>
                              <a:gd name="T99" fmla="*/ 1766 h 5008"/>
                              <a:gd name="T100" fmla="+- 0 6283 1262"/>
                              <a:gd name="T101" fmla="*/ T100 w 12409"/>
                              <a:gd name="T102" fmla="+- 0 1733 6430"/>
                              <a:gd name="T103" fmla="*/ 1733 h 5008"/>
                              <a:gd name="T104" fmla="+- 0 6759 1262"/>
                              <a:gd name="T105" fmla="*/ T104 w 12409"/>
                              <a:gd name="T106" fmla="+- 0 1702 6430"/>
                              <a:gd name="T107" fmla="*/ 1702 h 5008"/>
                              <a:gd name="T108" fmla="+- 0 7235 1262"/>
                              <a:gd name="T109" fmla="*/ T108 w 12409"/>
                              <a:gd name="T110" fmla="+- 0 1673 6430"/>
                              <a:gd name="T111" fmla="*/ 1673 h 5008"/>
                              <a:gd name="T112" fmla="+- 0 7711 1262"/>
                              <a:gd name="T113" fmla="*/ T112 w 12409"/>
                              <a:gd name="T114" fmla="+- 0 1646 6430"/>
                              <a:gd name="T115" fmla="*/ 1646 h 5008"/>
                              <a:gd name="T116" fmla="+- 0 8187 1262"/>
                              <a:gd name="T117" fmla="*/ T116 w 12409"/>
                              <a:gd name="T118" fmla="+- 0 1620 6430"/>
                              <a:gd name="T119" fmla="*/ 1620 h 5008"/>
                              <a:gd name="T120" fmla="+- 0 8663 1262"/>
                              <a:gd name="T121" fmla="*/ T120 w 12409"/>
                              <a:gd name="T122" fmla="+- 0 1597 6430"/>
                              <a:gd name="T123" fmla="*/ 1597 h 5008"/>
                              <a:gd name="T124" fmla="+- 0 9139 1262"/>
                              <a:gd name="T125" fmla="*/ T124 w 12409"/>
                              <a:gd name="T126" fmla="+- 0 1574 6430"/>
                              <a:gd name="T127" fmla="*/ 1574 h 5008"/>
                              <a:gd name="T128" fmla="+- 0 9615 1262"/>
                              <a:gd name="T129" fmla="*/ T128 w 12409"/>
                              <a:gd name="T130" fmla="+- 0 1552 6430"/>
                              <a:gd name="T131" fmla="*/ 1552 h 5008"/>
                              <a:gd name="T132" fmla="+- 0 2475 1262"/>
                              <a:gd name="T133" fmla="*/ T132 w 12409"/>
                              <a:gd name="T134" fmla="+- 0 3505 6430"/>
                              <a:gd name="T135" fmla="*/ 3505 h 5008"/>
                              <a:gd name="T136" fmla="+- 0 2951 1262"/>
                              <a:gd name="T137" fmla="*/ T136 w 12409"/>
                              <a:gd name="T138" fmla="+- 0 3432 6430"/>
                              <a:gd name="T139" fmla="*/ 3432 h 5008"/>
                              <a:gd name="T140" fmla="+- 0 3427 1262"/>
                              <a:gd name="T141" fmla="*/ T140 w 12409"/>
                              <a:gd name="T142" fmla="+- 0 3346 6430"/>
                              <a:gd name="T143" fmla="*/ 3346 h 5008"/>
                              <a:gd name="T144" fmla="+- 0 3903 1262"/>
                              <a:gd name="T145" fmla="*/ T144 w 12409"/>
                              <a:gd name="T146" fmla="+- 0 3249 6430"/>
                              <a:gd name="T147" fmla="*/ 3249 h 5008"/>
                              <a:gd name="T148" fmla="+- 0 4379 1262"/>
                              <a:gd name="T149" fmla="*/ T148 w 12409"/>
                              <a:gd name="T150" fmla="+- 0 3141 6430"/>
                              <a:gd name="T151" fmla="*/ 3141 h 5008"/>
                              <a:gd name="T152" fmla="+- 0 4855 1262"/>
                              <a:gd name="T153" fmla="*/ T152 w 12409"/>
                              <a:gd name="T154" fmla="+- 0 3025 6430"/>
                              <a:gd name="T155" fmla="*/ 3025 h 5008"/>
                              <a:gd name="T156" fmla="+- 0 5331 1262"/>
                              <a:gd name="T157" fmla="*/ T156 w 12409"/>
                              <a:gd name="T158" fmla="+- 0 2898 6430"/>
                              <a:gd name="T159" fmla="*/ 2898 h 5008"/>
                              <a:gd name="T160" fmla="+- 0 5807 1262"/>
                              <a:gd name="T161" fmla="*/ T160 w 12409"/>
                              <a:gd name="T162" fmla="+- 0 2763 6430"/>
                              <a:gd name="T163" fmla="*/ 2763 h 5008"/>
                              <a:gd name="T164" fmla="+- 0 6283 1262"/>
                              <a:gd name="T165" fmla="*/ T164 w 12409"/>
                              <a:gd name="T166" fmla="+- 0 2623 6430"/>
                              <a:gd name="T167" fmla="*/ 2623 h 5008"/>
                              <a:gd name="T168" fmla="+- 0 6759 1262"/>
                              <a:gd name="T169" fmla="*/ T168 w 12409"/>
                              <a:gd name="T170" fmla="+- 0 2483 6430"/>
                              <a:gd name="T171" fmla="*/ 2483 h 5008"/>
                              <a:gd name="T172" fmla="+- 0 7235 1262"/>
                              <a:gd name="T173" fmla="*/ T172 w 12409"/>
                              <a:gd name="T174" fmla="+- 0 2347 6430"/>
                              <a:gd name="T175" fmla="*/ 2347 h 5008"/>
                              <a:gd name="T176" fmla="+- 0 7711 1262"/>
                              <a:gd name="T177" fmla="*/ T176 w 12409"/>
                              <a:gd name="T178" fmla="+- 0 2222 6430"/>
                              <a:gd name="T179" fmla="*/ 2222 h 5008"/>
                              <a:gd name="T180" fmla="+- 0 8187 1262"/>
                              <a:gd name="T181" fmla="*/ T180 w 12409"/>
                              <a:gd name="T182" fmla="+- 0 2111 6430"/>
                              <a:gd name="T183" fmla="*/ 2111 h 5008"/>
                              <a:gd name="T184" fmla="+- 0 8663 1262"/>
                              <a:gd name="T185" fmla="*/ T184 w 12409"/>
                              <a:gd name="T186" fmla="+- 0 2016 6430"/>
                              <a:gd name="T187" fmla="*/ 2016 h 5008"/>
                              <a:gd name="T188" fmla="+- 0 9139 1262"/>
                              <a:gd name="T189" fmla="*/ T188 w 12409"/>
                              <a:gd name="T190" fmla="+- 0 1939 6430"/>
                              <a:gd name="T191" fmla="*/ 1939 h 5008"/>
                              <a:gd name="T192" fmla="+- 0 9615 1262"/>
                              <a:gd name="T193" fmla="*/ T192 w 12409"/>
                              <a:gd name="T194" fmla="+- 0 1878 6430"/>
                              <a:gd name="T195" fmla="*/ 1878 h 5008"/>
                              <a:gd name="T196" fmla="+- 0 10091 1262"/>
                              <a:gd name="T197" fmla="*/ T196 w 12409"/>
                              <a:gd name="T198" fmla="+- 0 1832 6430"/>
                              <a:gd name="T199" fmla="*/ 1832 h 50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2409" h="5008">
                                <a:moveTo>
                                  <a:pt x="1213" y="-5708"/>
                                </a:moveTo>
                                <a:lnTo>
                                  <a:pt x="1689" y="-5729"/>
                                </a:lnTo>
                                <a:lnTo>
                                  <a:pt x="2165" y="-5750"/>
                                </a:lnTo>
                                <a:lnTo>
                                  <a:pt x="2641" y="-5769"/>
                                </a:lnTo>
                                <a:lnTo>
                                  <a:pt x="3117" y="-5787"/>
                                </a:lnTo>
                                <a:lnTo>
                                  <a:pt x="3593" y="-5805"/>
                                </a:lnTo>
                                <a:lnTo>
                                  <a:pt x="4069" y="-5822"/>
                                </a:lnTo>
                                <a:lnTo>
                                  <a:pt x="4545" y="-5839"/>
                                </a:lnTo>
                                <a:lnTo>
                                  <a:pt x="5021" y="-5855"/>
                                </a:lnTo>
                                <a:lnTo>
                                  <a:pt x="5497" y="-5872"/>
                                </a:lnTo>
                                <a:lnTo>
                                  <a:pt x="5973" y="-5888"/>
                                </a:lnTo>
                                <a:lnTo>
                                  <a:pt x="6449" y="-5906"/>
                                </a:lnTo>
                                <a:lnTo>
                                  <a:pt x="6925" y="-5923"/>
                                </a:lnTo>
                                <a:lnTo>
                                  <a:pt x="7401" y="-5941"/>
                                </a:lnTo>
                                <a:lnTo>
                                  <a:pt x="7877" y="-5960"/>
                                </a:lnTo>
                                <a:lnTo>
                                  <a:pt x="8353" y="-5979"/>
                                </a:lnTo>
                                <a:lnTo>
                                  <a:pt x="8829" y="-5999"/>
                                </a:lnTo>
                                <a:moveTo>
                                  <a:pt x="1213" y="-4453"/>
                                </a:moveTo>
                                <a:lnTo>
                                  <a:pt x="1689" y="-4477"/>
                                </a:lnTo>
                                <a:lnTo>
                                  <a:pt x="2165" y="-4504"/>
                                </a:lnTo>
                                <a:lnTo>
                                  <a:pt x="2641" y="-4532"/>
                                </a:lnTo>
                                <a:lnTo>
                                  <a:pt x="3117" y="-4564"/>
                                </a:lnTo>
                                <a:lnTo>
                                  <a:pt x="3593" y="-4596"/>
                                </a:lnTo>
                                <a:lnTo>
                                  <a:pt x="4069" y="-4630"/>
                                </a:lnTo>
                                <a:lnTo>
                                  <a:pt x="4545" y="-4664"/>
                                </a:lnTo>
                                <a:lnTo>
                                  <a:pt x="5021" y="-4697"/>
                                </a:lnTo>
                                <a:lnTo>
                                  <a:pt x="5497" y="-4728"/>
                                </a:lnTo>
                                <a:lnTo>
                                  <a:pt x="5973" y="-4757"/>
                                </a:lnTo>
                                <a:lnTo>
                                  <a:pt x="6449" y="-4784"/>
                                </a:lnTo>
                                <a:lnTo>
                                  <a:pt x="6925" y="-4810"/>
                                </a:lnTo>
                                <a:lnTo>
                                  <a:pt x="7401" y="-4833"/>
                                </a:lnTo>
                                <a:lnTo>
                                  <a:pt x="7877" y="-4856"/>
                                </a:lnTo>
                                <a:lnTo>
                                  <a:pt x="8353" y="-4878"/>
                                </a:lnTo>
                                <a:moveTo>
                                  <a:pt x="1213" y="-2925"/>
                                </a:moveTo>
                                <a:lnTo>
                                  <a:pt x="1689" y="-2998"/>
                                </a:lnTo>
                                <a:lnTo>
                                  <a:pt x="2165" y="-3084"/>
                                </a:lnTo>
                                <a:lnTo>
                                  <a:pt x="2641" y="-3181"/>
                                </a:lnTo>
                                <a:lnTo>
                                  <a:pt x="3117" y="-3289"/>
                                </a:lnTo>
                                <a:lnTo>
                                  <a:pt x="3593" y="-3405"/>
                                </a:lnTo>
                                <a:lnTo>
                                  <a:pt x="4069" y="-3532"/>
                                </a:lnTo>
                                <a:lnTo>
                                  <a:pt x="4545" y="-3667"/>
                                </a:lnTo>
                                <a:lnTo>
                                  <a:pt x="5021" y="-3807"/>
                                </a:lnTo>
                                <a:lnTo>
                                  <a:pt x="5497" y="-3947"/>
                                </a:lnTo>
                                <a:lnTo>
                                  <a:pt x="5973" y="-4083"/>
                                </a:lnTo>
                                <a:lnTo>
                                  <a:pt x="6449" y="-4208"/>
                                </a:lnTo>
                                <a:lnTo>
                                  <a:pt x="6925" y="-4319"/>
                                </a:lnTo>
                                <a:lnTo>
                                  <a:pt x="7401" y="-4414"/>
                                </a:lnTo>
                                <a:lnTo>
                                  <a:pt x="7877" y="-4491"/>
                                </a:lnTo>
                                <a:lnTo>
                                  <a:pt x="8353" y="-4552"/>
                                </a:lnTo>
                                <a:lnTo>
                                  <a:pt x="8829" y="-4598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37"/>
                        <wps:cNvSpPr>
                          <a:spLocks/>
                        </wps:cNvSpPr>
                        <wps:spPr bwMode="auto">
                          <a:xfrm>
                            <a:off x="7235" y="1901"/>
                            <a:ext cx="2856" cy="798"/>
                          </a:xfrm>
                          <a:custGeom>
                            <a:avLst/>
                            <a:gdLst>
                              <a:gd name="T0" fmla="+- 0 7235 7235"/>
                              <a:gd name="T1" fmla="*/ T0 w 2856"/>
                              <a:gd name="T2" fmla="+- 0 2699 1901"/>
                              <a:gd name="T3" fmla="*/ 2699 h 798"/>
                              <a:gd name="T4" fmla="+- 0 7711 7235"/>
                              <a:gd name="T5" fmla="*/ T4 w 2856"/>
                              <a:gd name="T6" fmla="+- 0 2521 1901"/>
                              <a:gd name="T7" fmla="*/ 2521 h 798"/>
                              <a:gd name="T8" fmla="+- 0 8187 7235"/>
                              <a:gd name="T9" fmla="*/ T8 w 2856"/>
                              <a:gd name="T10" fmla="+- 0 2354 1901"/>
                              <a:gd name="T11" fmla="*/ 2354 h 798"/>
                              <a:gd name="T12" fmla="+- 0 8663 7235"/>
                              <a:gd name="T13" fmla="*/ T12 w 2856"/>
                              <a:gd name="T14" fmla="+- 0 2204 1901"/>
                              <a:gd name="T15" fmla="*/ 2204 h 798"/>
                              <a:gd name="T16" fmla="+- 0 9139 7235"/>
                              <a:gd name="T17" fmla="*/ T16 w 2856"/>
                              <a:gd name="T18" fmla="+- 0 2077 1901"/>
                              <a:gd name="T19" fmla="*/ 2077 h 798"/>
                              <a:gd name="T20" fmla="+- 0 9615 7235"/>
                              <a:gd name="T21" fmla="*/ T20 w 2856"/>
                              <a:gd name="T22" fmla="+- 0 1976 1901"/>
                              <a:gd name="T23" fmla="*/ 1976 h 798"/>
                              <a:gd name="T24" fmla="+- 0 10091 7235"/>
                              <a:gd name="T25" fmla="*/ T24 w 2856"/>
                              <a:gd name="T26" fmla="+- 0 1901 1901"/>
                              <a:gd name="T27" fmla="*/ 1901 h 7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856" h="798">
                                <a:moveTo>
                                  <a:pt x="0" y="798"/>
                                </a:moveTo>
                                <a:lnTo>
                                  <a:pt x="476" y="620"/>
                                </a:lnTo>
                                <a:lnTo>
                                  <a:pt x="952" y="453"/>
                                </a:lnTo>
                                <a:lnTo>
                                  <a:pt x="1428" y="303"/>
                                </a:lnTo>
                                <a:lnTo>
                                  <a:pt x="1904" y="176"/>
                                </a:lnTo>
                                <a:lnTo>
                                  <a:pt x="2380" y="75"/>
                                </a:lnTo>
                                <a:lnTo>
                                  <a:pt x="285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094" y="-690"/>
                            <a:ext cx="8378" cy="5007"/>
                          </a:xfrm>
                          <a:prstGeom prst="rect">
                            <a:avLst/>
                          </a:prstGeom>
                          <a:noFill/>
                          <a:ln w="8341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AutoShape 35"/>
                        <wps:cNvSpPr>
                          <a:spLocks/>
                        </wps:cNvSpPr>
                        <wps:spPr bwMode="auto">
                          <a:xfrm>
                            <a:off x="586" y="5835"/>
                            <a:ext cx="13084" cy="6981"/>
                          </a:xfrm>
                          <a:custGeom>
                            <a:avLst/>
                            <a:gdLst>
                              <a:gd name="T0" fmla="+- 0 2061 587"/>
                              <a:gd name="T1" fmla="*/ T0 w 13084"/>
                              <a:gd name="T2" fmla="+- 0 3963 5835"/>
                              <a:gd name="T3" fmla="*/ 3963 h 6981"/>
                              <a:gd name="T4" fmla="+- 0 2094 587"/>
                              <a:gd name="T5" fmla="*/ T4 w 13084"/>
                              <a:gd name="T6" fmla="+- 0 3963 5835"/>
                              <a:gd name="T7" fmla="*/ 3963 h 6981"/>
                              <a:gd name="T8" fmla="+- 0 2061 587"/>
                              <a:gd name="T9" fmla="*/ T8 w 13084"/>
                              <a:gd name="T10" fmla="+- 0 2989 5835"/>
                              <a:gd name="T11" fmla="*/ 2989 h 6981"/>
                              <a:gd name="T12" fmla="+- 0 2094 587"/>
                              <a:gd name="T13" fmla="*/ T12 w 13084"/>
                              <a:gd name="T14" fmla="+- 0 2989 5835"/>
                              <a:gd name="T15" fmla="*/ 2989 h 6981"/>
                              <a:gd name="T16" fmla="+- 0 2061 587"/>
                              <a:gd name="T17" fmla="*/ T16 w 13084"/>
                              <a:gd name="T18" fmla="+- 0 2014 5835"/>
                              <a:gd name="T19" fmla="*/ 2014 h 6981"/>
                              <a:gd name="T20" fmla="+- 0 2094 587"/>
                              <a:gd name="T21" fmla="*/ T20 w 13084"/>
                              <a:gd name="T22" fmla="+- 0 2014 5835"/>
                              <a:gd name="T23" fmla="*/ 2014 h 6981"/>
                              <a:gd name="T24" fmla="+- 0 2061 587"/>
                              <a:gd name="T25" fmla="*/ T24 w 13084"/>
                              <a:gd name="T26" fmla="+- 0 1040 5835"/>
                              <a:gd name="T27" fmla="*/ 1040 h 6981"/>
                              <a:gd name="T28" fmla="+- 0 2094 587"/>
                              <a:gd name="T29" fmla="*/ T28 w 13084"/>
                              <a:gd name="T30" fmla="+- 0 1040 5835"/>
                              <a:gd name="T31" fmla="*/ 1040 h 6981"/>
                              <a:gd name="T32" fmla="+- 0 2061 587"/>
                              <a:gd name="T33" fmla="*/ T32 w 13084"/>
                              <a:gd name="T34" fmla="+- 0 66 5835"/>
                              <a:gd name="T35" fmla="*/ 66 h 6981"/>
                              <a:gd name="T36" fmla="+- 0 2094 587"/>
                              <a:gd name="T37" fmla="*/ T36 w 13084"/>
                              <a:gd name="T38" fmla="+- 0 66 5835"/>
                              <a:gd name="T39" fmla="*/ 66 h 6981"/>
                              <a:gd name="T40" fmla="+- 0 2475 587"/>
                              <a:gd name="T41" fmla="*/ T40 w 13084"/>
                              <a:gd name="T42" fmla="+- 0 4351 5835"/>
                              <a:gd name="T43" fmla="*/ 4351 h 6981"/>
                              <a:gd name="T44" fmla="+- 0 2475 587"/>
                              <a:gd name="T45" fmla="*/ T44 w 13084"/>
                              <a:gd name="T46" fmla="+- 0 4317 5835"/>
                              <a:gd name="T47" fmla="*/ 4317 h 6981"/>
                              <a:gd name="T48" fmla="+- 0 2951 587"/>
                              <a:gd name="T49" fmla="*/ T48 w 13084"/>
                              <a:gd name="T50" fmla="+- 0 4351 5835"/>
                              <a:gd name="T51" fmla="*/ 4351 h 6981"/>
                              <a:gd name="T52" fmla="+- 0 2951 587"/>
                              <a:gd name="T53" fmla="*/ T52 w 13084"/>
                              <a:gd name="T54" fmla="+- 0 4317 5835"/>
                              <a:gd name="T55" fmla="*/ 4317 h 6981"/>
                              <a:gd name="T56" fmla="+- 0 3427 587"/>
                              <a:gd name="T57" fmla="*/ T56 w 13084"/>
                              <a:gd name="T58" fmla="+- 0 4351 5835"/>
                              <a:gd name="T59" fmla="*/ 4351 h 6981"/>
                              <a:gd name="T60" fmla="+- 0 3427 587"/>
                              <a:gd name="T61" fmla="*/ T60 w 13084"/>
                              <a:gd name="T62" fmla="+- 0 4317 5835"/>
                              <a:gd name="T63" fmla="*/ 4317 h 6981"/>
                              <a:gd name="T64" fmla="+- 0 3903 587"/>
                              <a:gd name="T65" fmla="*/ T64 w 13084"/>
                              <a:gd name="T66" fmla="+- 0 4351 5835"/>
                              <a:gd name="T67" fmla="*/ 4351 h 6981"/>
                              <a:gd name="T68" fmla="+- 0 3903 587"/>
                              <a:gd name="T69" fmla="*/ T68 w 13084"/>
                              <a:gd name="T70" fmla="+- 0 4317 5835"/>
                              <a:gd name="T71" fmla="*/ 4317 h 6981"/>
                              <a:gd name="T72" fmla="+- 0 4379 587"/>
                              <a:gd name="T73" fmla="*/ T72 w 13084"/>
                              <a:gd name="T74" fmla="+- 0 4351 5835"/>
                              <a:gd name="T75" fmla="*/ 4351 h 6981"/>
                              <a:gd name="T76" fmla="+- 0 4379 587"/>
                              <a:gd name="T77" fmla="*/ T76 w 13084"/>
                              <a:gd name="T78" fmla="+- 0 4317 5835"/>
                              <a:gd name="T79" fmla="*/ 4317 h 6981"/>
                              <a:gd name="T80" fmla="+- 0 4855 587"/>
                              <a:gd name="T81" fmla="*/ T80 w 13084"/>
                              <a:gd name="T82" fmla="+- 0 4351 5835"/>
                              <a:gd name="T83" fmla="*/ 4351 h 6981"/>
                              <a:gd name="T84" fmla="+- 0 4855 587"/>
                              <a:gd name="T85" fmla="*/ T84 w 13084"/>
                              <a:gd name="T86" fmla="+- 0 4317 5835"/>
                              <a:gd name="T87" fmla="*/ 4317 h 6981"/>
                              <a:gd name="T88" fmla="+- 0 5331 587"/>
                              <a:gd name="T89" fmla="*/ T88 w 13084"/>
                              <a:gd name="T90" fmla="+- 0 4351 5835"/>
                              <a:gd name="T91" fmla="*/ 4351 h 6981"/>
                              <a:gd name="T92" fmla="+- 0 5331 587"/>
                              <a:gd name="T93" fmla="*/ T92 w 13084"/>
                              <a:gd name="T94" fmla="+- 0 4317 5835"/>
                              <a:gd name="T95" fmla="*/ 4317 h 6981"/>
                              <a:gd name="T96" fmla="+- 0 5807 587"/>
                              <a:gd name="T97" fmla="*/ T96 w 13084"/>
                              <a:gd name="T98" fmla="+- 0 4351 5835"/>
                              <a:gd name="T99" fmla="*/ 4351 h 6981"/>
                              <a:gd name="T100" fmla="+- 0 5807 587"/>
                              <a:gd name="T101" fmla="*/ T100 w 13084"/>
                              <a:gd name="T102" fmla="+- 0 4317 5835"/>
                              <a:gd name="T103" fmla="*/ 4317 h 6981"/>
                              <a:gd name="T104" fmla="+- 0 6283 587"/>
                              <a:gd name="T105" fmla="*/ T104 w 13084"/>
                              <a:gd name="T106" fmla="+- 0 4351 5835"/>
                              <a:gd name="T107" fmla="*/ 4351 h 6981"/>
                              <a:gd name="T108" fmla="+- 0 6283 587"/>
                              <a:gd name="T109" fmla="*/ T108 w 13084"/>
                              <a:gd name="T110" fmla="+- 0 4317 5835"/>
                              <a:gd name="T111" fmla="*/ 4317 h 6981"/>
                              <a:gd name="T112" fmla="+- 0 6759 587"/>
                              <a:gd name="T113" fmla="*/ T112 w 13084"/>
                              <a:gd name="T114" fmla="+- 0 4351 5835"/>
                              <a:gd name="T115" fmla="*/ 4351 h 6981"/>
                              <a:gd name="T116" fmla="+- 0 6759 587"/>
                              <a:gd name="T117" fmla="*/ T116 w 13084"/>
                              <a:gd name="T118" fmla="+- 0 4317 5835"/>
                              <a:gd name="T119" fmla="*/ 4317 h 6981"/>
                              <a:gd name="T120" fmla="+- 0 7235 587"/>
                              <a:gd name="T121" fmla="*/ T120 w 13084"/>
                              <a:gd name="T122" fmla="+- 0 4351 5835"/>
                              <a:gd name="T123" fmla="*/ 4351 h 6981"/>
                              <a:gd name="T124" fmla="+- 0 7235 587"/>
                              <a:gd name="T125" fmla="*/ T124 w 13084"/>
                              <a:gd name="T126" fmla="+- 0 4317 5835"/>
                              <a:gd name="T127" fmla="*/ 4317 h 6981"/>
                              <a:gd name="T128" fmla="+- 0 7711 587"/>
                              <a:gd name="T129" fmla="*/ T128 w 13084"/>
                              <a:gd name="T130" fmla="+- 0 4351 5835"/>
                              <a:gd name="T131" fmla="*/ 4351 h 6981"/>
                              <a:gd name="T132" fmla="+- 0 7711 587"/>
                              <a:gd name="T133" fmla="*/ T132 w 13084"/>
                              <a:gd name="T134" fmla="+- 0 4317 5835"/>
                              <a:gd name="T135" fmla="*/ 4317 h 6981"/>
                              <a:gd name="T136" fmla="+- 0 8187 587"/>
                              <a:gd name="T137" fmla="*/ T136 w 13084"/>
                              <a:gd name="T138" fmla="+- 0 4351 5835"/>
                              <a:gd name="T139" fmla="*/ 4351 h 6981"/>
                              <a:gd name="T140" fmla="+- 0 8187 587"/>
                              <a:gd name="T141" fmla="*/ T140 w 13084"/>
                              <a:gd name="T142" fmla="+- 0 4317 5835"/>
                              <a:gd name="T143" fmla="*/ 4317 h 6981"/>
                              <a:gd name="T144" fmla="+- 0 8663 587"/>
                              <a:gd name="T145" fmla="*/ T144 w 13084"/>
                              <a:gd name="T146" fmla="+- 0 4351 5835"/>
                              <a:gd name="T147" fmla="*/ 4351 h 6981"/>
                              <a:gd name="T148" fmla="+- 0 8663 587"/>
                              <a:gd name="T149" fmla="*/ T148 w 13084"/>
                              <a:gd name="T150" fmla="+- 0 4317 5835"/>
                              <a:gd name="T151" fmla="*/ 4317 h 6981"/>
                              <a:gd name="T152" fmla="+- 0 9139 587"/>
                              <a:gd name="T153" fmla="*/ T152 w 13084"/>
                              <a:gd name="T154" fmla="+- 0 4351 5835"/>
                              <a:gd name="T155" fmla="*/ 4351 h 6981"/>
                              <a:gd name="T156" fmla="+- 0 9139 587"/>
                              <a:gd name="T157" fmla="*/ T156 w 13084"/>
                              <a:gd name="T158" fmla="+- 0 4317 5835"/>
                              <a:gd name="T159" fmla="*/ 4317 h 6981"/>
                              <a:gd name="T160" fmla="+- 0 9615 587"/>
                              <a:gd name="T161" fmla="*/ T160 w 13084"/>
                              <a:gd name="T162" fmla="+- 0 4351 5835"/>
                              <a:gd name="T163" fmla="*/ 4351 h 6981"/>
                              <a:gd name="T164" fmla="+- 0 9615 587"/>
                              <a:gd name="T165" fmla="*/ T164 w 13084"/>
                              <a:gd name="T166" fmla="+- 0 4317 5835"/>
                              <a:gd name="T167" fmla="*/ 4317 h 6981"/>
                              <a:gd name="T168" fmla="+- 0 10091 587"/>
                              <a:gd name="T169" fmla="*/ T168 w 13084"/>
                              <a:gd name="T170" fmla="+- 0 4351 5835"/>
                              <a:gd name="T171" fmla="*/ 4351 h 6981"/>
                              <a:gd name="T172" fmla="+- 0 10091 587"/>
                              <a:gd name="T173" fmla="*/ T172 w 13084"/>
                              <a:gd name="T174" fmla="+- 0 4317 5835"/>
                              <a:gd name="T175" fmla="*/ 4317 h 69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3084" h="6981">
                                <a:moveTo>
                                  <a:pt x="1474" y="-1872"/>
                                </a:moveTo>
                                <a:lnTo>
                                  <a:pt x="1507" y="-1872"/>
                                </a:lnTo>
                                <a:moveTo>
                                  <a:pt x="1474" y="-2846"/>
                                </a:moveTo>
                                <a:lnTo>
                                  <a:pt x="1507" y="-2846"/>
                                </a:lnTo>
                                <a:moveTo>
                                  <a:pt x="1474" y="-3821"/>
                                </a:moveTo>
                                <a:lnTo>
                                  <a:pt x="1507" y="-3821"/>
                                </a:lnTo>
                                <a:moveTo>
                                  <a:pt x="1474" y="-4795"/>
                                </a:moveTo>
                                <a:lnTo>
                                  <a:pt x="1507" y="-4795"/>
                                </a:lnTo>
                                <a:moveTo>
                                  <a:pt x="1474" y="-5769"/>
                                </a:moveTo>
                                <a:lnTo>
                                  <a:pt x="1507" y="-5769"/>
                                </a:lnTo>
                                <a:moveTo>
                                  <a:pt x="1888" y="-1484"/>
                                </a:moveTo>
                                <a:lnTo>
                                  <a:pt x="1888" y="-1518"/>
                                </a:lnTo>
                                <a:moveTo>
                                  <a:pt x="2364" y="-1484"/>
                                </a:moveTo>
                                <a:lnTo>
                                  <a:pt x="2364" y="-1518"/>
                                </a:lnTo>
                                <a:moveTo>
                                  <a:pt x="2840" y="-1484"/>
                                </a:moveTo>
                                <a:lnTo>
                                  <a:pt x="2840" y="-1518"/>
                                </a:lnTo>
                                <a:moveTo>
                                  <a:pt x="3316" y="-1484"/>
                                </a:moveTo>
                                <a:lnTo>
                                  <a:pt x="3316" y="-1518"/>
                                </a:lnTo>
                                <a:moveTo>
                                  <a:pt x="3792" y="-1484"/>
                                </a:moveTo>
                                <a:lnTo>
                                  <a:pt x="3792" y="-1518"/>
                                </a:lnTo>
                                <a:moveTo>
                                  <a:pt x="4268" y="-1484"/>
                                </a:moveTo>
                                <a:lnTo>
                                  <a:pt x="4268" y="-1518"/>
                                </a:lnTo>
                                <a:moveTo>
                                  <a:pt x="4744" y="-1484"/>
                                </a:moveTo>
                                <a:lnTo>
                                  <a:pt x="4744" y="-1518"/>
                                </a:lnTo>
                                <a:moveTo>
                                  <a:pt x="5220" y="-1484"/>
                                </a:moveTo>
                                <a:lnTo>
                                  <a:pt x="5220" y="-1518"/>
                                </a:lnTo>
                                <a:moveTo>
                                  <a:pt x="5696" y="-1484"/>
                                </a:moveTo>
                                <a:lnTo>
                                  <a:pt x="5696" y="-1518"/>
                                </a:lnTo>
                                <a:moveTo>
                                  <a:pt x="6172" y="-1484"/>
                                </a:moveTo>
                                <a:lnTo>
                                  <a:pt x="6172" y="-1518"/>
                                </a:lnTo>
                                <a:moveTo>
                                  <a:pt x="6648" y="-1484"/>
                                </a:moveTo>
                                <a:lnTo>
                                  <a:pt x="6648" y="-1518"/>
                                </a:lnTo>
                                <a:moveTo>
                                  <a:pt x="7124" y="-1484"/>
                                </a:moveTo>
                                <a:lnTo>
                                  <a:pt x="7124" y="-1518"/>
                                </a:lnTo>
                                <a:moveTo>
                                  <a:pt x="7600" y="-1484"/>
                                </a:moveTo>
                                <a:lnTo>
                                  <a:pt x="7600" y="-1518"/>
                                </a:lnTo>
                                <a:moveTo>
                                  <a:pt x="8076" y="-1484"/>
                                </a:moveTo>
                                <a:lnTo>
                                  <a:pt x="8076" y="-1518"/>
                                </a:lnTo>
                                <a:moveTo>
                                  <a:pt x="8552" y="-1484"/>
                                </a:moveTo>
                                <a:lnTo>
                                  <a:pt x="8552" y="-1518"/>
                                </a:lnTo>
                                <a:moveTo>
                                  <a:pt x="9028" y="-1484"/>
                                </a:moveTo>
                                <a:lnTo>
                                  <a:pt x="9028" y="-1518"/>
                                </a:lnTo>
                                <a:moveTo>
                                  <a:pt x="9504" y="-1484"/>
                                </a:moveTo>
                                <a:lnTo>
                                  <a:pt x="9504" y="-1518"/>
                                </a:lnTo>
                              </a:path>
                            </a:pathLst>
                          </a:custGeom>
                          <a:noFill/>
                          <a:ln w="8341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6529" y="3816"/>
                            <a:ext cx="3524" cy="34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7418" y="3883"/>
                            <a:ext cx="213" cy="2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7439" y="3990"/>
                            <a:ext cx="170" cy="0"/>
                          </a:xfrm>
                          <a:prstGeom prst="line">
                            <a:avLst/>
                          </a:prstGeom>
                          <a:noFill/>
                          <a:ln w="33285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964" y="3883"/>
                            <a:ext cx="213" cy="2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986" y="3990"/>
                            <a:ext cx="169" cy="0"/>
                          </a:xfrm>
                          <a:prstGeom prst="line">
                            <a:avLst/>
                          </a:prstGeom>
                          <a:noFill/>
                          <a:ln w="33285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8757" y="3883"/>
                            <a:ext cx="213" cy="2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779" y="3990"/>
                            <a:ext cx="169" cy="0"/>
                          </a:xfrm>
                          <a:prstGeom prst="line">
                            <a:avLst/>
                          </a:prstGeom>
                          <a:noFill/>
                          <a:ln w="33285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485" y="3883"/>
                            <a:ext cx="213" cy="2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9507" y="3990"/>
                            <a:ext cx="169" cy="0"/>
                          </a:xfrm>
                          <a:prstGeom prst="line">
                            <a:avLst/>
                          </a:prstGeom>
                          <a:noFill/>
                          <a:ln w="33285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597" y="3914"/>
                            <a:ext cx="340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72E02" w14:textId="77777777" w:rsidR="007A602A" w:rsidRDefault="007A602A">
                              <w:pPr>
                                <w:tabs>
                                  <w:tab w:val="left" w:pos="1100"/>
                                  <w:tab w:val="left" w:pos="1646"/>
                                  <w:tab w:val="left" w:pos="2439"/>
                                  <w:tab w:val="left" w:pos="3167"/>
                                </w:tabs>
                                <w:spacing w:line="148" w:lineRule="exac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3"/>
                                </w:rPr>
                                <w:t>Income</w:t>
                              </w:r>
                              <w:r>
                                <w:rPr>
                                  <w:rFonts w:ascii="Times New Roman" w:hAnsi="Times New Roman"/>
                                  <w:spacing w:val="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3"/>
                                </w:rPr>
                                <w:t>group</w:t>
                              </w:r>
                              <w:r>
                                <w:rPr>
                                  <w:rFonts w:ascii="Times New Roman" w:hAnsi="Times New Roma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1"/>
                                </w:rPr>
                                <w:t>Low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1"/>
                                </w:rPr>
                                <w:tab/>
                                <w:t>Low−Mid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1"/>
                                </w:rPr>
                                <w:tab/>
                                <w:t>Up−Mid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1"/>
                                </w:rPr>
                                <w:tab/>
                                <w:t>High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DEF784" id="Group 24" o:spid="_x0000_s1027" style="position:absolute;left:0;text-align:left;margin-left:103.05pt;margin-top:-34.8pt;width:420.9pt;height:252.35pt;z-index:251645952;mso-position-horizontal-relative:page" coordorigin="2061,-696" coordsize="8418,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">
                <v:shape id="AutoShape 170" o:spid="_x0000_s1028" style="position:absolute;left:641;top:4604;width:13649;height:8157;visibility:visible;mso-wrap-style:square;v-text-anchor:top" coordsize="13649,8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" path="m1453,-1129r8378,m1453,-2103r8378,m1453,-3078r8378,m1453,-4052r8378,m1453,-5026r8378,m1596,-288r,-5006m2072,-288r,-5006m2548,-288r,-5006m3024,-288r,-5006m3500,-288r,-5006m3976,-288r,-5006m4452,-288r,-5006m4928,-288r,-5006m5404,-288r,-5006m5880,-288r,-5006e" filled="f" strokecolor="#ebebeb" strokeweight=".11475mm">
                  <v:path arrowok="t" o:connecttype="custom" o:connectlocs="1453,3476;9831,3476;1453,2502;9831,2502;1453,1527;9831,1527;1453,553;9831,553;1453,-421;9831,-421;1596,4317;1596,-689;2072,4317;2072,-689;2548,4317;2548,-689;3024,4317;3024,-689;3500,4317;3500,-689;3976,4317;3976,-689;4452,4317;4452,-689;4928,4317;4928,-689;5404,4317;5404,-689;5880,4317;5880,-689" o:connectangles="0,0,0,0,0,0,0,0,0,0,0,0,0,0,0,0,0,0,0,0,0,0,0,0,0,0,0,0,0,0"/>
                </v:shape>
                <v:shape id="AutoShape 169" o:spid="_x0000_s1029" style="position:absolute;left:6997;top:-690;width:2856;height:5007;visibility:visible;mso-wrap-style:square;v-text-anchor:top" coordsize="2856,5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" path="m,l,4505t,347l,5006m476,r,4505m476,4852r,154m952,r,4505m952,4852r,154m1428,r,4505m1428,4852r,154m1904,r,4505m1904,4852r,154m2380,r,4505m2380,4852r,154m2856,r,4505m2856,4852r,154e" filled="f" strokecolor="#ebebeb" strokeweight=".11475mm">
                  <v:path arrowok="t" o:connecttype="custom" o:connectlocs="0,-689;0,3816;0,4163;0,4317;476,-689;476,3816;476,4163;476,4317;952,-689;952,3816;952,4163;952,4317;1428,-689;1428,3816;1428,4163;1428,4317;1904,-689;1904,3816;1904,4163;1904,4317;2380,-689;2380,3816;2380,4163;2380,4317;2856,-689;2856,3816;2856,4163;2856,4317" o:connectangles="0,0,0,0,0,0,0,0,0,0,0,0,0,0,0,0,0,0,0,0,0,0,0,0,0,0,0,0"/>
                </v:shape>
                <v:line id="Line 168" o:spid="_x0000_s1030" style="position:absolute;visibility:visible;mso-wrap-style:square" from="10329,4317" to="10329,4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" strokecolor="#ebebeb" strokeweight=".11475mm"/>
                <v:shape id="AutoShape 167" o:spid="_x0000_s1031" style="position:absolute;left:2094;top:3962;width:8378;height:2;visibility:visible;mso-wrap-style:square;v-text-anchor:top" coordsize="83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" path="m7959,r419,m,l4436,e" filled="f" strokecolor="#ebebeb" strokeweight=".23169mm">
                  <v:path arrowok="t" o:connecttype="custom" o:connectlocs="7959,0;8378,0;0,0;4436,0" o:connectangles="0,0,0,0"/>
                </v:shape>
                <v:shape id="AutoShape 166" o:spid="_x0000_s1032" style="position:absolute;left:641;top:4604;width:13649;height:8157;visibility:visible;mso-wrap-style:square;v-text-anchor:top" coordsize="13649,8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" path="m1453,-1616r8378,m1453,-2591r8378,m1453,-3565r8378,m1453,-4539r8378,m1834,-288r,-5006m2310,-288r,-5006m2786,-288r,-5006m3262,-288r,-5006m3738,-288r,-5006m4214,-288r,-5006m4690,-288r,-5006m5166,-288r,-5006m5642,-288r,-5006e" filled="f" strokecolor="#ebebeb" strokeweight=".23169mm">
                  <v:path arrowok="t" o:connecttype="custom" o:connectlocs="1453,2989;9831,2989;1453,2014;9831,2014;1453,1040;9831,1040;1453,66;9831,66;1834,4317;1834,-689;2310,4317;2310,-689;2786,4317;2786,-689;3262,4317;3262,-689;3738,4317;3738,-689;4214,4317;4214,-689;4690,4317;4690,-689;5166,4317;5166,-689;5642,4317;5642,-689" o:connectangles="0,0,0,0,0,0,0,0,0,0,0,0,0,0,0,0,0,0,0,0,0,0,0,0,0,0"/>
                </v:shape>
                <v:shape id="AutoShape 165" o:spid="_x0000_s1033" style="position:absolute;left:6759;top:-690;width:2856;height:5007;visibility:visible;mso-wrap-style:square;v-text-anchor:top" coordsize="2856,5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" path="m,l,4505t,347l,5006m476,r,4505m476,4852r,154m952,r,4505m952,4852r,154m1428,r,4505m1428,4852r,154m1904,r,4505m1904,4852r,154m2380,r,4505m2380,4852r,154m2856,r,4505m2856,4852r,154e" filled="f" strokecolor="#ebebeb" strokeweight=".23169mm">
                  <v:path arrowok="t" o:connecttype="custom" o:connectlocs="0,-689;0,3816;0,4163;0,4317;476,-689;476,3816;476,4163;476,4317;952,-689;952,3816;952,4163;952,4317;1428,-689;1428,3816;1428,4163;1428,4317;1904,-689;1904,3816;1904,4163;1904,4317;2380,-689;2380,3816;2380,4163;2380,4317;2856,-689;2856,3816;2856,4163;2856,4317" o:connectangles="0,0,0,0,0,0,0,0,0,0,0,0,0,0,0,0,0,0,0,0,0,0,0,0,0,0,0,0"/>
                </v:shape>
                <v:line id="Line 164" o:spid="_x0000_s1034" style="position:absolute;visibility:visible;mso-wrap-style:square" from="10091,4317" to="10091,4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" strokecolor="#ebebeb" strokeweight=".23169mm"/>
                <v:shape id="Freeform 163" o:spid="_x0000_s1035" style="position:absolute;left:3427;top:1656;width:6664;height:686;visibility:visible;mso-wrap-style:square;v-text-anchor:top" coordsize="6664,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" path="m,685l476,625,952,564r476,-60l1904,444r476,-57l2856,334r476,-50l3808,238r476,-43l4760,154r476,-39l5712,75,6188,37,6664,e" filled="f" strokecolor="#f8766d" strokeweight=".04547mm">
                  <v:path arrowok="t" o:connecttype="custom" o:connectlocs="0,2342;476,2282;952,2221;1428,2161;1904,2101;2380,2044;2856,1991;3332,1941;3808,1895;4284,1852;4760,1811;5236,1772;5712,1732;6188,1694;6664,1657" o:connectangles="0,0,0,0,0,0,0,0,0,0,0,0,0,0,0"/>
                </v:shape>
                <v:shape id="AutoShape 162" o:spid="_x0000_s1036" style="position:absolute;left:1261;top:6098;width:12409;height:1279;visibility:visible;mso-wrap-style:square;v-text-anchor:top" coordsize="12409,1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" path="m1213,-5443r476,-32l2165,-5503r476,-24l3117,-5547r476,-19l4069,-5586r476,-23l5021,-5637r476,-33l5973,-5706r476,-37l6925,-5778r476,-30l7877,-5834r476,-20l8829,-5871t-7616,785l1689,-5134r476,-48l2641,-5231r476,-49l3593,-5327r476,-45l4545,-5413r476,-38l5497,-5484r476,-29l6449,-5539r476,-24l7401,-5586r476,-21l8353,-5629r476,-21e" filled="f" strokecolor="#00bfc4" strokeweight=".04547mm">
                  <v:path arrowok="t" o:connecttype="custom" o:connectlocs="1213,655;1689,623;2165,595;2641,571;3117,551;3593,532;4069,512;4545,489;5021,461;5497,428;5973,392;6449,355;6925,320;7401,290;7877,264;8353,244;8829,227;1213,1012;1689,964;2165,916;2641,867;3117,818;3593,771;4069,726;4545,685;5021,647;5497,614;5973,585;6449,559;6925,535;7401,512;7877,491;8353,469;8829,448" o:connectangles="0,0,0,0,0,0,0,0,0,0,0,0,0,0,0,0,0,0,0,0,0,0,0,0,0,0,0,0,0,0,0,0,0,0"/>
                </v:shape>
                <v:shape id="Freeform 161" o:spid="_x0000_s1037" style="position:absolute;left:2475;top:1863;width:7616;height:1407;visibility:visible;mso-wrap-style:square;v-text-anchor:top" coordsize="7616,1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" path="m,1406l476,1300,952,1189r476,-114l1904,961,2380,849,2856,738,3332,628,3808,522,4284,420r476,-93l5236,244r476,-71l6188,114,6664,67,7140,30,7616,e" filled="f" strokecolor="#7cae00" strokeweight=".04547mm">
                  <v:path arrowok="t" o:connecttype="custom" o:connectlocs="0,3270;476,3164;952,3053;1428,2939;1904,2825;2380,2713;2856,2602;3332,2492;3808,2386;4284,2284;4760,2191;5236,2108;5712,2037;6188,1978;6664,1931;7140,1894;7616,1864" o:connectangles="0,0,0,0,0,0,0,0,0,0,0,0,0,0,0,0,0"/>
                </v:shape>
                <v:shape id="AutoShape 160" o:spid="_x0000_s1038" style="position:absolute;left:1261;top:6378;width:12409;height:482;visibility:visible;mso-wrap-style:square;v-text-anchor:top" coordsize="12409,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" path="m1213,-5684r476,-20l2165,-5724r476,-20l3117,-5763r476,-18l4069,-5799r476,-18l5021,-5833r476,-17l5973,-5866r476,-16l6925,-5897r476,-16l7877,-5928r476,-15l8829,-5959t-7616,247l1689,-5732r476,-19l2641,-5770r476,-17l3593,-5804r476,-16l4545,-5836r476,-16l5497,-5868r476,-16l6449,-5900r476,-16l7401,-5932r476,-16l8353,-5964r476,-15e" filled="f" strokecolor="#c77cff" strokeweight=".04547mm">
                  <v:path arrowok="t" o:connecttype="custom" o:connectlocs="1213,695;1689,675;2165,655;2641,635;3117,616;3593,598;4069,580;4545,562;5021,546;5497,529;5973,513;6449,497;6925,482;7401,466;7877,451;8353,436;8829,420;1213,667;1689,647;2165,628;2641,609;3117,592;3593,575;4069,559;4545,543;5021,527;5497,511;5973,495;6449,479;6925,463;7401,447;7877,431;8353,415;8829,400" o:connectangles="0,0,0,0,0,0,0,0,0,0,0,0,0,0,0,0,0,0,0,0,0,0,0,0,0,0,0,0,0,0,0,0,0,0"/>
                </v:shape>
                <v:shape id="Freeform 159" o:spid="_x0000_s1039" style="position:absolute;left:2475;top:590;width:7616;height:313;visibility:visible;mso-wrap-style:square;v-text-anchor:top" coordsize="7616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" path="m,313l476,275,952,245r476,-23l1904,206r476,-11l2856,186r476,-10l3808,163r476,-17l4760,126r476,-24l5712,79,6188,56,6664,36,7140,17,7616,e" filled="f" strokecolor="#7cae00" strokeweight=".04547mm">
                  <v:path arrowok="t" o:connecttype="custom" o:connectlocs="0,903;476,865;952,835;1428,812;1904,796;2380,785;2856,776;3332,766;3808,753;4284,736;4760,716;5236,692;5712,669;6188,646;6664,626;7140,607;7616,590" o:connectangles="0,0,0,0,0,0,0,0,0,0,0,0,0,0,0,0,0"/>
                </v:shape>
                <v:shape id="AutoShape 158" o:spid="_x0000_s1040" style="position:absolute;left:1261;top:5438;width:12409;height:694;visibility:visible;mso-wrap-style:square;v-text-anchor:top" coordsize="12409,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" path="m1213,-5298r476,-39l2165,-5367r476,-29l3117,-5421r476,-34l4069,-5474r476,-25l5021,-5509r476,-14l5973,-5538r476,-20l6925,-5572r476,-10l7877,-5597r476,-10l8829,-5616t-7616,426l1689,-5234r476,-10l2641,-5240r476,-53l3593,-5308r476,-53l4545,-5391r476,-24l5497,-5405r476,-24l6449,-5469r476,5l7401,-5484r476,-34l8353,-5489r476,29e" filled="f" strokecolor="#c77cff" strokeweight=".04547mm">
                  <v:path arrowok="t" o:connecttype="custom" o:connectlocs="1213,141;1689,102;2165,72;2641,43;3117,18;3593,-16;4069,-35;4545,-60;5021,-70;5497,-84;5973,-99;6449,-119;6925,-133;7401,-143;7877,-158;8353,-168;8829,-177;1213,249;1689,205;2165,195;2641,199;3117,146;3593,131;4069,78;4545,48;5021,24;5497,34;5973,10;6449,-30;6925,-25;7401,-45;7877,-79;8353,-50;8829,-21" o:connectangles="0,0,0,0,0,0,0,0,0,0,0,0,0,0,0,0,0,0,0,0,0,0,0,0,0,0,0,0,0,0,0,0,0,0"/>
                </v:shape>
                <v:shape id="Freeform 157" o:spid="_x0000_s1041" style="position:absolute;left:2475;top:842;width:7616;height:513;visibility:visible;mso-wrap-style:square;v-text-anchor:top" coordsize="7616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" path="m,513l476,484,952,451r476,-39l1904,368r476,-49l2856,269r476,-50l3808,174r476,-40l4760,101,5236,75,5712,53,6188,36,6664,22,7140,10,7616,e" filled="f" strokecolor="#00bfc4" strokeweight=".04547mm">
                  <v:path arrowok="t" o:connecttype="custom" o:connectlocs="0,1356;476,1327;952,1294;1428,1255;1904,1211;2380,1162;2856,1112;3332,1062;3808,1017;4284,977;4760,944;5236,918;5712,896;6188,879;6664,865;7140,853;7616,843" o:connectangles="0,0,0,0,0,0,0,0,0,0,0,0,0,0,0,0,0"/>
                </v:shape>
                <v:shape id="AutoShape 156" o:spid="_x0000_s1042" style="position:absolute;left:1261;top:6327;width:12409;height:719;visibility:visible;mso-wrap-style:square;v-text-anchor:top" coordsize="12409,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" path="m1213,-5518r476,-29l2165,-5576r476,-29l3117,-5631r476,-25l4069,-5678r476,-20l5021,-5716r476,-18l5973,-5751r476,-15l6925,-5782r476,-14l7877,-5811r476,-14l8829,-5840t-7616,121l1689,-5738r476,-18l2641,-5774r476,-16l3593,-5806r476,-14l4545,-5835r476,-14l5497,-5863r476,-14l6449,-5891r476,-13l7401,-5918r476,-14l8353,-5945r476,-14e" filled="f" strokecolor="#c77cff" strokeweight=".04547mm">
                  <v:path arrowok="t" o:connecttype="custom" o:connectlocs="1213,809;1689,780;2165,751;2641,722;3117,696;3593,671;4069,649;4545,629;5021,611;5497,593;5973,576;6449,561;6925,545;7401,531;7877,516;8353,502;8829,487;1213,608;1689,589;2165,571;2641,553;3117,537;3593,521;4069,507;4545,492;5021,478;5497,464;5973,450;6449,436;6925,423;7401,409;7877,395;8353,382;8829,368" o:connectangles="0,0,0,0,0,0,0,0,0,0,0,0,0,0,0,0,0,0,0,0,0,0,0,0,0,0,0,0,0,0,0,0,0,0"/>
                </v:shape>
                <v:shape id="Freeform 155" o:spid="_x0000_s1043" style="position:absolute;left:2475;top:797;width:7616;height:699;visibility:visible;mso-wrap-style:square;v-text-anchor:top" coordsize="7616,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" path="m,698l476,641,952,588r476,-50l1904,490r476,-47l2856,398r476,-45l3808,309r476,-43l4760,223r476,-42l5712,141r476,-38l6664,67,7140,32,7616,e" filled="f" strokecolor="#7cae00" strokeweight=".04547mm">
                  <v:path arrowok="t" o:connecttype="custom" o:connectlocs="0,1496;476,1439;952,1386;1428,1336;1904,1288;2380,1241;2856,1196;3332,1151;3808,1107;4284,1064;4760,1021;5236,979;5712,939;6188,901;6664,865;7140,830;7616,798" o:connectangles="0,0,0,0,0,0,0,0,0,0,0,0,0,0,0,0,0"/>
                </v:shape>
                <v:shape id="Freeform 154" o:spid="_x0000_s1044" style="position:absolute;left:2475;top:464;width:7616;height:247;visibility:visible;mso-wrap-style:square;v-text-anchor:top" coordsize="7616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" path="m,246l476,231,952,216r476,-15l1904,185r476,-15l2856,154r476,-16l3808,122r476,-15l4760,91,5236,75,5712,60,6188,45,6664,29,7140,15,7616,e" filled="f" strokecolor="#c77cff" strokeweight=".04547mm">
                  <v:path arrowok="t" o:connecttype="custom" o:connectlocs="0,711;476,696;952,681;1428,666;1904,650;2380,635;2856,619;3332,603;3808,587;4284,572;4760,556;5236,540;5712,525;6188,510;6664,494;7140,480;7616,465" o:connectangles="0,0,0,0,0,0,0,0,0,0,0,0,0,0,0,0,0"/>
                </v:shape>
                <v:shape id="Freeform 153" o:spid="_x0000_s1045" style="position:absolute;left:2475;top:667;width:7616;height:563;visibility:visible;mso-wrap-style:square;v-text-anchor:top" coordsize="7616,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" path="m,479r476,40l952,563r476,-49l1904,475r476,10l2856,431r476,-78l3808,329r476,5l4760,334r476,-15l5712,182r476,-49l6664,84,7140,20,7616,e" filled="f" strokecolor="#00bfc4" strokeweight=".04547mm">
                  <v:path arrowok="t" o:connecttype="custom" o:connectlocs="0,1146;476,1186;952,1230;1428,1181;1904,1142;2380,1152;2856,1098;3332,1020;3808,996;4284,1001;4760,1001;5236,986;5712,849;6188,800;6664,751;7140,687;7616,667" o:connectangles="0,0,0,0,0,0,0,0,0,0,0,0,0,0,0,0,0"/>
                </v:shape>
                <v:shape id="Freeform 152" o:spid="_x0000_s1046" style="position:absolute;left:2475;top:-60;width:7616;height:348;visibility:visible;mso-wrap-style:square;v-text-anchor:top" coordsize="7616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" path="m,347l476,323,952,313r476,-6l1904,234r476,-10l2856,185r476,-39l3808,156r476,-34l4760,107,5236,68r476,20l6188,68,6664,r476,28l7616,28e" filled="f" strokecolor="#c77cff" strokeweight=".04547mm">
                  <v:path arrowok="t" o:connecttype="custom" o:connectlocs="0,288;476,264;952,254;1428,248;1904,175;2380,165;2856,126;3332,87;3808,97;4284,63;4760,48;5236,9;5712,29;6188,9;6664,-59;7140,-31;7616,-31" o:connectangles="0,0,0,0,0,0,0,0,0,0,0,0,0,0,0,0,0"/>
                </v:shape>
                <v:shape id="Freeform 151" o:spid="_x0000_s1047" style="position:absolute;left:2475;top:1002;width:7616;height:201;visibility:visible;mso-wrap-style:square;v-text-anchor:top" coordsize="7616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" path="m,200r476,-3l952,187r476,-15l1904,153r476,-21l2856,113,3332,97,3808,84r476,-9l4760,69r476,-6l5712,57,6188,47,6664,35,7140,19,7616,e" filled="f" strokecolor="#00bfc4" strokeweight=".04547mm">
                  <v:path arrowok="t" o:connecttype="custom" o:connectlocs="0,1203;476,1200;952,1190;1428,1175;1904,1156;2380,1135;2856,1116;3332,1100;3808,1087;4284,1078;4760,1072;5236,1066;5712,1060;6188,1050;6664,1038;7140,1022;7616,1003" o:connectangles="0,0,0,0,0,0,0,0,0,0,0,0,0,0,0,0,0"/>
                </v:shape>
                <v:shape id="Freeform 150" o:spid="_x0000_s1048" style="position:absolute;left:2475;top:1926;width:7616;height:538;visibility:visible;mso-wrap-style:square;v-text-anchor:top" coordsize="7616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" path="m,538l476,511,952,476r476,-40l1904,392r476,-46l2856,301r476,-42l3808,220r476,-35l4760,155r476,-27l5712,103,6188,77,6664,52,7140,26,7616,e" filled="f" strokecolor="#f8766d" strokeweight=".04547mm">
                  <v:path arrowok="t" o:connecttype="custom" o:connectlocs="0,2464;476,2437;952,2402;1428,2362;1904,2318;2380,2272;2856,2227;3332,2185;3808,2146;4284,2111;4760,2081;5236,2054;5712,2029;6188,2003;6664,1978;7140,1952;7616,1926" o:connectangles="0,0,0,0,0,0,0,0,0,0,0,0,0,0,0,0,0"/>
                </v:shape>
                <v:shape id="AutoShape 149" o:spid="_x0000_s1049" style="position:absolute;left:1261;top:7391;width:12409;height:1509;visibility:visible;mso-wrap-style:square;v-text-anchor:top" coordsize="12409,1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" path="m1213,-5450r476,-85l2165,-5618r476,-82l3117,-5779r476,-73l4069,-5920r476,-62l5021,-6038r476,-51l5973,-6135r476,-43l6925,-6218r476,-39l7877,-6295r476,-38l8829,-6370t-7616,926l1689,-5499r476,-56l2641,-5610r476,-56l3593,-5721r476,-56l4545,-5834r476,-56l5497,-5946r476,-55l6449,-6053r476,-49l7401,-6148r476,-43l8353,-6230r476,-36e" filled="f" strokecolor="#7cae00" strokeweight=".04547mm">
                  <v:path arrowok="t" o:connecttype="custom" o:connectlocs="1213,1941;1689,1856;2165,1773;2641,1691;3117,1612;3593,1539;4069,1471;4545,1409;5021,1353;5497,1302;5973,1256;6449,1213;6925,1173;7401,1134;7877,1096;8353,1058;8829,1021;1213,1947;1689,1892;2165,1836;2641,1781;3117,1725;3593,1670;4069,1614;4545,1557;5021,1501;5497,1445;5973,1390;6449,1338;6925,1289;7401,1243;7877,1200;8353,1161;8829,1125" o:connectangles="0,0,0,0,0,0,0,0,0,0,0,0,0,0,0,0,0,0,0,0,0,0,0,0,0,0,0,0,0,0,0,0,0,0"/>
                </v:shape>
                <v:shape id="AutoShape 148" o:spid="_x0000_s1050" style="position:absolute;left:1261;top:6325;width:12409;height:4456;visibility:visible;mso-wrap-style:square;v-text-anchor:top" coordsize="12409,4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" path="m1213,-5716r476,-23l2165,-5756r476,-14l3117,-5782r476,-13l4069,-5807r476,-13l5021,-5833r476,-14l5973,-5861r476,-15l6925,-5892r476,-16l7877,-5925r476,-17l8829,-5959m1213,-3243r476,19l2165,-3250r476,-67l3117,-3418r476,-130l4069,-3697r476,-158l5021,-4011r476,-150l5973,-4299r476,-127l6925,-4548r476,-117l7877,-4777r476,-104l8829,-4974m1213,-5291r476,-42l2165,-5373r476,-38l3117,-5448r476,-36l4069,-5520r476,-35l5021,-5590r476,-35l5973,-5660r476,-32l6925,-5723r476,-28l7877,-5777r476,-24l8829,-5822e" filled="f" strokecolor="#00bfc4" strokeweight=".04547mm">
                  <v:path arrowok="t" o:connecttype="custom" o:connectlocs="1213,610;1689,587;2165,570;2641,556;3117,544;3593,531;4069,519;4545,506;5021,493;5497,479;5973,465;6449,450;6925,434;7401,418;7877,401;8353,384;8829,367;1213,3083;1689,3102;2165,3076;2641,3009;3117,2908;3593,2778;4069,2629;4545,2471;5021,2315;5497,2165;5973,2027;6449,1900;6925,1778;7401,1661;7877,1549;8353,1445;8829,1352;1213,1035;1689,993;2165,953;2641,915;3117,878;3593,842;4069,806;4545,771;5021,736;5497,701;5973,666;6449,634;6925,603;7401,575;7877,549;8353,525;8829,504" o:connectangles="0,0,0,0,0,0,0,0,0,0,0,0,0,0,0,0,0,0,0,0,0,0,0,0,0,0,0,0,0,0,0,0,0,0,0,0,0,0,0,0,0,0,0,0,0,0,0,0,0,0,0"/>
                </v:shape>
                <v:shape id="Freeform 147" o:spid="_x0000_s1051" style="position:absolute;left:2475;top:338;width:7616;height:195;visibility:visible;mso-wrap-style:square;v-text-anchor:top" coordsize="7616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" path="m,194l476,173,952,151r476,-22l1904,108,2380,88,2856,72,3332,61r476,-8l4284,49r476,-2l5236,45r476,-3l6188,37,6664,27,7140,15,7616,e" filled="f" strokecolor="#c77cff" strokeweight=".04547mm">
                  <v:path arrowok="t" o:connecttype="custom" o:connectlocs="0,533;476,512;952,490;1428,468;1904,447;2380,427;2856,411;3332,400;3808,392;4284,388;4760,386;5236,384;5712,381;6188,376;6664,366;7140,354;7616,339" o:connectangles="0,0,0,0,0,0,0,0,0,0,0,0,0,0,0,0,0"/>
                </v:shape>
                <v:shape id="Freeform 146" o:spid="_x0000_s1052" style="position:absolute;left:2475;top:566;width:7616;height:312;visibility:visible;mso-wrap-style:square;v-text-anchor:top" coordsize="7616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" path="m,311l476,301r476,-9l1428,272r476,-49l2380,224r476,-5l3332,214r476,-29l4284,141r476,-10l5236,68,5712,53,6188,r476,38l7140,24r476,e" filled="f" strokecolor="#00bfc4" strokeweight=".04547mm">
                  <v:path arrowok="t" o:connecttype="custom" o:connectlocs="0,878;476,868;952,859;1428,839;1904,790;2380,791;2856,786;3332,781;3808,752;4284,708;4760,698;5236,635;5712,620;6188,567;6664,605;7140,591;7616,591" o:connectangles="0,0,0,0,0,0,0,0,0,0,0,0,0,0,0,0,0"/>
                </v:shape>
                <v:shape id="AutoShape 145" o:spid="_x0000_s1053" style="position:absolute;left:1261;top:8952;width:12409;height:1567;visibility:visible;mso-wrap-style:square;v-text-anchor:top" coordsize="12409,1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" path="m1213,-6011r476,-39l2165,-6098r476,-56l3117,-6217r476,-69l4069,-6359r476,-76l5021,-6511r476,-73l5973,-6655r476,-64l6925,-6779r476,-55l7877,-6885r476,-45l8829,-6973t-7616,859l1689,-6137r476,-19l2641,-6177r476,-24l3593,-6230r476,-34l4545,-6303r476,-43l5497,-6391r476,-46l6449,-6483r476,-46l7401,-6573r476,-42l8353,-6654r476,-38e" filled="f" strokecolor="#f8766d" strokeweight=".04547mm">
                  <v:path arrowok="t" o:connecttype="custom" o:connectlocs="1213,2941;1689,2902;2165,2854;2641,2798;3117,2735;3593,2666;4069,2593;4545,2517;5021,2441;5497,2368;5973,2297;6449,2233;6925,2173;7401,2118;7877,2067;8353,2022;8829,1979;1213,2838;1689,2815;2165,2796;2641,2775;3117,2751;3593,2722;4069,2688;4545,2649;5021,2606;5497,2561;5973,2515;6449,2469;6925,2423;7401,2379;7877,2337;8353,2298;8829,2260" o:connectangles="0,0,0,0,0,0,0,0,0,0,0,0,0,0,0,0,0,0,0,0,0,0,0,0,0,0,0,0,0,0,0,0,0,0"/>
                </v:shape>
                <v:shape id="AutoShape 144" o:spid="_x0000_s1054" style="position:absolute;left:1261;top:6978;width:12409;height:3615;visibility:visible;mso-wrap-style:square;v-text-anchor:top" coordsize="12409,3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" path="m1213,-5913r476,-60l2165,-6024r476,-40l3117,-6092r476,-17l4069,-6117r476,-3l5021,-6121r476,-2l5973,-6127r476,-7l6925,-6145r476,-13l7877,-6173r476,-18l8829,-6210m1213,-4811r476,-88l2165,-4991r476,-93l3117,-5176r476,-88l4069,-5346r476,-75l5021,-5489r476,-60l5973,-5602r476,-47l6925,-5691r476,-39l7877,-5767r476,-36l8829,-5839m1213,-3992r476,-46l2165,-4092r476,-60l3117,-4213r476,-60l4069,-4330r476,-52l5021,-4431r476,-45l5973,-4518r476,-39l6925,-4597r476,-42l7877,-4682r476,-46l8829,-4776e" filled="f" strokecolor="#7cae00" strokeweight=".04547mm">
                  <v:path arrowok="t" o:connecttype="custom" o:connectlocs="1213,1065;1689,1005;2165,954;2641,914;3117,886;3593,869;4069,861;4545,858;5021,857;5497,855;5973,851;6449,844;6925,833;7401,820;7877,805;8353,787;8829,768;1213,2167;1689,2079;2165,1987;2641,1894;3117,1802;3593,1714;4069,1632;4545,1557;5021,1489;5497,1429;5973,1376;6449,1329;6925,1287;7401,1248;7877,1211;8353,1175;8829,1139;1213,2986;1689,2940;2165,2886;2641,2826;3117,2765;3593,2705;4069,2648;4545,2596;5021,2547;5497,2502;5973,2460;6449,2421;6925,2381;7401,2339;7877,2296;8353,2250;8829,2202" o:connectangles="0,0,0,0,0,0,0,0,0,0,0,0,0,0,0,0,0,0,0,0,0,0,0,0,0,0,0,0,0,0,0,0,0,0,0,0,0,0,0,0,0,0,0,0,0,0,0,0,0,0,0"/>
                </v:shape>
                <v:shape id="Freeform 143" o:spid="_x0000_s1055" style="position:absolute;left:2475;top:-159;width:7616;height:299;visibility:visible;mso-wrap-style:square;v-text-anchor:top" coordsize="7616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" path="m,299l476,274,952,264r476,-24l1904,210r476,-14l2856,196r476,-25l3808,156r476,-24l4760,107,5236,83,5712,70,6188,51,6664,34,7140,17,7616,e" filled="f" strokecolor="#c77cff" strokeweight=".04547mm">
                  <v:path arrowok="t" o:connecttype="custom" o:connectlocs="0,141;476,116;952,106;1428,82;1904,52;2380,38;2856,38;3332,13;3808,-2;4284,-26;4760,-51;5236,-75;5712,-88;6188,-107;6664,-124;7140,-141;7616,-158" o:connectangles="0,0,0,0,0,0,0,0,0,0,0,0,0,0,0,0,0"/>
                </v:shape>
                <v:shape id="AutoShape 142" o:spid="_x0000_s1056" style="position:absolute;left:1261;top:10136;width:12409;height:1458;visibility:visible;mso-wrap-style:square;v-text-anchor:top" coordsize="12409,1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" path="m1213,-6557r476,18l2165,-6535r476,-11l3117,-6571r476,-37l4069,-6657r476,-57l5021,-6776r476,-66l5973,-6910r476,-70l6925,-7054r476,-76l7877,-7208r476,-77l8829,-7359t-7616,446l1689,-6914r476,-3l2641,-6925r476,-13l3593,-6958r476,-29l4545,-7023r476,-45l5497,-7117r476,-53l6449,-7223r476,-51l7401,-7321r476,-41l8353,-7398r476,-32e" filled="f" strokecolor="#f8766d" strokeweight=".04547mm">
                  <v:path arrowok="t" o:connecttype="custom" o:connectlocs="1213,3579;1689,3597;2165,3601;2641,3590;3117,3565;3593,3528;4069,3479;4545,3422;5021,3360;5497,3294;5973,3226;6449,3156;6925,3082;7401,3006;7877,2928;8353,2851;8829,2777;1213,3223;1689,3222;2165,3219;2641,3211;3117,3198;3593,3178;4069,3149;4545,3113;5021,3068;5497,3019;5973,2966;6449,2913;6925,2862;7401,2815;7877,2774;8353,2738;8829,2706" o:connectangles="0,0,0,0,0,0,0,0,0,0,0,0,0,0,0,0,0,0,0,0,0,0,0,0,0,0,0,0,0,0,0,0,0,0"/>
                </v:shape>
                <v:shape id="Freeform 141" o:spid="_x0000_s1057" style="position:absolute;left:2475;top:112;width:7616;height:266;visibility:visible;mso-wrap-style:square;v-text-anchor:top" coordsize="7616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" path="m,266l476,242,952,220r476,-19l1904,184r476,-16l2856,154r476,-12l3808,129r476,-12l4760,104,5236,90,5712,74,6188,57,6664,39,7140,20,7616,e" filled="f" strokecolor="#c77cff" strokeweight=".04547mm">
                  <v:path arrowok="t" o:connecttype="custom" o:connectlocs="0,379;476,355;952,333;1428,314;1904,297;2380,281;2856,267;3332,255;3808,242;4284,230;4760,217;5236,203;5712,187;6188,170;6664,152;7140,133;7616,113" o:connectangles="0,0,0,0,0,0,0,0,0,0,0,0,0,0,0,0,0"/>
                </v:shape>
                <v:shape id="AutoShape 140" o:spid="_x0000_s1058" style="position:absolute;left:1261;top:6430;width:12409;height:831;visibility:visible;mso-wrap-style:square;v-text-anchor:top" coordsize="12409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" path="m1213,-5580r476,-44l2165,-5666r476,-41l3117,-5745r476,-33l4069,-5808r476,-26l5021,-5858r476,-22l5973,-5900r476,-18l6925,-5935r476,-17l7877,-5968r476,-15l8829,-5999t-7616,510l1689,-5516r476,-25l2641,-5566r476,-25l3593,-5614r476,-22l4545,-5658r476,-19l5497,-5696r476,-18l6449,-5731r476,-17l7401,-5764r476,-18l8353,-5799r476,-18e" filled="f" strokecolor="#00bfc4" strokeweight=".04547mm">
                  <v:path arrowok="t" o:connecttype="custom" o:connectlocs="1213,850;1689,806;2165,764;2641,723;3117,685;3593,652;4069,622;4545,596;5021,572;5497,550;5973,530;6449,512;6925,495;7401,478;7877,462;8353,447;8829,431;1213,941;1689,914;2165,889;2641,864;3117,839;3593,816;4069,794;4545,772;5021,753;5497,734;5973,716;6449,699;6925,682;7401,666;7877,648;8353,631;8829,613" o:connectangles="0,0,0,0,0,0,0,0,0,0,0,0,0,0,0,0,0,0,0,0,0,0,0,0,0,0,0,0,0,0,0,0,0,0"/>
                </v:shape>
                <v:shape id="Freeform 139" o:spid="_x0000_s1059" style="position:absolute;left:2475;top:1653;width:7616;height:414;visibility:visible;mso-wrap-style:square;v-text-anchor:top" coordsize="7616,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" path="m,413r476,-7l952,398r476,-12l1904,370r476,-22l2856,321r476,-32l3808,254r476,-37l4760,179r476,-37l5712,108,6188,76,6664,47,7140,22,7616,e" filled="f" strokecolor="#f8766d" strokeweight=".04547mm">
                  <v:path arrowok="t" o:connecttype="custom" o:connectlocs="0,2067;476,2060;952,2052;1428,2040;1904,2024;2380,2002;2856,1975;3332,1943;3808,1908;4284,1871;4760,1833;5236,1796;5712,1762;6188,1730;6664,1701;7140,1676;7616,1654" o:connectangles="0,0,0,0,0,0,0,0,0,0,0,0,0,0,0,0,0"/>
                </v:shape>
                <v:shape id="Freeform 138" o:spid="_x0000_s1060" style="position:absolute;left:2475;top:1563;width:7616;height:1289;visibility:visible;mso-wrap-style:square;v-text-anchor:top" coordsize="7616,1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" path="m,1289r476,-18l952,1228r476,-67l1904,1073,2380,968,2856,852,3332,731,3808,614,4284,504,4760,404r476,-87l5712,239r476,-70l6664,106,7140,50,7616,e" filled="f" strokecolor="#7cae00" strokeweight=".04547mm">
                  <v:path arrowok="t" o:connecttype="custom" o:connectlocs="0,2853;476,2835;952,2792;1428,2725;1904,2637;2380,2532;2856,2416;3332,2295;3808,2178;4284,2068;4760,1968;5236,1881;5712,1803;6188,1733;6664,1670;7140,1614;7616,1564" o:connectangles="0,0,0,0,0,0,0,0,0,0,0,0,0,0,0,0,0"/>
                </v:shape>
                <v:shape id="Freeform 137" o:spid="_x0000_s1061" style="position:absolute;left:2475;top:82;width:7616;height:233;visibility:visible;mso-wrap-style:square;v-text-anchor:top" coordsize="7616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" path="m,232l476,217,952,204r476,-13l1904,179r476,-12l2856,155r476,-12l3808,131r476,-13l4760,104,5236,89,5712,73,6188,56,6664,38,7140,19,7616,e" filled="f" strokecolor="#00bfc4" strokeweight=".04547mm">
                  <v:path arrowok="t" o:connecttype="custom" o:connectlocs="0,315;476,300;952,287;1428,274;1904,262;2380,250;2856,238;3332,226;3808,214;4284,201;4760,187;5236,172;5712,156;6188,139;6664,121;7140,102;7616,83" o:connectangles="0,0,0,0,0,0,0,0,0,0,0,0,0,0,0,0,0"/>
                </v:shape>
                <v:shape id="Freeform 136" o:spid="_x0000_s1062" style="position:absolute;left:2475;top:2639;width:7616;height:684;visibility:visible;mso-wrap-style:square;v-text-anchor:top" coordsize="7616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" path="m,673r476,10l952,676r476,-21l1904,621r476,-44l2856,526r476,-55l3808,415r476,-55l4760,307r476,-50l5712,206r476,-51l6664,103,7140,51,7616,e" filled="f" strokecolor="#7cae00" strokeweight=".04547mm">
                  <v:path arrowok="t" o:connecttype="custom" o:connectlocs="0,3313;476,3323;952,3316;1428,3295;1904,3261;2380,3217;2856,3166;3332,3111;3808,3055;4284,3000;4760,2947;5236,2897;5712,2846;6188,2795;6664,2743;7140,2691;7616,2640" o:connectangles="0,0,0,0,0,0,0,0,0,0,0,0,0,0,0,0,0"/>
                </v:shape>
                <v:shape id="AutoShape 135" o:spid="_x0000_s1063" style="position:absolute;left:1261;top:5876;width:12409;height:1101;visibility:visible;mso-wrap-style:square;v-text-anchor:top" coordsize="12409,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" path="m1213,-5109r476,-166l2165,-5295r476,10l3117,-5373r476,26l4069,-5404r476,12l5021,-5412r476,-25l5973,-5467r476,-29l6925,-5510r476,-20l7877,-5564r476,20l8829,-5617t-7616,133l1689,-5506r476,-23l2641,-5555r476,-27l3593,-5610r476,-27l4545,-5661r476,-20l5497,-5696r476,-12l6449,-5719r476,-10l7401,-5740r476,-13l8353,-5768r476,-17e" filled="f" strokecolor="#00bfc4" strokeweight=".04547mm">
                  <v:path arrowok="t" o:connecttype="custom" o:connectlocs="1213,767;1689,601;2165,581;2641,591;3117,503;3593,529;4069,472;4545,484;5021,464;5497,439;5973,409;6449,380;6925,366;7401,346;7877,312;8353,332;8829,259;1213,392;1689,370;2165,347;2641,321;3117,294;3593,266;4069,239;4545,215;5021,195;5497,180;5973,168;6449,157;6925,147;7401,136;7877,123;8353,108;8829,91" o:connectangles="0,0,0,0,0,0,0,0,0,0,0,0,0,0,0,0,0,0,0,0,0,0,0,0,0,0,0,0,0,0,0,0,0,0"/>
                </v:shape>
                <v:shape id="AutoShape 134" o:spid="_x0000_s1064" style="position:absolute;left:1261;top:5754;width:12409;height:880;visibility:visible;mso-wrap-style:square;v-text-anchor:top" coordsize="12409,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" path="m1213,-5495r476,-13l2165,-5520r476,-12l3117,-5543r476,-13l4069,-5568r476,-15l5021,-5598r476,-17l5973,-5633r476,-19l6925,-5670r476,-18l7877,-5706r476,-16l8829,-5738t-7616,539l1689,-5219r476,-4l2641,-5218r476,-54l3593,-5292r476,-58l4545,-5370r476,-24l5497,-5404r476,-34l6449,-5482r476,-19l7401,-5511r476,-63l8353,-5550r476,24e" filled="f" strokecolor="#c77cff" strokeweight=".04547mm">
                  <v:path arrowok="t" o:connecttype="custom" o:connectlocs="1213,260;1689,247;2165,235;2641,223;3117,212;3593,199;4069,187;4545,172;5021,157;5497,140;5973,122;6449,103;6925,85;7401,67;7877,49;8353,33;8829,17;1213,556;1689,536;2165,532;2641,537;3117,483;3593,463;4069,405;4545,385;5021,361;5497,351;5973,317;6449,273;6925,254;7401,244;7877,181;8353,205;8829,229" o:connectangles="0,0,0,0,0,0,0,0,0,0,0,0,0,0,0,0,0,0,0,0,0,0,0,0,0,0,0,0,0,0,0,0,0,0"/>
                </v:shape>
                <v:shape id="Freeform 133" o:spid="_x0000_s1065" style="position:absolute;left:2475;top:2051;width:7616;height:934;visibility:visible;mso-wrap-style:square;v-text-anchor:top" coordsize="7616,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" path="m,934l476,873,952,803r476,-74l1904,654r476,-74l2856,509r476,-67l3808,378r476,-59l4760,265r476,-50l5712,169r476,-44l6664,82,7140,41,7616,e" filled="f" strokecolor="#f8766d" strokeweight=".04547mm">
                  <v:path arrowok="t" o:connecttype="custom" o:connectlocs="0,2985;476,2924;952,2854;1428,2780;1904,2705;2380,2631;2856,2560;3332,2493;3808,2429;4284,2370;4760,2316;5236,2266;5712,2220;6188,2176;6664,2133;7140,2092;7616,2051" o:connectangles="0,0,0,0,0,0,0,0,0,0,0,0,0,0,0,0,0"/>
                </v:shape>
                <v:shape id="Freeform 132" o:spid="_x0000_s1066" style="position:absolute;left:2475;top:-3;width:7616;height:401;visibility:visible;mso-wrap-style:square;v-text-anchor:top" coordsize="7616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" path="m,401l476,382,952,372r476,-25l1904,313r476,-34l2856,255r476,-10l3808,220r476,-14l4760,157,5236,89,5712,64,6188,40,6664,1r476,l7616,e" filled="f" strokecolor="#c77cff" strokeweight=".04547mm">
                  <v:path arrowok="t" o:connecttype="custom" o:connectlocs="0,398;476,379;952,369;1428,344;1904,310;2380,276;2856,252;3332,242;3808,217;4284,203;4760,154;5236,86;5712,61;6188,37;6664,-2;7140,-2;7616,-3" o:connectangles="0,0,0,0,0,0,0,0,0,0,0,0,0,0,0,0,0"/>
                </v:shape>
                <v:shape id="AutoShape 131" o:spid="_x0000_s1067" style="position:absolute;left:1261;top:6418;width:12409;height:914;visibility:visible;mso-wrap-style:square;v-text-anchor:top" coordsize="12409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" path="m1213,-5433r476,-20l2165,-5474r476,-21l3117,-5517r476,-21l4069,-5559r476,-21l5021,-5601r476,-20l5973,-5641r476,-19l6925,-5680r476,-18l7877,-5717r476,-19l8829,-5754t-7616,91l1689,-5691r476,-26l2641,-5740r476,-21l3593,-5781r476,-18l4545,-5816r476,-17l5497,-5851r476,-18l6449,-5889r476,-20l7401,-5929r476,-21l8353,-5972r476,-22e" filled="f" strokecolor="#00bfc4" strokeweight=".04547mm">
                  <v:path arrowok="t" o:connecttype="custom" o:connectlocs="1213,985;1689,965;2165,944;2641,923;3117,901;3593,880;4069,859;4545,838;5021,817;5497,797;5973,777;6449,758;6925,738;7401,720;7877,701;8353,682;8829,664;1213,755;1689,727;2165,701;2641,678;3117,657;3593,637;4069,619;4545,602;5021,585;5497,567;5973,549;6449,529;6925,509;7401,489;7877,468;8353,446;8829,424" o:connectangles="0,0,0,0,0,0,0,0,0,0,0,0,0,0,0,0,0,0,0,0,0,0,0,0,0,0,0,0,0,0,0,0,0,0"/>
                </v:shape>
                <v:shape id="AutoShape 130" o:spid="_x0000_s1068" style="position:absolute;left:1261;top:6865;width:12409;height:778;visibility:visible;mso-wrap-style:square;v-text-anchor:top" coordsize="12409,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" path="m1213,-5690r476,-18l2165,-5725r476,-15l3117,-5755r476,-16l4069,-5787r476,-18l5021,-5823r476,-18l5973,-5860r476,-18l6925,-5897r476,-19l7877,-5934r476,-18l8829,-5969t-7616,258l1689,-5740r476,-30l2641,-5800r476,-29l3593,-5860r476,-30l4545,-5920r476,-31l5497,-5980r476,-30l6449,-6039r476,-27l7401,-6093r476,-25l8353,-6143r476,-24e" filled="f" strokecolor="#7cae00" strokeweight=".04547mm">
                  <v:path arrowok="t" o:connecttype="custom" o:connectlocs="1213,1175;1689,1157;2165,1140;2641,1125;3117,1110;3593,1094;4069,1078;4545,1060;5021,1042;5497,1024;5973,1005;6449,987;6925,968;7401,949;7877,931;8353,913;8829,896;1213,1154;1689,1125;2165,1095;2641,1065;3117,1036;3593,1005;4069,975;4545,945;5021,914;5497,885;5973,855;6449,826;6925,799;7401,772;7877,747;8353,722;8829,698" o:connectangles="0,0,0,0,0,0,0,0,0,0,0,0,0,0,0,0,0,0,0,0,0,0,0,0,0,0,0,0,0,0,0,0,0,0"/>
                </v:shape>
                <v:shape id="Freeform 129" o:spid="_x0000_s1069" style="position:absolute;left:2475;top:2240;width:7616;height:481;visibility:visible;mso-wrap-style:square;v-text-anchor:top" coordsize="7616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" path="m,481l476,447,952,416r476,-29l1904,360r476,-26l2856,305r476,-30l3808,243r476,-34l4760,173r476,-35l5712,106,6188,76,6664,49,7140,24,7616,e" filled="f" strokecolor="#00bfc4" strokeweight=".04547mm">
                  <v:path arrowok="t" o:connecttype="custom" o:connectlocs="0,2721;476,2687;952,2656;1428,2627;1904,2600;2380,2574;2856,2545;3332,2515;3808,2483;4284,2449;4760,2413;5236,2378;5712,2346;6188,2316;6664,2289;7140,2264;7616,2240" o:connectangles="0,0,0,0,0,0,0,0,0,0,0,0,0,0,0,0,0"/>
                </v:shape>
                <v:shape id="Freeform 128" o:spid="_x0000_s1070" style="position:absolute;left:2475;top:1749;width:5236;height:727;visibility:visible;mso-wrap-style:square;v-text-anchor:top" coordsize="5236,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" path="m,726l476,669,952,607r476,-67l1904,468r476,-76l2856,316r476,-74l3808,173r476,-64l4760,52,5236,e" filled="f" strokecolor="#f8766d" strokeweight=".04547mm">
                  <v:path arrowok="t" o:connecttype="custom" o:connectlocs="0,2476;476,2419;952,2357;1428,2290;1904,2218;2380,2142;2856,2066;3332,1992;3808,1923;4284,1859;4760,1802;5236,1750" o:connectangles="0,0,0,0,0,0,0,0,0,0,0,0"/>
                </v:shape>
                <v:shape id="Freeform 127" o:spid="_x0000_s1071" style="position:absolute;left:2475;top:286;width:7616;height:729;visibility:visible;mso-wrap-style:square;v-text-anchor:top" coordsize="7616,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" path="m,713r476,15l952,665r476,-40l1904,567r476,-64l2856,491r476,-12l3808,386,4284,283r476,-59l5236,146r476,-9l6188,58r476,10l7140,14,7616,e" filled="f" strokecolor="#c77cff" strokeweight=".04547mm">
                  <v:path arrowok="t" o:connecttype="custom" o:connectlocs="0,1000;476,1015;952,952;1428,912;1904,854;2380,790;2856,778;3332,766;3808,673;4284,570;4760,511;5236,433;5712,424;6188,345;6664,355;7140,301;7616,287" o:connectangles="0,0,0,0,0,0,0,0,0,0,0,0,0,0,0,0,0"/>
                </v:shape>
                <v:shape id="Freeform 126" o:spid="_x0000_s1072" style="position:absolute;left:2475;top:1481;width:7616;height:1319;visibility:visible;mso-wrap-style:square;v-text-anchor:top" coordsize="7616,1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" path="m,1319r476,-64l952,1182r476,-84l1904,1004,2380,902,2856,793,3332,683,3808,574,4284,471r476,-96l5236,290r476,-76l6188,149,6664,92,7140,43,7616,e" filled="f" strokecolor="#f8766d" strokeweight=".04547mm">
                  <v:path arrowok="t" o:connecttype="custom" o:connectlocs="0,2800;476,2736;952,2663;1428,2579;1904,2485;2380,2383;2856,2274;3332,2164;3808,2055;4284,1952;4760,1856;5236,1771;5712,1695;6188,1630;6664,1573;7140,1524;7616,1481" o:connectangles="0,0,0,0,0,0,0,0,0,0,0,0,0,0,0,0,0"/>
                </v:shape>
                <v:shape id="Freeform 125" o:spid="_x0000_s1073" style="position:absolute;left:2475;top:1014;width:7616;height:265;visibility:visible;mso-wrap-style:square;v-text-anchor:top" coordsize="7616,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" path="m,265l476,247,952,230r476,-17l1904,197r476,-15l2856,166r476,-17l3808,133r476,-18l4760,98,5236,80,5712,63,6188,46,6664,30,7140,15,7616,e" filled="f" strokecolor="#00bfc4" strokeweight=".04547mm">
                  <v:path arrowok="t" o:connecttype="custom" o:connectlocs="0,1279;476,1261;952,1244;1428,1227;1904,1211;2380,1196;2856,1180;3332,1163;3808,1147;4284,1129;4760,1112;5236,1094;5712,1077;6188,1060;6664,1044;7140,1029;7616,1014" o:connectangles="0,0,0,0,0,0,0,0,0,0,0,0,0,0,0,0,0"/>
                </v:shape>
                <v:shape id="AutoShape 124" o:spid="_x0000_s1074" style="position:absolute;left:1261;top:5411;width:12409;height:827;visibility:visible;mso-wrap-style:square;v-text-anchor:top" coordsize="12409,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" path="m1213,-5098r476,-49l2165,-5162r476,-24l3117,-5220r476,-10l4069,-5268r476,-5l5021,-5303r476,-15l5973,-5332r476,-59l6925,-5406r476,-34l7877,-5460r476,-29l8829,-5518t-7616,265l1689,-5263r476,-10l2641,-5259r476,-102l3593,-5361r476,-63l4545,-5453r476,-10l5497,-5483r476,-24l6449,-5551r476,14l7401,-5561r476,-44l8353,-5566r476,e" filled="f" strokecolor="#c77cff" strokeweight=".04547mm">
                  <v:path arrowok="t" o:connecttype="custom" o:connectlocs="1213,313;1689,264;2165,249;2641,225;3117,191;3593,181;4069,143;4545,138;5021,108;5497,93;5973,79;6449,20;6925,5;7401,-29;7877,-49;8353,-78;8829,-107;1213,158;1689,148;2165,138;2641,152;3117,50;3593,50;4069,-13;4545,-42;5021,-52;5497,-72;5973,-96;6449,-140;6925,-126;7401,-150;7877,-194;8353,-155;8829,-155" o:connectangles="0,0,0,0,0,0,0,0,0,0,0,0,0,0,0,0,0,0,0,0,0,0,0,0,0,0,0,0,0,0,0,0,0,0"/>
                </v:shape>
                <v:shape id="Freeform 123" o:spid="_x0000_s1075" style="position:absolute;left:2475;top:1419;width:7616;height:678;visibility:visible;mso-wrap-style:square;v-text-anchor:top" coordsize="7616,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" path="m,663r476,12l952,677r476,-11l1904,642r476,-37l2856,557r476,-57l3808,439r476,-63l4760,313r476,-61l5712,193r476,-55l6664,87,7140,41,7616,e" filled="f" strokecolor="#00bfc4" strokeweight=".04547mm">
                  <v:path arrowok="t" o:connecttype="custom" o:connectlocs="0,2083;476,2095;952,2097;1428,2086;1904,2062;2380,2025;2856,1977;3332,1920;3808,1859;4284,1796;4760,1733;5236,1672;5712,1613;6188,1558;6664,1507;7140,1461;7616,1420" o:connectangles="0,0,0,0,0,0,0,0,0,0,0,0,0,0,0,0,0"/>
                </v:shape>
                <v:shape id="Freeform 122" o:spid="_x0000_s1076" style="position:absolute;left:2475;top:1898;width:7616;height:514;visibility:visible;mso-wrap-style:square;v-text-anchor:top" coordsize="7616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" path="m,514l476,474,952,435r476,-39l1904,357r476,-37l2856,283r476,-35l3808,215r476,-32l4760,153r476,-28l5712,98,6188,72,6664,48,7140,24,7616,e" filled="f" strokecolor="#f8766d" strokeweight=".04547mm">
                  <v:path arrowok="t" o:connecttype="custom" o:connectlocs="0,2412;476,2372;952,2333;1428,2294;1904,2255;2380,2218;2856,2181;3332,2146;3808,2113;4284,2081;4760,2051;5236,2023;5712,1996;6188,1970;6664,1946;7140,1922;7616,1898" o:connectangles="0,0,0,0,0,0,0,0,0,0,0,0,0,0,0,0,0"/>
                </v:shape>
                <v:shape id="Freeform 121" o:spid="_x0000_s1077" style="position:absolute;left:2475;top:722;width:7616;height:132;visibility:visible;mso-wrap-style:square;v-text-anchor:top" coordsize="7616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" path="m,131l476,105,952,83,1428,66,1904,56r476,-5l2856,51r476,3l3808,57r476,2l4760,59r476,-3l5712,50r476,-9l6664,30,7140,16,7616,e" filled="f" strokecolor="#7cae00" strokeweight=".04547mm">
                  <v:path arrowok="t" o:connecttype="custom" o:connectlocs="0,854;476,828;952,806;1428,789;1904,779;2380,774;2856,774;3332,777;3808,780;4284,782;4760,782;5236,779;5712,773;6188,764;6664,753;7140,739;7616,723" o:connectangles="0,0,0,0,0,0,0,0,0,0,0,0,0,0,0,0,0"/>
                </v:shape>
                <v:shape id="Freeform 120" o:spid="_x0000_s1078" style="position:absolute;left:2475;top:-41;width:7616;height:309;visibility:visible;mso-wrap-style:square;v-text-anchor:top" coordsize="7616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" path="m,308l476,269r476,10l1428,264r476,-29l2380,210r476,-19l3332,151r476,-19l4284,122r476,-15l5236,64,5712,54r476,4l6664,r476,44l7616,44e" filled="f" strokecolor="#c77cff" strokeweight=".04547mm">
                  <v:path arrowok="t" o:connecttype="custom" o:connectlocs="0,268;476,229;952,239;1428,224;1904,195;2380,170;2856,151;3332,111;3808,92;4284,82;4760,67;5236,24;5712,14;6188,18;6664,-40;7140,4;7616,4" o:connectangles="0,0,0,0,0,0,0,0,0,0,0,0,0,0,0,0,0"/>
                </v:shape>
                <v:shape id="Freeform 119" o:spid="_x0000_s1079" style="position:absolute;left:2475;top:1747;width:7616;height:561;visibility:visible;mso-wrap-style:square;v-text-anchor:top" coordsize="7616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" path="m,560l476,545,952,520r476,-34l1904,444r476,-47l2856,349r476,-49l3808,255r476,-41l4760,178r476,-33l5712,115,6188,86,6664,58,7140,29,7616,e" filled="f" strokecolor="#7cae00" strokeweight=".04547mm">
                  <v:path arrowok="t" o:connecttype="custom" o:connectlocs="0,2307;476,2292;952,2267;1428,2233;1904,2191;2380,2144;2856,2096;3332,2047;3808,2002;4284,1961;4760,1925;5236,1892;5712,1862;6188,1833;6664,1805;7140,1776;7616,1747" o:connectangles="0,0,0,0,0,0,0,0,0,0,0,0,0,0,0,0,0"/>
                </v:shape>
                <v:shape id="Freeform 118" o:spid="_x0000_s1080" style="position:absolute;left:6283;top:-69;width:3808;height:141;visibility:visible;mso-wrap-style:square;v-text-anchor:top" coordsize="3808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" path="m,141l476,117,952,97,1428,64r476,9l2380,10,2856,r476,34l3808,34e" filled="f" strokecolor="#c77cff" strokeweight=".04547mm">
                  <v:path arrowok="t" o:connecttype="custom" o:connectlocs="0,72;476,48;952,28;1428,-5;1904,4;2380,-59;2856,-69;3332,-35;3808,-35" o:connectangles="0,0,0,0,0,0,0,0,0"/>
                </v:shape>
                <v:shape id="Freeform 117" o:spid="_x0000_s1081" style="position:absolute;left:2475;top:683;width:7616;height:324;visibility:visible;mso-wrap-style:square;v-text-anchor:top" coordsize="7616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" path="m,323l476,303,952,281r476,-21l1904,238r476,-22l2856,194r476,-23l3808,148r476,-24l4760,101,5236,80,5712,60,6188,42,6664,26,7140,12,7616,e" filled="f" strokecolor="#00bfc4" strokeweight=".04547mm">
                  <v:path arrowok="t" o:connecttype="custom" o:connectlocs="0,1007;476,987;952,965;1428,944;1904,922;2380,900;2856,878;3332,855;3808,832;4284,808;4760,785;5236,764;5712,744;6188,726;6664,710;7140,696;7616,684" o:connectangles="0,0,0,0,0,0,0,0,0,0,0,0,0,0,0,0,0"/>
                </v:shape>
                <v:shape id="Freeform 116" o:spid="_x0000_s1082" style="position:absolute;left:2475;top:708;width:7616;height:542;visibility:visible;mso-wrap-style:square;v-text-anchor:top" coordsize="7616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" path="m,542l476,498,952,457r476,-36l1904,387r476,-32l2856,324r476,-32l3808,258r476,-35l4760,187r476,-37l5712,115,6188,83,6664,53,7140,25,7616,e" filled="f" strokecolor="#7cae00" strokeweight=".04547mm">
                  <v:path arrowok="t" o:connecttype="custom" o:connectlocs="0,1250;476,1206;952,1165;1428,1129;1904,1095;2380,1063;2856,1032;3332,1000;3808,966;4284,931;4760,895;5236,858;5712,823;6188,791;6664,761;7140,733;7616,708" o:connectangles="0,0,0,0,0,0,0,0,0,0,0,0,0,0,0,0,0"/>
                </v:shape>
                <v:shape id="AutoShape 115" o:spid="_x0000_s1083" style="position:absolute;left:1261;top:9007;width:12409;height:1403;visibility:visible;mso-wrap-style:square;v-text-anchor:top" coordsize="12409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" path="m1213,-6133r476,-5l2165,-6160r476,-39l3117,-6256r476,-71l4069,-6405r476,-78l5021,-6556r476,-65l5973,-6677r476,-51l6925,-6776r476,-51l7877,-6880r476,-56l8829,-6994t-7616,755l1689,-6257r476,-18l2641,-6295r476,-24l3593,-6345r476,-30l4545,-6407r476,-33l5497,-6475r476,-35l6449,-6547r476,-37l7401,-6622r476,-39l8353,-6700r476,-40e" filled="f" strokecolor="#f8766d" strokeweight=".04547mm">
                  <v:path arrowok="t" o:connecttype="custom" o:connectlocs="1213,2874;1689,2869;2165,2847;2641,2808;3117,2751;3593,2680;4069,2602;4545,2524;5021,2451;5497,2386;5973,2330;6449,2279;6925,2231;7401,2180;7877,2127;8353,2071;8829,2013;1213,2768;1689,2750;2165,2732;2641,2712;3117,2688;3593,2662;4069,2632;4545,2600;5021,2567;5497,2532;5973,2497;6449,2460;6925,2423;7401,2385;7877,2346;8353,2307;8829,2267" o:connectangles="0,0,0,0,0,0,0,0,0,0,0,0,0,0,0,0,0,0,0,0,0,0,0,0,0,0,0,0,0,0,0,0,0,0"/>
                </v:shape>
                <v:shape id="Freeform 114" o:spid="_x0000_s1084" style="position:absolute;left:2475;top:1366;width:7616;height:168;visibility:visible;mso-wrap-style:square;v-text-anchor:top" coordsize="7616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" path="m,167l476,154,952,142r476,-12l1904,119r476,-11l2856,98,3332,88r476,-9l4284,70r476,-9l5236,52,5712,42,6188,32,6664,22,7140,11,7616,e" filled="f" strokecolor="#00bfc4" strokeweight=".04547mm">
                  <v:path arrowok="t" o:connecttype="custom" o:connectlocs="0,1534;476,1521;952,1509;1428,1497;1904,1486;2380,1475;2856,1465;3332,1455;3808,1446;4284,1437;4760,1428;5236,1419;5712,1409;6188,1399;6664,1389;7140,1378;7616,1367" o:connectangles="0,0,0,0,0,0,0,0,0,0,0,0,0,0,0,0,0"/>
                </v:shape>
                <v:shape id="Freeform 113" o:spid="_x0000_s1085" style="position:absolute;left:2475;top:1690;width:7616;height:547;visibility:visible;mso-wrap-style:square;v-text-anchor:top" coordsize="7616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" path="m,547l476,522,952,496r476,-29l1904,436r476,-35l2856,362r476,-40l3808,281r476,-42l4760,198r476,-39l5712,122,6188,88,6664,56,7140,27,7616,e" filled="f" strokecolor="#f8766d" strokeweight=".04547mm">
                  <v:path arrowok="t" o:connecttype="custom" o:connectlocs="0,2237;476,2212;952,2186;1428,2157;1904,2126;2380,2091;2856,2052;3332,2012;3808,1971;4284,1929;4760,1888;5236,1849;5712,1812;6188,1778;6664,1746;7140,1717;7616,1690" o:connectangles="0,0,0,0,0,0,0,0,0,0,0,0,0,0,0,0,0"/>
                </v:shape>
                <v:shape id="Freeform 112" o:spid="_x0000_s1086" style="position:absolute;left:2475;top:692;width:7616;height:296;visibility:visible;mso-wrap-style:square;v-text-anchor:top" coordsize="761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" path="m,296l476,275,952,255r476,-19l1904,218r476,-19l2856,180r476,-18l3808,144r476,-17l4760,110,5236,93,5712,75,6188,57,6664,38,7140,19,7616,e" filled="f" strokecolor="#7cae00" strokeweight=".04547mm">
                  <v:path arrowok="t" o:connecttype="custom" o:connectlocs="0,988;476,967;952,947;1428,928;1904,910;2380,891;2856,872;3332,854;3808,836;4284,819;4760,802;5236,785;5712,767;6188,749;6664,730;7140,711;7616,692" o:connectangles="0,0,0,0,0,0,0,0,0,0,0,0,0,0,0,0,0"/>
                </v:shape>
                <v:shape id="AutoShape 111" o:spid="_x0000_s1087" style="position:absolute;left:1261;top:5372;width:12409;height:1853;visibility:visible;mso-wrap-style:square;v-text-anchor:top" coordsize="12409,1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" path="m1213,-4453r476,-98l2165,-4561r476,5l3117,-4590r476,l4069,-4633r476,-6l5021,-4692r476,-20l5973,-4742r476,-63l6925,-4825r476,-49l7877,-4893r476,19l8829,-4874m1213,-5272r476,-101l2165,-5355r476,-45l3117,-5403r476,-49l4069,-5419r476,-29l5021,-5463r476,-14l5973,-5491r476,-45l6925,-5590r476,83l7877,-5585r476,39l8829,-5546e" filled="f" strokecolor="#c77cff" strokeweight=".04547mm">
                  <v:path arrowok="t" o:connecttype="custom" o:connectlocs="1213,919;1689,821;2165,811;2641,816;3117,782;3593,782;4069,739;4545,733;5021,680;5497,660;5973,630;6449,567;6925,547;7401,498;7877,479;8353,498;8829,498;1213,100;1689,-1;2165,17;2641,-28;3117,-31;3593,-80;4069,-47;4545,-76;5021,-91;5497,-105;5973,-119;6449,-164;6925,-218;7401,-135;7877,-213;8353,-174;8829,-174" o:connectangles="0,0,0,0,0,0,0,0,0,0,0,0,0,0,0,0,0,0,0,0,0,0,0,0,0,0,0,0,0,0,0,0,0,0"/>
                </v:shape>
                <v:shape id="AutoShape 110" o:spid="_x0000_s1088" style="position:absolute;left:1261;top:7551;width:12409;height:1049;visibility:visible;mso-wrap-style:square;v-text-anchor:top" coordsize="12409,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" path="m1213,-5788r476,-39l2165,-5865r476,-38l3117,-5941r476,-39l4069,-6020r476,-41l5021,-6102r476,-40l5973,-6182r476,-38l6925,-6255r476,-33l7877,-6318r476,-27l8829,-6370t-7616,221l1689,-6166r476,-18l2641,-6201r476,-18l3593,-6237r476,-19l4545,-6275r476,-19l5497,-6312r476,-18l6449,-6348r476,-17l7401,-6383r476,-16l8353,-6416r476,-16e" filled="f" strokecolor="#7cae00" strokeweight=".04547mm">
                  <v:path arrowok="t" o:connecttype="custom" o:connectlocs="1213,1763;1689,1724;2165,1686;2641,1648;3117,1610;3593,1571;4069,1531;4545,1490;5021,1449;5497,1409;5973,1369;6449,1331;6925,1296;7401,1263;7877,1233;8353,1206;8829,1181;1213,1402;1689,1385;2165,1367;2641,1350;3117,1332;3593,1314;4069,1295;4545,1276;5021,1257;5497,1239;5973,1221;6449,1203;6925,1186;7401,1168;7877,1152;8353,1135;8829,1119" o:connectangles="0,0,0,0,0,0,0,0,0,0,0,0,0,0,0,0,0,0,0,0,0,0,0,0,0,0,0,0,0,0,0,0,0,0"/>
                </v:shape>
                <v:shape id="AutoShape 109" o:spid="_x0000_s1089" style="position:absolute;left:1261;top:6477;width:12409;height:1238;visibility:visible;mso-wrap-style:square;v-text-anchor:top" coordsize="12409,1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" path="m1213,-5452r476,-37l2165,-5525r476,-34l3117,-5592r476,-32l4069,-5658r476,-36l5021,-5734r476,-43l5973,-5821r476,-43l6925,-5904r476,-36l7877,-5970r476,-26l8829,-6018t-6188,703l3117,-5295r476,18l4069,-5264r476,6l5021,-5260r476,-11l5973,-5288r476,-23l6925,-5337r476,-25l7877,-5385r476,-21l8829,-5424e" filled="f" strokecolor="#00bfc4" strokeweight=".04547mm">
                  <v:path arrowok="t" o:connecttype="custom" o:connectlocs="1213,1026;1689,989;2165,953;2641,919;3117,886;3593,854;4069,820;4545,784;5021,744;5497,701;5973,657;6449,614;6925,574;7401,538;7877,508;8353,482;8829,460;2641,1163;3117,1183;3593,1201;4069,1214;4545,1220;5021,1218;5497,1207;5973,1190;6449,1167;6925,1141;7401,1116;7877,1093;8353,1072;8829,1054" o:connectangles="0,0,0,0,0,0,0,0,0,0,0,0,0,0,0,0,0,0,0,0,0,0,0,0,0,0,0,0,0,0,0"/>
                </v:shape>
                <v:shape id="AutoShape 108" o:spid="_x0000_s1090" style="position:absolute;left:1261;top:5344;width:12409;height:1041;visibility:visible;mso-wrap-style:square;v-text-anchor:top" coordsize="12409,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" path="m1213,-4942r476,-58l2165,-5048r476,-50l3117,-5137r476,-39l4069,-5205r476,-39l5021,-5288r476,-9l5973,-5351r476,-1l6925,-5361r476,-15l7877,-5410r476,-11l8829,-5436t-7616,259l1689,-5221r476,-4l2641,-5245r476,-48l3593,-5294r476,-39l4545,-5328r476,-44l5497,-5416r476,-19l6449,-5440r476,-5l7401,-5479r476,-10l8353,-5479r476,-34m1213,-5257r476,-34l2165,-5301r476,24l3117,-5355r476,l4069,-5404r476,-15l5021,-5424r476,-14l5973,-5477r476,-15l6925,-5497r476,-44l7877,-5580r476,53l8829,-5527e" filled="f" strokecolor="#c77cff" strokeweight=".04547mm">
                  <v:path arrowok="t" o:connecttype="custom" o:connectlocs="1213,403;1689,345;2165,297;2641,247;3117,208;3593,169;4069,140;4545,101;5021,57;5497,48;5973,-6;6449,-7;6925,-16;7401,-31;7877,-65;8353,-76;8829,-91;1213,168;1689,124;2165,120;2641,100;3117,52;3593,51;4069,12;4545,17;5021,-27;5497,-71;5973,-90;6449,-95;6925,-100;7401,-134;7877,-144;8353,-134;8829,-168;1213,88;1689,54;2165,44;2641,68;3117,-10;3593,-10;4069,-59;4545,-74;5021,-79;5497,-93;5973,-132;6449,-147;6925,-152;7401,-196;7877,-235;8353,-182;8829,-182" o:connectangles="0,0,0,0,0,0,0,0,0,0,0,0,0,0,0,0,0,0,0,0,0,0,0,0,0,0,0,0,0,0,0,0,0,0,0,0,0,0,0,0,0,0,0,0,0,0,0,0,0,0,0"/>
                </v:shape>
                <v:shape id="Freeform 107" o:spid="_x0000_s1091" style="position:absolute;left:2475;top:458;width:7616;height:355;visibility:visible;mso-wrap-style:square;v-text-anchor:top" coordsize="7616,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" path="m,355l476,339,952,320r476,-22l1904,273r476,-27l2856,217r476,-29l3808,159r476,-28l4760,106,5236,82,5712,62,6188,43,6664,27,7140,13,7616,e" filled="f" strokecolor="#00bfc4" strokeweight=".04547mm">
                  <v:path arrowok="t" o:connecttype="custom" o:connectlocs="0,814;476,798;952,779;1428,757;1904,732;2380,705;2856,676;3332,647;3808,618;4284,590;4760,565;5236,541;5712,521;6188,502;6664,486;7140,472;7616,459" o:connectangles="0,0,0,0,0,0,0,0,0,0,0,0,0,0,0,0,0"/>
                </v:shape>
                <v:shape id="Freeform 106" o:spid="_x0000_s1092" style="position:absolute;left:2475;top:-323;width:7616;height:284;visibility:visible;mso-wrap-style:square;v-text-anchor:top" coordsize="7616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" path="m,283l476,250,952,236r476,-19l1904,190r476,11l2856,162r476,-18l3808,136r476,-34l4760,111r476,25l5712,87,6188,63,6664,39,7140,18,7616,e" filled="f" strokecolor="#c77cff" strokeweight=".04547mm">
                  <v:path arrowok="t" o:connecttype="custom" o:connectlocs="0,-39;476,-72;952,-86;1428,-105;1904,-132;2380,-121;2856,-160;3332,-178;3808,-186;4284,-220;4760,-211;5236,-186;5712,-235;6188,-259;6664,-283;7140,-304;7616,-322" o:connectangles="0,0,0,0,0,0,0,0,0,0,0,0,0,0,0,0,0"/>
                </v:shape>
                <v:shape id="Freeform 105" o:spid="_x0000_s1093" style="position:absolute;left:2475;top:618;width:7616;height:254;visibility:visible;mso-wrap-style:square;v-text-anchor:top" coordsize="7616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" path="m,253l476,235,952,218r476,-17l1904,185r476,-16l2856,152r476,-16l3808,121r476,-16l4760,89,5236,73,5712,58,6188,43,6664,28,7140,14,7616,e" filled="f" strokecolor="#7cae00" strokeweight=".04547mm">
                  <v:path arrowok="t" o:connecttype="custom" o:connectlocs="0,872;476,854;952,837;1428,820;1904,804;2380,788;2856,771;3332,755;3808,740;4284,724;4760,708;5236,692;5712,677;6188,662;6664,647;7140,633;7616,619" o:connectangles="0,0,0,0,0,0,0,0,0,0,0,0,0,0,0,0,0"/>
                </v:shape>
                <v:shape id="Freeform 104" o:spid="_x0000_s1094" style="position:absolute;left:2475;top:816;width:7616;height:661;visibility:visible;mso-wrap-style:square;v-text-anchor:top" coordsize="7616,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" path="m,661l476,637,952,617r476,10l1904,625r476,-2l2856,598r476,-33l3808,514,4284,377r476,13l5236,324r476,-62l6188,180,6664,66,7140,29,7616,e" filled="f" strokecolor="#00bfc4" strokeweight=".04547mm">
                  <v:path arrowok="t" o:connecttype="custom" o:connectlocs="0,1477;476,1453;952,1433;1428,1443;1904,1441;2380,1439;2856,1414;3332,1381;3808,1330;4284,1193;4760,1206;5236,1140;5712,1078;6188,996;6664,882;7140,845;7616,816" o:connectangles="0,0,0,0,0,0,0,0,0,0,0,0,0,0,0,0,0"/>
                </v:shape>
                <v:shape id="AutoShape 103" o:spid="_x0000_s1095" style="position:absolute;left:1261;top:7893;width:12409;height:2426;visibility:visible;mso-wrap-style:square;v-text-anchor:top" coordsize="12409,2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" path="m1213,-5076r476,-24l2165,-5155r476,-83l3117,-5345r476,-127l4069,-5614r476,-147l5021,-5906r476,-137l5973,-6166r476,-104l6925,-6358r476,-72l7877,-6488r476,-44l8829,-6565t-7616,296l1689,-6292r476,-19l2641,-6328r476,-13l3593,-6353r476,-10l4545,-6372r476,-9l5497,-6390r476,-11l6449,-6413r476,-14l7401,-6443r476,-16l8353,-6477r476,-18e" filled="f" strokecolor="#7cae00" strokeweight=".04547mm">
                  <v:path arrowok="t" o:connecttype="custom" o:connectlocs="1213,2818;1689,2794;2165,2739;2641,2656;3117,2549;3593,2422;4069,2280;4545,2133;5021,1988;5497,1851;5973,1728;6449,1624;6925,1536;7401,1464;7877,1406;8353,1362;8829,1329;1213,1625;1689,1602;2165,1583;2641,1566;3117,1553;3593,1541;4069,1531;4545,1522;5021,1513;5497,1504;5973,1493;6449,1481;6925,1467;7401,1451;7877,1435;8353,1417;8829,1399" o:connectangles="0,0,0,0,0,0,0,0,0,0,0,0,0,0,0,0,0,0,0,0,0,0,0,0,0,0,0,0,0,0,0,0,0,0"/>
                </v:shape>
                <v:shape id="Freeform 102" o:spid="_x0000_s1096" style="position:absolute;left:2475;top:583;width:7616;height:150;visibility:visible;mso-wrap-style:square;v-text-anchor:top" coordsize="7616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" path="m,149r476,-7l952,136r476,-7l1904,123r476,-7l2856,108r476,-8l3808,91,4284,80,4760,70,5236,58,5712,46,6188,35,6664,23,7140,11,7616,e" filled="f" strokecolor="#c77cff" strokeweight=".04547mm">
                  <v:path arrowok="t" o:connecttype="custom" o:connectlocs="0,732;476,725;952,719;1428,712;1904,706;2380,699;2856,691;3332,683;3808,674;4284,663;4760,653;5236,641;5712,629;6188,618;6664,606;7140,594;7616,583" o:connectangles="0,0,0,0,0,0,0,0,0,0,0,0,0,0,0,0,0"/>
                </v:shape>
                <v:shape id="AutoShape 101" o:spid="_x0000_s1097" style="position:absolute;left:1261;top:7271;width:12409;height:1910;visibility:visible;mso-wrap-style:square;v-text-anchor:top" coordsize="12409,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" path="m1213,-6091r476,-15l2165,-6052r476,-10l3117,-6052r476,19l4069,-6007r476,-20l5021,-6081r476,-63l5973,-6164r476,-29l6925,-6232r476,-19l7877,-6271r476,-24l8829,-6324m1213,-5153r476,-55l2165,-5264r476,-57l3117,-5377r476,-55l4069,-5486r476,-53l5021,-5589r476,-48l5973,-5682r476,-43l6925,-5765r476,-38l7877,-5840r476,-35l8829,-5909e" filled="f" strokecolor="#7cae00" strokeweight=".04547mm">
                  <v:path arrowok="t" o:connecttype="custom" o:connectlocs="1213,1181;1689,1166;2165,1220;2641,1210;3117,1220;3593,1239;4069,1265;4545,1245;5021,1191;5497,1128;5973,1108;6449,1079;6925,1040;7401,1021;7877,1001;8353,977;8829,948;1213,2119;1689,2064;2165,2008;2641,1951;3117,1895;3593,1840;4069,1786;4545,1733;5021,1683;5497,1635;5973,1590;6449,1547;6925,1507;7401,1469;7877,1432;8353,1397;8829,1363" o:connectangles="0,0,0,0,0,0,0,0,0,0,0,0,0,0,0,0,0,0,0,0,0,0,0,0,0,0,0,0,0,0,0,0,0,0"/>
                </v:shape>
                <v:shape id="Freeform 100" o:spid="_x0000_s1098" style="position:absolute;left:2475;top:599;width:7616;height:411;visibility:visible;mso-wrap-style:square;v-text-anchor:top" coordsize="7616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" path="m,411l476,367,952,348r476,-30l1904,244r476,65l2856,357r476,-15l3808,206r476,-65l4760,102r476,-9l5712,73,6188,53,6664,40,7140,5,7616,e" filled="f" strokecolor="#c77cff" strokeweight=".04547mm">
                  <v:path arrowok="t" o:connecttype="custom" o:connectlocs="0,1010;476,966;952,947;1428,917;1904,843;2380,908;2856,956;3332,941;3808,805;4284,740;4760,701;5236,692;5712,672;6188,652;6664,639;7140,604;7616,599" o:connectangles="0,0,0,0,0,0,0,0,0,0,0,0,0,0,0,0,0"/>
                </v:shape>
                <v:shape id="Freeform 99" o:spid="_x0000_s1099" style="position:absolute;left:2475;top:106;width:7616;height:501;visibility:visible;mso-wrap-style:square;v-text-anchor:top" coordsize="7616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" path="m,500l476,453,952,405r476,-46l1904,315r476,-43l2856,233r476,-35l3808,165r476,-28l4760,112,5236,90,5712,70,6188,52,6664,34,7140,17,7616,e" filled="f" strokecolor="#00bfc4" strokeweight=".04547mm">
                  <v:path arrowok="t" o:connecttype="custom" o:connectlocs="0,607;476,560;952,512;1428,466;1904,422;2380,379;2856,340;3332,305;3808,272;4284,244;4760,219;5236,197;5712,177;6188,159;6664,141;7140,124;7616,107" o:connectangles="0,0,0,0,0,0,0,0,0,0,0,0,0,0,0,0,0"/>
                </v:shape>
                <v:shape id="Freeform 98" o:spid="_x0000_s1100" style="position:absolute;left:2475;top:2582;width:7616;height:795;visibility:visible;mso-wrap-style:square;v-text-anchor:top" coordsize="7616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" path="m,562l476,680r476,78l1428,794r476,-5l2380,746r476,-73l3332,585r476,-92l4284,405r476,-79l5236,258r476,-62l6188,140,6664,88,7140,42,7616,e" filled="f" strokecolor="#7cae00" strokeweight=".04547mm">
                  <v:path arrowok="t" o:connecttype="custom" o:connectlocs="0,3144;476,3262;952,3340;1428,3376;1904,3371;2380,3328;2856,3255;3332,3167;3808,3075;4284,2987;4760,2908;5236,2840;5712,2778;6188,2722;6664,2670;7140,2624;7616,2582" o:connectangles="0,0,0,0,0,0,0,0,0,0,0,0,0,0,0,0,0"/>
                </v:shape>
                <v:shape id="Freeform 97" o:spid="_x0000_s1101" style="position:absolute;left:2475;top:1770;width:7616;height:983;visibility:visible;mso-wrap-style:square;v-text-anchor:top" coordsize="7616,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" path="m,983l476,971,952,945r476,-50l1904,821r476,-94l2856,621,3332,517r476,-94l4284,344r476,-64l5236,229r476,-44l6188,141,6664,96,7140,49,7616,e" filled="f" strokecolor="#f8766d" strokeweight=".04547mm">
                  <v:path arrowok="t" o:connecttype="custom" o:connectlocs="0,2753;476,2741;952,2715;1428,2665;1904,2591;2380,2497;2856,2391;3332,2287;3808,2193;4284,2114;4760,2050;5236,1999;5712,1955;6188,1911;6664,1866;7140,1819;7616,1770" o:connectangles="0,0,0,0,0,0,0,0,0,0,0,0,0,0,0,0,0"/>
                </v:shape>
                <v:shape id="Freeform 96" o:spid="_x0000_s1102" style="position:absolute;left:2475;top:876;width:5236;height:118;visibility:visible;mso-wrap-style:square;v-text-anchor:top" coordsize="5236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" path="m,117l476,103,952,87,1428,69,1904,49,2380,31,2856,15,3332,5,3808,r476,l4760,3r476,5e" filled="f" strokecolor="#00bfc4" strokeweight=".04547mm">
                  <v:path arrowok="t" o:connecttype="custom" o:connectlocs="0,994;476,980;952,964;1428,946;1904,926;2380,908;2856,892;3332,882;3808,877;4284,877;4760,880;5236,885" o:connectangles="0,0,0,0,0,0,0,0,0,0,0,0"/>
                </v:shape>
                <v:shape id="AutoShape 95" o:spid="_x0000_s1103" style="position:absolute;left:1261;top:5471;width:12409;height:1809;visibility:visible;mso-wrap-style:square;v-text-anchor:top" coordsize="12409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" path="m1213,-4627r476,35l2165,-4602r476,-30l3117,-4622r476,69l4069,-4534r476,16l5021,-4607r476,-108l5973,-4749r476,-29l6925,-4807r476,-5l7877,-4871r476,19l8829,-4852m1213,-5198r476,5l2165,-5207r476,24l3117,-5319r476,-31l4069,-5336r476,-9l5021,-5457r476,-10l5973,-5467r476,-34l6925,-5541r476,-39l7877,-5622r476,-6l8829,-5628e" filled="f" strokecolor="#c77cff" strokeweight=".04547mm">
                  <v:path arrowok="t" o:connecttype="custom" o:connectlocs="1213,844;1689,879;2165,869;2641,839;3117,849;3593,918;4069,937;4545,953;5021,864;5497,756;5973,722;6449,693;6925,664;7401,659;7877,600;8353,619;8829,619;1213,273;1689,278;2165,264;2641,288;3117,152;3593,121;4069,135;4545,126;5021,14;5497,4;5973,4;6449,-30;6925,-70;7401,-109;7877,-151;8353,-157;8829,-157" o:connectangles="0,0,0,0,0,0,0,0,0,0,0,0,0,0,0,0,0,0,0,0,0,0,0,0,0,0,0,0,0,0,0,0,0,0"/>
                </v:shape>
                <v:shape id="AutoShape 94" o:spid="_x0000_s1104" style="position:absolute;left:1261;top:8068;width:12409;height:3093;visibility:visible;mso-wrap-style:square;v-text-anchor:top" coordsize="12409,3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" path="m1213,-5906r476,-63l2165,-6026r476,-52l3117,-6127r476,-45l4069,-6214r476,-42l5021,-6298r476,-42l5973,-6384r476,-43l6925,-6471r476,-42l7877,-6554r476,-39l8829,-6631m1213,-4734r476,-25l2165,-4803r476,-66l3117,-4956r476,-108l4069,-5193r476,-143l5021,-5486r476,-153l5973,-5787r476,-137l6925,-6046r476,-107l7877,-6242r476,-71l8829,-6368e" filled="f" strokecolor="#f8766d" strokeweight=".04547mm">
                  <v:path arrowok="t" o:connecttype="custom" o:connectlocs="1213,2162;1689,2099;2165,2042;2641,1990;3117,1941;3593,1896;4069,1854;4545,1812;5021,1770;5497,1728;5973,1684;6449,1641;6925,1597;7401,1555;7877,1514;8353,1475;8829,1437;1213,3334;1689,3309;2165,3265;2641,3199;3117,3112;3593,3004;4069,2875;4545,2732;5021,2582;5497,2429;5973,2281;6449,2144;6925,2022;7401,1915;7877,1826;8353,1755;8829,1700" o:connectangles="0,0,0,0,0,0,0,0,0,0,0,0,0,0,0,0,0,0,0,0,0,0,0,0,0,0,0,0,0,0,0,0,0,0"/>
                </v:shape>
                <v:shape id="AutoShape 93" o:spid="_x0000_s1105" style="position:absolute;left:1261;top:6257;width:12409;height:1176;visibility:visible;mso-wrap-style:square;v-text-anchor:top" coordsize="12409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" path="m1213,-5490r476,-17l2165,-5521r476,-13l3117,-5545r476,-10l4069,-5566r476,-13l5021,-5593r476,-17l5973,-5628r476,-19l6925,-5666r476,-19l7877,-5702r476,-17l8829,-5734t-7616,523l1689,-5300r476,-87l2641,-5471r476,-80l3593,-5622r476,-61l4545,-5731r476,-37l5497,-5794r476,-19l6449,-5827r476,-14l7401,-5858r476,-20l8353,-5904r476,-29e" filled="f" strokecolor="#00bfc4" strokeweight=".04547mm">
                  <v:path arrowok="t" o:connecttype="custom" o:connectlocs="1213,768;1689,751;2165,737;2641,724;3117,713;3593,703;4069,692;4545,679;5021,665;5497,648;5973,630;6449,611;6925,592;7401,573;7877,556;8353,539;8829,524;1213,1047;1689,958;2165,871;2641,787;3117,707;3593,636;4069,575;4545,527;5021,490;5497,464;5973,445;6449,431;6925,417;7401,400;7877,380;8353,354;8829,325" o:connectangles="0,0,0,0,0,0,0,0,0,0,0,0,0,0,0,0,0,0,0,0,0,0,0,0,0,0,0,0,0,0,0,0,0,0"/>
                </v:shape>
                <v:shape id="Freeform 92" o:spid="_x0000_s1106" style="position:absolute;left:2475;top:2212;width:7616;height:965;visibility:visible;mso-wrap-style:square;v-text-anchor:top" coordsize="7616,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" path="m,964l476,897,952,820r476,-81l1904,656r476,-81l2856,499r476,-69l3808,367r476,-55l4760,264r476,-43l5712,179r476,-42l6664,93,7140,47,7616,e" filled="f" strokecolor="#f8766d" strokeweight=".04547mm">
                  <v:path arrowok="t" o:connecttype="custom" o:connectlocs="0,3177;476,3110;952,3033;1428,2952;1904,2869;2380,2788;2856,2712;3332,2643;3808,2580;4284,2525;4760,2477;5236,2434;5712,2392;6188,2350;6664,2306;7140,2260;7616,2213" o:connectangles="0,0,0,0,0,0,0,0,0,0,0,0,0,0,0,0,0"/>
                </v:shape>
                <v:shape id="Freeform 91" o:spid="_x0000_s1107" style="position:absolute;left:2475;top:-124;width:7616;height:365;visibility:visible;mso-wrap-style:square;v-text-anchor:top" coordsize="7616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" path="m,365l476,303r476,10l1428,332r476,-69l2380,258r476,-13l3332,210r476,15l4284,167,4760,54r476,63l5712,117,6188,20,6664,r476,15l7616,15e" filled="f" strokecolor="#c77cff" strokeweight=".04547mm">
                  <v:path arrowok="t" o:connecttype="custom" o:connectlocs="0,241;476,179;952,189;1428,208;1904,139;2380,134;2856,121;3332,86;3808,101;4284,43;4760,-70;5236,-7;5712,-7;6188,-104;6664,-124;7140,-109;7616,-109" o:connectangles="0,0,0,0,0,0,0,0,0,0,0,0,0,0,0,0,0"/>
                </v:shape>
                <v:shape id="Freeform 90" o:spid="_x0000_s1108" style="position:absolute;left:2475;top:1699;width:7616;height:311;visibility:visible;mso-wrap-style:square;v-text-anchor:top" coordsize="7616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" path="m,311r476,-9l952,291r476,-13l1904,263r476,-19l2856,223r476,-24l3808,173r476,-26l4760,121,5236,96,5712,73,6188,51,6664,32,7140,15,7616,e" filled="f" strokecolor="#7cae00" strokeweight=".04547mm">
                  <v:path arrowok="t" o:connecttype="custom" o:connectlocs="0,2010;476,2001;952,1990;1428,1977;1904,1962;2380,1943;2856,1922;3332,1898;3808,1872;4284,1846;4760,1820;5236,1795;5712,1772;6188,1750;6664,1731;7140,1714;7616,1699" o:connectangles="0,0,0,0,0,0,0,0,0,0,0,0,0,0,0,0,0"/>
                </v:shape>
                <v:shape id="AutoShape 89" o:spid="_x0000_s1109" style="position:absolute;left:1261;top:6292;width:12409;height:866;visibility:visible;mso-wrap-style:square;v-text-anchor:top" coordsize="12409,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" path="m1213,-5415r476,-10l2165,-5444r476,-15l3117,-5475r476,-15l4069,-5490r476,-13l5021,-5503r476,-31l5973,-5542r476,-29l6925,-5629r476,-15l7877,-5661r476,-16l8829,-5681t-7616,3l1689,-5701r476,-20l2641,-5740r476,-17l3593,-5774r476,-15l4545,-5804r476,-14l5497,-5832r476,-15l6449,-5862r476,-15l7401,-5894r476,-17l8353,-5928r476,-18e" filled="f" strokecolor="#00bfc4" strokeweight=".04547mm">
                  <v:path arrowok="t" o:connecttype="custom" o:connectlocs="1213,878;1689,868;2165,849;2641,834;3117,818;3593,803;4069,803;4545,790;5021,790;5497,759;5973,751;6449,722;6925,664;7401,649;7877,632;8353,616;8829,612;1213,615;1689,592;2165,572;2641,553;3117,536;3593,519;4069,504;4545,489;5021,475;5497,461;5973,446;6449,431;6925,416;7401,399;7877,382;8353,365;8829,347" o:connectangles="0,0,0,0,0,0,0,0,0,0,0,0,0,0,0,0,0,0,0,0,0,0,0,0,0,0,0,0,0,0,0,0,0,0"/>
                </v:shape>
                <v:shape id="AutoShape 88" o:spid="_x0000_s1110" style="position:absolute;left:1261;top:6498;width:12409;height:2056;visibility:visible;mso-wrap-style:square;v-text-anchor:top" coordsize="12409,2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" path="m1213,-5196r476,-11l2165,-5219r476,-13l3117,-5246r476,-15l4069,-5275r476,-13l5021,-5300r476,-11l5973,-5321r476,-8l6925,-5338r476,-10l7877,-5358r476,-11l8829,-5380t-7616,616l1689,-4808r476,-45l2641,-4897r476,-43l3593,-4982r476,-42l4545,-5068r476,-45l5497,-5159r476,-45l6449,-5246r476,-39l7401,-5318r476,-28l8353,-5370r476,-19m1213,-5334r476,-48l2165,-5433r476,-55l3117,-5544r476,-57l4069,-5656r476,-54l5021,-5760r476,-47l5973,-5848r476,-37l6925,-5918r476,-30l7877,-5976r476,-26l8829,-6026e" filled="f" strokecolor="#7cae00" strokeweight=".04547mm">
                  <v:path arrowok="t" o:connecttype="custom" o:connectlocs="1213,1303;1689,1292;2165,1280;2641,1267;3117,1253;3593,1238;4069,1224;4545,1211;5021,1199;5497,1188;5973,1178;6449,1170;6925,1161;7401,1151;7877,1141;8353,1130;8829,1119;1213,1735;1689,1691;2165,1646;2641,1602;3117,1559;3593,1517;4069,1475;4545,1431;5021,1386;5497,1340;5973,1295;6449,1253;6925,1214;7401,1181;7877,1153;8353,1129;8829,1110;1213,1165;1689,1117;2165,1066;2641,1011;3117,955;3593,898;4069,843;4545,789;5021,739;5497,692;5973,651;6449,614;6925,581;7401,551;7877,523;8353,497;8829,473" o:connectangles="0,0,0,0,0,0,0,0,0,0,0,0,0,0,0,0,0,0,0,0,0,0,0,0,0,0,0,0,0,0,0,0,0,0,0,0,0,0,0,0,0,0,0,0,0,0,0,0,0,0,0"/>
                </v:shape>
                <v:shape id="Freeform 87" o:spid="_x0000_s1111" style="position:absolute;left:2475;top:2179;width:7616;height:971;visibility:visible;mso-wrap-style:square;v-text-anchor:top" coordsize="7616,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" path="m,971l476,921,952,868r476,-59l1904,745r476,-68l2856,607r476,-69l3808,473r476,-62l4760,352r476,-58l5712,237r476,-59l6664,118,7140,58,7616,e" filled="f" strokecolor="#f8766d" strokeweight=".04547mm">
                  <v:path arrowok="t" o:connecttype="custom" o:connectlocs="0,3150;476,3100;952,3047;1428,2988;1904,2924;2380,2856;2856,2786;3332,2717;3808,2652;4284,2590;4760,2531;5236,2473;5712,2416;6188,2357;6664,2297;7140,2237;7616,2179" o:connectangles="0,0,0,0,0,0,0,0,0,0,0,0,0,0,0,0,0"/>
                </v:shape>
                <v:shape id="Freeform 86" o:spid="_x0000_s1112" style="position:absolute;left:2475;top:1370;width:7616;height:437;visibility:visible;mso-wrap-style:square;v-text-anchor:top" coordsize="7616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" path="m,437l476,406,952,376r476,-28l1904,321r476,-27l2856,267r476,-30l3808,206r476,-33l4760,140r476,-32l5712,79,6188,54,6664,32,7140,15,7616,e" filled="f" strokecolor="#7cae00" strokeweight=".04547mm">
                  <v:path arrowok="t" o:connecttype="custom" o:connectlocs="0,1807;476,1776;952,1746;1428,1718;1904,1691;2380,1664;2856,1637;3332,1607;3808,1576;4284,1543;4760,1510;5236,1478;5712,1449;6188,1424;6664,1402;7140,1385;7616,1370" o:connectangles="0,0,0,0,0,0,0,0,0,0,0,0,0,0,0,0,0"/>
                </v:shape>
                <v:shape id="Freeform 85" o:spid="_x0000_s1113" style="position:absolute;left:2475;top:1587;width:7616;height:1063;visibility:visible;mso-wrap-style:square;v-text-anchor:top" coordsize="7616,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" path="m,855r476,79l952,998r476,44l1904,1063r476,-8l2856,1014r476,-71l3808,847,4284,731,4760,604,5236,474,5712,348,6188,234r476,-97l7140,59,7616,e" filled="f" strokecolor="#00bfc4" strokeweight=".04547mm">
                  <v:path arrowok="t" o:connecttype="custom" o:connectlocs="0,2442;476,2521;952,2585;1428,2629;1904,2650;2380,2642;2856,2601;3332,2530;3808,2434;4284,2318;4760,2191;5236,2061;5712,1935;6188,1821;6664,1724;7140,1646;7616,1587" o:connectangles="0,0,0,0,0,0,0,0,0,0,0,0,0,0,0,0,0"/>
                </v:shape>
                <v:shape id="Freeform 84" o:spid="_x0000_s1114" style="position:absolute;left:2475;top:1015;width:7616;height:767;visibility:visible;mso-wrap-style:square;v-text-anchor:top" coordsize="7616,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" path="m,766l476,698,952,634r476,-62l1904,514r476,-55l2856,408r476,-49l3808,313r476,-44l4760,227r476,-40l5712,148r476,-39l6664,72,7140,35,7616,e" filled="f" strokecolor="#f8766d" strokeweight=".04547mm">
                  <v:path arrowok="t" o:connecttype="custom" o:connectlocs="0,1782;476,1714;952,1650;1428,1588;1904,1530;2380,1475;2856,1424;3332,1375;3808,1329;4284,1285;4760,1243;5236,1203;5712,1164;6188,1125;6664,1088;7140,1051;7616,1016" o:connectangles="0,0,0,0,0,0,0,0,0,0,0,0,0,0,0,0,0"/>
                </v:shape>
                <v:shape id="AutoShape 83" o:spid="_x0000_s1115" style="position:absolute;left:1261;top:5564;width:12409;height:591;visibility:visible;mso-wrap-style:square;v-text-anchor:top" coordsize="12409,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" path="m1213,-5302r476,-20l2165,-5332r476,-19l3117,-5410r476,-24l4069,-5468r476,-39l5021,-5522r476,-29l5973,-5566r476,-49l6925,-5606r476,-19l7877,-5664r476,19l8829,-5645t-7616,280l1689,-5371r476,-15l2641,-5415r476,-39l3593,-5483r476,-20l4545,-5513r476,-19l5497,-5566r476,l6449,-5586r476,-25l7401,-5635r476,l8353,-5640r476,-15e" filled="f" strokecolor="#c77cff" strokeweight=".04547mm">
                  <v:path arrowok="t" o:connecttype="custom" o:connectlocs="1213,262;1689,242;2165,232;2641,213;3117,154;3593,130;4069,96;4545,57;5021,42;5497,13;5973,-2;6449,-51;6925,-42;7401,-61;7877,-100;8353,-81;8829,-81;1213,199;1689,193;2165,178;2641,149;3117,110;3593,81;4069,61;4545,51;5021,32;5497,-2;5973,-2;6449,-22;6925,-47;7401,-71;7877,-71;8353,-76;8829,-91" o:connectangles="0,0,0,0,0,0,0,0,0,0,0,0,0,0,0,0,0,0,0,0,0,0,0,0,0,0,0,0,0,0,0,0,0,0"/>
                </v:shape>
                <v:shape id="Freeform 82" o:spid="_x0000_s1116" style="position:absolute;left:2475;top:513;width:7616;height:552;visibility:visible;mso-wrap-style:square;v-text-anchor:top" coordsize="7616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" path="m,551l476,505,952,461r476,-44l1904,377r476,-39l2856,301r476,-36l3808,231r476,-33l4760,166r476,-31l5712,105,6188,77,6664,51,7140,25,7616,e" filled="f" strokecolor="#7cae00" strokeweight=".04547mm">
                  <v:path arrowok="t" o:connecttype="custom" o:connectlocs="0,1065;476,1019;952,975;1428,931;1904,891;2380,852;2856,815;3332,779;3808,745;4284,712;4760,680;5236,649;5712,619;6188,591;6664,565;7140,539;7616,514" o:connectangles="0,0,0,0,0,0,0,0,0,0,0,0,0,0,0,0,0"/>
                </v:shape>
                <v:shape id="Freeform 81" o:spid="_x0000_s1117" style="position:absolute;left:2475;top:2008;width:7616;height:993;visibility:visible;mso-wrap-style:square;v-text-anchor:top" coordsize="7616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" path="m,992l476,932,952,870r476,-63l1904,742r476,-67l2856,605r476,-73l3808,458r476,-73l4760,313r476,-67l5712,185r476,-56l6664,81,7140,38,7616,e" filled="f" strokecolor="#f8766d" strokeweight=".04547mm">
                  <v:path arrowok="t" o:connecttype="custom" o:connectlocs="0,3001;476,2941;952,2879;1428,2816;1904,2751;2380,2684;2856,2614;3332,2541;3808,2467;4284,2394;4760,2322;5236,2255;5712,2194;6188,2138;6664,2090;7140,2047;7616,2009" o:connectangles="0,0,0,0,0,0,0,0,0,0,0,0,0,0,0,0,0"/>
                </v:shape>
                <v:shape id="Freeform 80" o:spid="_x0000_s1118" style="position:absolute;left:2475;top:2654;width:7616;height:698;visibility:visible;mso-wrap-style:square;v-text-anchor:top" coordsize="7616,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" path="m,697l476,674,952,642r476,-39l1904,556r476,-51l2856,450r476,-54l3808,345r476,-49l4760,251r476,-42l5712,168r476,-41l6664,85,7140,43,7616,e" filled="f" strokecolor="#7cae00" strokeweight=".04547mm">
                  <v:path arrowok="t" o:connecttype="custom" o:connectlocs="0,3352;476,3329;952,3297;1428,3258;1904,3211;2380,3160;2856,3105;3332,3051;3808,3000;4284,2951;4760,2906;5236,2864;5712,2823;6188,2782;6664,2740;7140,2698;7616,2655" o:connectangles="0,0,0,0,0,0,0,0,0,0,0,0,0,0,0,0,0"/>
                </v:shape>
                <v:shape id="AutoShape 79" o:spid="_x0000_s1119" style="position:absolute;left:1261;top:5437;width:12409;height:1649;visibility:visible;mso-wrap-style:square;v-text-anchor:top" coordsize="12409,1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" path="m1213,-5238r476,-15l2165,-5272r476,-39l3117,-5356r476,-19l4069,-5404r476,-5l5021,-5429r476,-19l5973,-5468r476,-29l6925,-5512r476,-30l7877,-5576r476,-19l8829,-5615m1213,-4604r476,-44l2165,-4691r476,-42l3117,-4772r476,-37l4069,-4843r476,-31l5021,-4902r476,-26l5973,-4951r476,-23l6925,-4995r476,-21l7877,-5038r476,-21l8829,-5082e" filled="f" strokecolor="#c77cff" strokeweight=".04547mm">
                  <v:path arrowok="t" o:connecttype="custom" o:connectlocs="1213,199;1689,184;2165,165;2641,126;3117,81;3593,62;4069,33;4545,28;5021,8;5497,-11;5973,-31;6449,-60;6925,-75;7401,-105;7877,-139;8353,-158;8829,-178;1213,833;1689,789;2165,746;2641,704;3117,665;3593,628;4069,594;4545,563;5021,535;5497,509;5973,486;6449,463;6925,442;7401,421;7877,399;8353,378;8829,355" o:connectangles="0,0,0,0,0,0,0,0,0,0,0,0,0,0,0,0,0,0,0,0,0,0,0,0,0,0,0,0,0,0,0,0,0,0"/>
                </v:shape>
                <v:shape id="Freeform 78" o:spid="_x0000_s1120" style="position:absolute;left:2475;top:1383;width:7616;height:366;visibility:visible;mso-wrap-style:square;v-text-anchor:top" coordsize="7616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" path="m,366l476,342,952,320r476,-21l1904,278r476,-20l2856,236r476,-24l3808,187r476,-27l4760,131r476,-27l5712,77,6188,54,6664,33,7140,16,7616,e" filled="f" strokecolor="#7cae00" strokeweight=".04547mm">
                  <v:path arrowok="t" o:connecttype="custom" o:connectlocs="0,1749;476,1725;952,1703;1428,1682;1904,1661;2380,1641;2856,1619;3332,1595;3808,1570;4284,1543;4760,1514;5236,1487;5712,1460;6188,1437;6664,1416;7140,1399;7616,1383" o:connectangles="0,0,0,0,0,0,0,0,0,0,0,0,0,0,0,0,0"/>
                </v:shape>
                <v:line id="Line 77" o:spid="_x0000_s1121" style="position:absolute;visibility:visible;mso-wrap-style:square" from="2475,992" to="4855,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" strokecolor="#c77cff" strokeweight=".04547mm"/>
                <v:shape id="Freeform 76" o:spid="_x0000_s1122" style="position:absolute;left:2475;top:260;width:7616;height:285;visibility:visible;mso-wrap-style:square;v-text-anchor:top" coordsize="7616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" path="m,284l476,266,952,249r476,-17l1904,216r476,-16l2856,184r476,-17l3808,150r476,-18l4760,114,5236,95,5712,76,6188,57,6664,38,7140,19,7616,e" filled="f" strokecolor="#00bfc4" strokeweight=".04547mm">
                  <v:path arrowok="t" o:connecttype="custom" o:connectlocs="0,545;476,527;952,510;1428,493;1904,477;2380,461;2856,445;3332,428;3808,411;4284,393;4760,375;5236,356;5712,337;6188,318;6664,299;7140,280;7616,261" o:connectangles="0,0,0,0,0,0,0,0,0,0,0,0,0,0,0,0,0"/>
                </v:shape>
                <v:shape id="Freeform 75" o:spid="_x0000_s1123" style="position:absolute;left:2475;top:1474;width:7616;height:362;visibility:visible;mso-wrap-style:square;v-text-anchor:top" coordsize="7616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" path="m,362l476,332,952,301r476,-32l1904,237r476,-31l2856,177r476,-27l3808,127r476,-21l4760,89,5236,74,5712,60,6188,45,6664,31,7140,16,7616,e" filled="f" strokecolor="#7cae00" strokeweight=".04547mm">
                  <v:path arrowok="t" o:connecttype="custom" o:connectlocs="0,1836;476,1806;952,1775;1428,1743;1904,1711;2380,1680;2856,1651;3332,1624;3808,1601;4284,1580;4760,1563;5236,1548;5712,1534;6188,1519;6664,1505;7140,1490;7616,1474" o:connectangles="0,0,0,0,0,0,0,0,0,0,0,0,0,0,0,0,0"/>
                </v:shape>
                <v:shape id="AutoShape 74" o:spid="_x0000_s1124" style="position:absolute;left:1261;top:6631;width:12409;height:780;visibility:visible;mso-wrap-style:square;v-text-anchor:top" coordsize="12409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" path="m1213,-5599r476,-25l2165,-5650r476,-23l3117,-5696r476,-21l4069,-5736r476,-20l5021,-5776r476,-19l5973,-5814r476,-18l6925,-5849r476,-14l7877,-5876r476,-10l8829,-5896t-7616,254l1689,-5686r476,-41l2641,-5766r476,-35l3593,-5833r476,-28l4545,-5886r476,-23l5497,-5930r476,-20l6449,-5970r476,-20l7401,-6010r476,-22l8353,-6054r476,-23e" filled="f" strokecolor="#00bfc4" strokeweight=".04547mm">
                  <v:path arrowok="t" o:connecttype="custom" o:connectlocs="1213,1033;1689,1008;2165,982;2641,959;3117,936;3593,915;4069,896;4545,876;5021,856;5497,837;5973,818;6449,800;6925,783;7401,769;7877,756;8353,746;8829,736;1213,990;1689,946;2165,905;2641,866;3117,831;3593,799;4069,771;4545,746;5021,723;5497,702;5973,682;6449,662;6925,642;7401,622;7877,600;8353,578;8829,555" o:connectangles="0,0,0,0,0,0,0,0,0,0,0,0,0,0,0,0,0,0,0,0,0,0,0,0,0,0,0,0,0,0,0,0,0,0"/>
                </v:shape>
                <v:shape id="Freeform 73" o:spid="_x0000_s1125" style="position:absolute;left:2475;top:1128;width:7616;height:188;visibility:visible;mso-wrap-style:square;v-text-anchor:top" coordsize="76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" path="m,187l476,174,952,161r476,-12l1904,138r476,-11l2856,117r476,-11l3808,96,4284,86,4760,75,5236,64,5712,52,6188,40,6664,27,7140,13,7616,e" filled="f" strokecolor="#7cae00" strokeweight=".04547mm">
                  <v:path arrowok="t" o:connecttype="custom" o:connectlocs="0,1316;476,1303;952,1290;1428,1278;1904,1267;2380,1256;2856,1246;3332,1235;3808,1225;4284,1215;4760,1204;5236,1193;5712,1181;6188,1169;6664,1156;7140,1142;7616,1129" o:connectangles="0,0,0,0,0,0,0,0,0,0,0,0,0,0,0,0,0"/>
                </v:shape>
                <v:shape id="AutoShape 72" o:spid="_x0000_s1126" style="position:absolute;left:1261;top:5514;width:12409;height:1314;visibility:visible;mso-wrap-style:square;v-text-anchor:top" coordsize="12409,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" path="m1213,-4839r476,-44l2165,-4912r476,-10l3117,-4946r476,-14l4069,-4975r476,-10l5021,-5014r476,-15l5973,-5082r476,-44l6925,-5131r476,-25l7877,-5214r476,14l8829,-5200t-7616,111l1689,-5138r476,-24l2641,-5177r476,-44l3593,-5260r476,-34l4545,-5284r476,-20l5497,-5324r476,-29l6449,-5494r476,10l7401,-5518r476,-39l8353,-5558r476,m1213,-5085r476,-11l2165,-5106r476,-9l3117,-5123r476,-9l4069,-5140r476,-10l5021,-5160r476,-12l5973,-5185r476,-14l6925,-5213r476,-15l7877,-5242r476,-15l8829,-5271t-7616,222l1689,-5098r476,-35l2641,-5177r476,-44l3593,-5270r476,-48l4545,-5362r476,-39l5497,-5445r476,-14l6449,-5503r476,-25l7401,-5572r476,-44l8353,-5645r476,e" filled="f" strokecolor="#c77cff" strokeweight=".04547mm">
                  <v:path arrowok="t" o:connecttype="custom" o:connectlocs="1689,631;2641,592;3593,554;4545,529;5497,485;6449,388;7401,358;8353,314;1213,425;2165,352;3117,293;4069,220;5021,210;5973,161;6925,30;7877,-43;8829,-44;1689,418;2641,399;3593,382;4545,364;5497,342;6449,315;7401,286;8353,257;1213,465;2165,381;3117,293;4069,196;5021,113;5973,55;6925,-14;7877,-102;8829,-131" o:connectangles="0,0,0,0,0,0,0,0,0,0,0,0,0,0,0,0,0,0,0,0,0,0,0,0,0,0,0,0,0,0,0,0,0,0"/>
                </v:shape>
                <v:shape id="Freeform 71" o:spid="_x0000_s1127" style="position:absolute;left:2475;top:883;width:7616;height:449;visibility:visible;mso-wrap-style:square;v-text-anchor:top" coordsize="7616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" path="m,449l476,432,952,414r476,-15l1904,385r476,-15l2856,350r476,-27l3808,287r476,-44l4760,195r476,-49l5712,101,6188,64,6664,35,7140,14,7616,e" filled="f" strokecolor="#7cae00" strokeweight=".04547mm">
                  <v:path arrowok="t" o:connecttype="custom" o:connectlocs="0,1332;476,1315;952,1297;1428,1282;1904,1268;2380,1253;2856,1233;3332,1206;3808,1170;4284,1126;4760,1078;5236,1029;5712,984;6188,947;6664,918;7140,897;7616,883" o:connectangles="0,0,0,0,0,0,0,0,0,0,0,0,0,0,0,0,0"/>
                </v:shape>
                <v:shape id="AutoShape 70" o:spid="_x0000_s1128" style="position:absolute;left:1261;top:6618;width:12409;height:1590;visibility:visible;mso-wrap-style:square;v-text-anchor:top" coordsize="12409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" path="m1213,-5692r476,l2165,-5677r476,-29l3117,-5734r476,-28l4069,-5789r476,-40l5021,-5829r476,-72l5973,-5916r476,-92l6925,-6009r476,-63l7877,-6062r476,-5l8829,-6067t-7616,928l1689,-5129r476,25l2641,-5096r476,-42l3593,-5143r476,-117l4545,-5344r476,-35l5497,-5451r476,-15l6449,-5548r476,-38l7401,-5635r476,-16l8353,-5692r476,-42e" filled="f" strokecolor="#00bfc4" strokeweight=".04547mm">
                  <v:path arrowok="t" o:connecttype="custom" o:connectlocs="1213,927;1689,927;2165,942;2641,913;3117,885;3593,857;4069,830;4545,790;5021,790;5497,718;5973,703;6449,611;6925,610;7401,547;7877,557;8353,552;8829,552;1213,1480;1689,1490;2165,1515;2641,1523;3117,1481;3593,1476;4069,1359;4545,1275;5021,1240;5497,1168;5973,1153;6449,1071;6925,1033;7401,984;7877,968;8353,927;8829,885" o:connectangles="0,0,0,0,0,0,0,0,0,0,0,0,0,0,0,0,0,0,0,0,0,0,0,0,0,0,0,0,0,0,0,0,0,0"/>
                </v:shape>
                <v:shape id="Freeform 69" o:spid="_x0000_s1129" style="position:absolute;left:2475;top:1319;width:7616;height:1824;visibility:visible;mso-wrap-style:square;v-text-anchor:top" coordsize="7616,1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" path="m,1823l476,1689,952,1574r476,-126l1904,1303r476,-163l2856,965,3332,795,3808,640,4284,503,4760,389r476,-95l5712,216r476,-67l6664,92,7140,42,7616,e" filled="f" strokecolor="#f8766d" strokeweight=".04547mm">
                  <v:path arrowok="t" o:connecttype="custom" o:connectlocs="0,3143;476,3009;952,2894;1428,2768;1904,2623;2380,2460;2856,2285;3332,2115;3808,1960;4284,1823;4760,1709;5236,1614;5712,1536;6188,1469;6664,1412;7140,1362;7616,1320" o:connectangles="0,0,0,0,0,0,0,0,0,0,0,0,0,0,0,0,0"/>
                </v:shape>
                <v:shape id="AutoShape 68" o:spid="_x0000_s1130" style="position:absolute;left:1261;top:6550;width:12409;height:983;visibility:visible;mso-wrap-style:square;v-text-anchor:top" coordsize="12409,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" path="m1213,-5652r476,-21l2165,-5700r476,-32l3117,-5768r476,-37l4069,-5840r476,-33l5021,-5901r476,-24l5973,-5945r476,-16l6925,-5976r476,-16l7877,-6008r476,-18l8829,-6045t-7616,477l1689,-5572r476,-8l2641,-5592r476,-17l3593,-5628r476,-23l4545,-5674r476,-22l5497,-5717r476,-19l6449,-5753r476,-16l7401,-5783r476,-13l8353,-5808r476,-11m1213,-5442r476,-32l2165,-5507r476,-33l3117,-5575r476,-37l4069,-5651r476,-40l5021,-5733r476,-41l5973,-5814r476,-38l6925,-5887r476,-32l7877,-5949r476,-25l8829,-5998e" filled="f" strokecolor="#00bfc4" strokeweight=".04547mm">
                  <v:path arrowok="t" o:connecttype="custom" o:connectlocs="1213,898;1689,877;2165,850;2641,818;3117,782;3593,745;4069,710;4545,677;5021,649;5497,625;5973,605;6449,589;6925,574;7401,558;7877,542;8353,524;8829,505;1213,982;1689,978;2165,970;2641,958;3117,941;3593,922;4069,899;4545,876;5021,854;5497,833;5973,814;6449,797;6925,781;7401,767;7877,754;8353,742;8829,731;1213,1108;1689,1076;2165,1043;2641,1010;3117,975;3593,938;4069,899;4545,859;5021,817;5497,776;5973,736;6449,698;6925,663;7401,631;7877,601;8353,576;8829,552" o:connectangles="0,0,0,0,0,0,0,0,0,0,0,0,0,0,0,0,0,0,0,0,0,0,0,0,0,0,0,0,0,0,0,0,0,0,0,0,0,0,0,0,0,0,0,0,0,0,0,0,0,0,0"/>
                </v:shape>
                <v:shape id="Freeform 67" o:spid="_x0000_s1131" style="position:absolute;left:2951;top:1369;width:7140;height:302;visibility:visible;mso-wrap-style:square;v-text-anchor:top" coordsize="7140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" path="m,302l476,280,952,254r476,-30l1904,193r476,-30l2856,134r476,-24l3808,89,4284,73,4760,60,5236,49,5712,37,6188,26,6664,13,7140,e" filled="f" strokecolor="#7cae00" strokeweight=".04547mm">
                  <v:path arrowok="t" o:connecttype="custom" o:connectlocs="0,1671;476,1649;952,1623;1428,1593;1904,1562;2380,1532;2856,1503;3332,1479;3808,1458;4284,1442;4760,1429;5236,1418;5712,1406;6188,1395;6664,1382;7140,1369" o:connectangles="0,0,0,0,0,0,0,0,0,0,0,0,0,0,0,0"/>
                </v:shape>
                <v:shape id="Freeform 66" o:spid="_x0000_s1132" style="position:absolute;left:2475;top:595;width:7616;height:207;visibility:visible;mso-wrap-style:square;v-text-anchor:top" coordsize="7616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" path="m,207l476,186,952,170r476,-13l1904,148r476,-7l2856,135r476,-7l3808,120r476,-11l4760,96,5236,81,5712,65,6188,48,6664,32,7140,16,7616,e" filled="f" strokecolor="#c77cff" strokeweight=".04547mm">
                  <v:path arrowok="t" o:connecttype="custom" o:connectlocs="0,803;476,782;952,766;1428,753;1904,744;2380,737;2856,731;3332,724;3808,716;4284,705;4760,692;5236,677;5712,661;6188,644;6664,628;7140,612;7616,596" o:connectangles="0,0,0,0,0,0,0,0,0,0,0,0,0,0,0,0,0"/>
                </v:shape>
                <v:shape id="Freeform 65" o:spid="_x0000_s1133" style="position:absolute;left:2475;top:1318;width:7616;height:911;visibility:visible;mso-wrap-style:square;v-text-anchor:top" coordsize="7616,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" path="m,911l476,874,952,826r476,-54l1904,710r476,-66l2856,573r476,-72l3808,428r476,-71l4760,290r476,-63l5712,171r476,-51l6664,75,7140,36,7616,e" filled="f" strokecolor="#f8766d" strokeweight=".04547mm">
                  <v:path arrowok="t" o:connecttype="custom" o:connectlocs="0,2229;476,2192;952,2144;1428,2090;1904,2028;2380,1962;2856,1891;3332,1819;3808,1746;4284,1675;4760,1608;5236,1545;5712,1489;6188,1438;6664,1393;7140,1354;7616,1318" o:connectangles="0,0,0,0,0,0,0,0,0,0,0,0,0,0,0,0,0"/>
                </v:shape>
                <v:shape id="Freeform 64" o:spid="_x0000_s1134" style="position:absolute;left:2475;top:520;width:7616;height:366;visibility:visible;mso-wrap-style:square;v-text-anchor:top" coordsize="7616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" path="m,366l476,303r476,-5l1428,283r476,-24l2380,244r476,-54l3332,167r476,-25l4284,132,4760,98,5236,78,5712,49,6188,15,6664,r476,5l7616,10e" filled="f" strokecolor="#00bfc4" strokeweight=".04547mm">
                  <v:path arrowok="t" o:connecttype="custom" o:connectlocs="0,886;476,823;952,818;1428,803;1904,779;2380,764;2856,710;3332,687;3808,662;4284,652;4760,618;5236,598;5712,569;6188,535;6664,520;7140,525;7616,530" o:connectangles="0,0,0,0,0,0,0,0,0,0,0,0,0,0,0,0,0"/>
                </v:shape>
                <v:shape id="Freeform 63" o:spid="_x0000_s1135" style="position:absolute;left:2475;top:620;width:7616;height:320;visibility:visible;mso-wrap-style:square;v-text-anchor:top" coordsize="7616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" path="m,150l476,103,952,314r476,6l1904,161r476,52l2856,204r476,-90l3808,112r476,8l4760,109r476,46l5712,4r476,112l6664,106,7140,2,7616,e" filled="f" strokecolor="#c77cff" strokeweight=".04547mm">
                  <v:path arrowok="t" o:connecttype="custom" o:connectlocs="0,770;476,723;952,934;1428,940;1904,781;2380,833;2856,824;3332,734;3808,732;4284,740;4760,729;5236,775;5712,624;6188,736;6664,726;7140,622;7616,620" o:connectangles="0,0,0,0,0,0,0,0,0,0,0,0,0,0,0,0,0"/>
                </v:shape>
                <v:shape id="Freeform 62" o:spid="_x0000_s1136" style="position:absolute;left:2475;top:2809;width:7616;height:1280;visibility:visible;mso-wrap-style:square;v-text-anchor:top" coordsize="7616,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" path="m,1279r476,-93l952,1089r476,-99l1904,894r476,-94l2856,708r476,-91l3808,526r476,-89l4760,352r476,-79l5712,202r476,-62l6664,86,7140,40,7616,e" filled="f" strokecolor="#f8766d" strokeweight=".04547mm">
                  <v:path arrowok="t" o:connecttype="custom" o:connectlocs="0,4089;476,3996;952,3899;1428,3800;1904,3704;2380,3610;2856,3518;3332,3427;3808,3336;4284,3247;4760,3162;5236,3083;5712,3012;6188,2950;6664,2896;7140,2850;7616,2810" o:connectangles="0,0,0,0,0,0,0,0,0,0,0,0,0,0,0,0,0"/>
                </v:shape>
                <v:shape id="AutoShape 61" o:spid="_x0000_s1137" style="position:absolute;left:1261;top:5391;width:12409;height:1547;visibility:visible;mso-wrap-style:square;v-text-anchor:top" coordsize="12409,1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" path="m1213,-5126r476,-30l2165,-5185r476,-47l3117,-5276r476,-49l4069,-5340r476,-29l5021,-5403r476,-44l5973,-5476r476,-20l6925,-5520r476,-25l7877,-5569r476,-24l8829,-5598t-7616,949l1689,-4683r476,-20l2641,-4703r476,-34l3593,-4732r476,-29l4545,-4762r476,-48l5497,-4830r476,-20l6449,-4932r476,-15l7401,-4976r476,-39l8353,-4991r476,m2641,-5020r476,-34l3593,-5093r476,-47l4545,-5186r476,-20l5497,-5226r476,-44l6449,-5323r476,-15l7401,-5357r476,-74l8353,-5402r476,e" filled="f" strokecolor="#c77cff" strokeweight=".04547mm">
                  <v:path arrowok="t" o:connecttype="custom" o:connectlocs="1213,266;1689,236;2165,207;2641,160;3117,116;3593,67;4069,52;4545,23;5021,-11;5497,-55;5973,-84;6449,-104;6925,-128;7401,-153;7877,-177;8353,-201;8829,-206;1213,743;1689,709;2165,689;2641,689;3117,655;3593,660;4069,631;4545,630;5021,582;5497,562;5973,542;6449,460;6925,445;7401,416;7877,377;8353,401;8829,401;2641,372;3117,338;3593,299;4069,252;4545,206;5021,186;5497,166;5973,122;6449,69;6925,54;7401,35;7877,-39;8353,-10;8829,-10" o:connectangles="0,0,0,0,0,0,0,0,0,0,0,0,0,0,0,0,0,0,0,0,0,0,0,0,0,0,0,0,0,0,0,0,0,0,0,0,0,0,0,0,0,0,0,0,0,0,0,0"/>
                </v:shape>
                <v:shape id="Freeform 60" o:spid="_x0000_s1138" style="position:absolute;left:2475;top:969;width:7616;height:743;visibility:visible;mso-wrap-style:square;v-text-anchor:top" coordsize="7616,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" path="m,742l476,680,952,619r476,-59l1904,504r476,-54l2856,398r476,-50l3808,300r476,-46l4760,209r476,-41l5712,129,6188,93,6664,59,7140,28,7616,e" filled="f" strokecolor="#7cae00" strokeweight=".04547mm">
                  <v:path arrowok="t" o:connecttype="custom" o:connectlocs="0,1712;476,1650;952,1589;1428,1530;1904,1474;2380,1420;2856,1368;3332,1318;3808,1270;4284,1224;4760,1179;5236,1138;5712,1099;6188,1063;6664,1029;7140,998;7616,970" o:connectangles="0,0,0,0,0,0,0,0,0,0,0,0,0,0,0,0,0"/>
                </v:shape>
                <v:shape id="Freeform 59" o:spid="_x0000_s1139" style="position:absolute;left:2475;top:1744;width:7616;height:995;visibility:visible;mso-wrap-style:square;v-text-anchor:top" coordsize="7616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" path="m,627l476,731r476,95l1428,906r476,58l2380,995r476,-5l3332,951r476,-69l4284,787,4760,671,5236,543,5712,412,6188,287,6664,174,7140,78,7616,e" filled="f" strokecolor="#00bfc4" strokeweight=".04547mm">
                  <v:path arrowok="t" o:connecttype="custom" o:connectlocs="0,2371;476,2475;952,2570;1428,2650;1904,2708;2380,2739;2856,2734;3332,2695;3808,2626;4284,2531;4760,2415;5236,2287;5712,2156;6188,2031;6664,1918;7140,1822;7616,1744" o:connectangles="0,0,0,0,0,0,0,0,0,0,0,0,0,0,0,0,0"/>
                </v:shape>
                <v:shape id="Freeform 58" o:spid="_x0000_s1140" style="position:absolute;left:2475;top:-249;width:7616;height:416;visibility:visible;mso-wrap-style:square;v-text-anchor:top" coordsize="7616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" path="m,416l476,377,952,357r476,-5l1904,328r476,-30l2856,235r476,-5l3808,201r476,-30l4760,157,5236,74r476,5l6188,15,6664,r476,39l7616,39e" filled="f" strokecolor="#c77cff" strokeweight=".04547mm">
                  <v:path arrowok="t" o:connecttype="custom" o:connectlocs="0,167;476,128;952,108;1428,103;1904,79;2380,49;2856,-14;3332,-19;3808,-48;4284,-78;4760,-92;5236,-175;5712,-170;6188,-234;6664,-249;7140,-210;7616,-210" o:connectangles="0,0,0,0,0,0,0,0,0,0,0,0,0,0,0,0,0"/>
                </v:shape>
                <v:shape id="AutoShape 57" o:spid="_x0000_s1141" style="position:absolute;left:1261;top:6583;width:12409;height:2676;visibility:visible;mso-wrap-style:square;v-text-anchor:top" coordsize="12409,2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" path="m1213,-5641r476,-76l2165,-5788r476,-60l3117,-5894r476,-29l4069,-5939r476,-8l5021,-5954r476,-6l5973,-5968r476,-10l6925,-5991r476,-15l7877,-6022r476,-17l8829,-6059m1213,-4417r476,-36l2165,-4490r476,-39l3117,-4569r476,-41l4069,-4653r476,-43l5021,-4740r476,-43l5973,-4825r476,-39l6925,-4899r476,-32l7877,-4959r476,-25l8829,-5007e" filled="f" strokecolor="#7cae00" strokeweight=".04547mm">
                  <v:path arrowok="t" o:connecttype="custom" o:connectlocs="1213,943;1689,867;2165,796;2641,736;3117,690;3593,661;4069,645;4545,637;5021,630;5497,624;5973,616;6449,606;6925,593;7401,578;7877,562;8353,545;8829,525;1213,2167;1689,2131;2165,2094;2641,2055;3117,2015;3593,1974;4069,1931;4545,1888;5021,1844;5497,1801;5973,1759;6449,1720;6925,1685;7401,1653;7877,1625;8353,1600;8829,1577" o:connectangles="0,0,0,0,0,0,0,0,0,0,0,0,0,0,0,0,0,0,0,0,0,0,0,0,0,0,0,0,0,0,0,0,0,0"/>
                </v:shape>
                <v:shape id="Freeform 56" o:spid="_x0000_s1142" style="position:absolute;left:2475;top:903;width:7616;height:348;visibility:visible;mso-wrap-style:square;v-text-anchor:top" coordsize="7616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" path="m,348r476,-8l952,327r476,-18l1904,285r476,-28l2856,226r476,-32l3808,162r476,-30l4760,105,5236,81,5712,60,6188,42,6664,26,7140,13,7616,e" filled="f" strokecolor="#00bfc4" strokeweight=".04547mm">
                  <v:path arrowok="t" o:connecttype="custom" o:connectlocs="0,1251;476,1243;952,1230;1428,1212;1904,1188;2380,1160;2856,1129;3332,1097;3808,1065;4284,1035;4760,1008;5236,984;5712,963;6188,945;6664,929;7140,916;7616,903" o:connectangles="0,0,0,0,0,0,0,0,0,0,0,0,0,0,0,0,0"/>
                </v:shape>
                <v:shape id="Freeform 55" o:spid="_x0000_s1143" style="position:absolute;left:2475;top:2233;width:7616;height:1155;visibility:visible;mso-wrap-style:square;v-text-anchor:top" coordsize="7616,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" path="m,900r476,114l952,1096r476,48l1904,1155r476,-28l2856,1063r476,-93l3808,856,4284,730,4760,600,5236,472,5712,351,6188,240r476,-97l7140,63,7616,e" filled="f" strokecolor="#7cae00" strokeweight=".04547mm">
                  <v:path arrowok="t" o:connecttype="custom" o:connectlocs="0,3133;476,3247;952,3329;1428,3377;1904,3388;2380,3360;2856,3296;3332,3203;3808,3089;4284,2963;4760,2833;5236,2705;5712,2584;6188,2473;6664,2376;7140,2296;7616,2233" o:connectangles="0,0,0,0,0,0,0,0,0,0,0,0,0,0,0,0,0"/>
                </v:shape>
                <v:shape id="AutoShape 54" o:spid="_x0000_s1144" style="position:absolute;left:1261;top:5327;width:12409;height:564;visibility:visible;mso-wrap-style:square;v-text-anchor:top" coordsize="12409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" path="m1213,-5227r476,-15l2165,-5247r476,-24l3117,-5310r476,-5l4069,-5335r476,-15l5021,-5369r476,-25l5973,-5403r476,-35l6925,-5428r476,-25l7877,-5481r476,4l8829,-5477t-7616,246l1689,-5280r476,-19l2641,-5314r476,-54l3593,-5382r476,-25l4545,-5432r476,-24l5497,-5461r476,-20l6449,-5524r476,-1l7401,-5534r476,-39l8353,-5544r476,e" filled="f" strokecolor="#c77cff" strokeweight=".04547mm">
                  <v:path arrowok="t" o:connecttype="custom" o:connectlocs="1213,101;1689,86;2165,81;2641,57;3117,18;3593,13;4069,-7;4545,-22;5021,-41;5497,-66;5973,-75;6449,-110;6925,-100;7401,-125;7877,-153;8353,-149;8829,-149;1213,97;1689,48;2165,29;2641,14;3117,-40;3593,-54;4069,-79;4545,-104;5021,-128;5497,-133;5973,-153;6449,-196;6925,-197;7401,-206;7877,-245;8353,-216;8829,-216" o:connectangles="0,0,0,0,0,0,0,0,0,0,0,0,0,0,0,0,0,0,0,0,0,0,0,0,0,0,0,0,0,0,0,0,0,0"/>
                </v:shape>
                <v:shape id="Freeform 53" o:spid="_x0000_s1145" style="position:absolute;left:2475;top:937;width:7616;height:543;visibility:visible;mso-wrap-style:square;v-text-anchor:top" coordsize="7616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" path="m,542l476,502,952,462r476,-41l1904,379r476,-44l2856,292r476,-42l3808,209r476,-38l4760,137r476,-31l5712,79,6188,56,6664,35,7140,17,7616,e" filled="f" strokecolor="#7cae00" strokeweight=".04547mm">
                  <v:path arrowok="t" o:connecttype="custom" o:connectlocs="0,1480;476,1440;952,1400;1428,1359;1904,1317;2380,1273;2856,1230;3332,1188;3808,1147;4284,1109;4760,1075;5236,1044;5712,1017;6188,994;6664,973;7140,955;7616,938" o:connectangles="0,0,0,0,0,0,0,0,0,0,0,0,0,0,0,0,0"/>
                </v:shape>
                <v:shape id="AutoShape 52" o:spid="_x0000_s1146" style="position:absolute;left:1261;top:6517;width:12409;height:807;visibility:visible;mso-wrap-style:square;v-text-anchor:top" coordsize="12409,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" path="m1213,-5537r476,-22l2165,-5585r476,-30l3117,-5650r476,-36l4069,-5724r476,-37l5021,-5796r476,-33l5973,-5859r476,-27l6925,-5910r476,-22l7877,-5954r476,-20l8829,-5993t-7616,198l1689,-5815r476,-17l2641,-5845r476,-11l3593,-5865r476,-9l4545,-5884r476,-12l5497,-5911r476,-17l6449,-5947r476,-19l7401,-5984r476,-17l8353,-6017r476,-15e" filled="f" strokecolor="#00bfc4" strokeweight=".04547mm">
                  <v:path arrowok="t" o:connecttype="custom" o:connectlocs="1213,980;1689,958;2165,932;2641,902;3117,867;3593,831;4069,793;4545,756;5021,721;5497,688;5973,658;6449,631;6925,607;7401,585;7877,563;8353,543;8829,524;1213,722;1689,702;2165,685;2641,672;3117,661;3593,652;4069,643;4545,633;5021,621;5497,606;5973,589;6449,570;6925,551;7401,533;7877,516;8353,500;8829,485" o:connectangles="0,0,0,0,0,0,0,0,0,0,0,0,0,0,0,0,0,0,0,0,0,0,0,0,0,0,0,0,0,0,0,0,0,0"/>
                </v:shape>
                <v:shape id="Freeform 51" o:spid="_x0000_s1147" style="position:absolute;left:3427;top:1149;width:6664;height:744;visibility:visible;mso-wrap-style:square;v-text-anchor:top" coordsize="6664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" path="m,744l476,649,952,553r476,-94l1904,372r476,-76l2856,235r476,-47l3808,153r476,-26l4760,105,5236,83,5712,58,6188,31,6664,e" filled="f" strokecolor="#7cae00" strokeweight=".04547mm">
                  <v:path arrowok="t" o:connecttype="custom" o:connectlocs="0,1893;476,1798;952,1702;1428,1608;1904,1521;2380,1445;2856,1384;3332,1337;3808,1302;4284,1276;4760,1254;5236,1232;5712,1207;6188,1180;6664,1149" o:connectangles="0,0,0,0,0,0,0,0,0,0,0,0,0,0,0"/>
                </v:shape>
                <v:shape id="Freeform 50" o:spid="_x0000_s1148" style="position:absolute;left:2475;top:1991;width:7616;height:657;visibility:visible;mso-wrap-style:square;v-text-anchor:top" coordsize="7616,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" path="m,657r476,-6l952,636r476,-23l1904,585r476,-36l2856,505r476,-52l3808,395r476,-62l4760,269r476,-61l5712,152r476,-49l6664,61,7140,27,7616,e" filled="f" strokecolor="#f8766d" strokeweight=".04547mm">
                  <v:path arrowok="t" o:connecttype="custom" o:connectlocs="0,2649;476,2643;952,2628;1428,2605;1904,2577;2380,2541;2856,2497;3332,2445;3808,2387;4284,2325;4760,2261;5236,2200;5712,2144;6188,2095;6664,2053;7140,2019;7616,1992" o:connectangles="0,0,0,0,0,0,0,0,0,0,0,0,0,0,0,0,0"/>
                </v:shape>
                <v:shape id="Freeform 49" o:spid="_x0000_s1149" style="position:absolute;left:2475;top:745;width:7616;height:217;visibility:visible;mso-wrap-style:square;v-text-anchor:top" coordsize="7616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" path="m,216l476,203,952,189r476,-14l1904,162r476,-13l2856,136r476,-13l3808,110,4284,97,4760,84,5236,70,5712,57,6188,43,6664,29,7140,15,7616,e" filled="f" strokecolor="#00bfc4" strokeweight=".04547mm">
                  <v:path arrowok="t" o:connecttype="custom" o:connectlocs="0,961;476,948;952,934;1428,920;1904,907;2380,894;2856,881;3332,868;3808,855;4284,842;4760,829;5236,815;5712,802;6188,788;6664,774;7140,760;7616,745" o:connectangles="0,0,0,0,0,0,0,0,0,0,0,0,0,0,0,0,0"/>
                </v:shape>
                <v:shape id="Freeform 48" o:spid="_x0000_s1150" style="position:absolute;left:2475;top:974;width:7616;height:209;visibility:visible;mso-wrap-style:square;v-text-anchor:top" coordsize="7616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" path="m,208r476,-5l952,197r476,-7l1904,181r476,-11l2856,157r476,-15l3808,125r476,-18l4760,89,5236,71,5712,54,6188,38,6664,24,7140,11,7616,e" filled="f" strokecolor="#c77cff" strokeweight=".04547mm">
                  <v:path arrowok="t" o:connecttype="custom" o:connectlocs="0,1183;476,1178;952,1172;1428,1165;1904,1156;2380,1145;2856,1132;3332,1117;3808,1100;4284,1082;4760,1064;5236,1046;5712,1029;6188,1013;6664,999;7140,986;7616,975" o:connectangles="0,0,0,0,0,0,0,0,0,0,0,0,0,0,0,0,0"/>
                </v:shape>
                <v:shape id="Freeform 47" o:spid="_x0000_s1151" style="position:absolute;left:2475;top:482;width:7616;height:251;visibility:visible;mso-wrap-style:square;v-text-anchor:top" coordsize="7616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" path="m,251l476,227,952,205r476,-20l1904,166r476,-17l2856,134r476,-12l3808,111r476,-10l4760,91,5236,81,5712,69,6188,55,6664,39,7140,20,7616,e" filled="f" strokecolor="#7cae00" strokeweight=".04547mm">
                  <v:path arrowok="t" o:connecttype="custom" o:connectlocs="0,733;476,709;952,687;1428,667;1904,648;2380,631;2856,616;3332,604;3808,593;4284,583;4760,573;5236,563;5712,551;6188,537;6664,521;7140,502;7616,482" o:connectangles="0,0,0,0,0,0,0,0,0,0,0,0,0,0,0,0,0"/>
                </v:shape>
                <v:shape id="AutoShape 46" o:spid="_x0000_s1152" style="position:absolute;left:1261;top:6509;width:12409;height:1928;visibility:visible;mso-wrap-style:square;v-text-anchor:top" coordsize="12409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" path="m1213,-5470r476,-54l2165,-5576r476,-49l3117,-5669r476,-41l4069,-5748r476,-34l5021,-5814r476,-31l5973,-5873r476,-28l6925,-5928r476,-26l7877,-5979r476,-25l8829,-6029m1213,-4846r476,-23l2165,-4894r476,-28l3117,-4952r476,-31l4069,-5016r476,-33l5021,-5082r476,-32l5973,-5143r476,-26l6925,-5193r476,-20l7877,-5230r476,-15l8829,-5258e" filled="f" strokecolor="#00bfc4" strokeweight=".04547mm">
                  <v:path arrowok="t" o:connecttype="custom" o:connectlocs="1213,1039;1689,985;2165,933;2641,884;3117,840;3593,799;4069,761;4545,727;5021,695;5497,664;5973,636;6449,608;6925,581;7401,555;7877,530;8353,505;8829,480;1213,1663;1689,1640;2165,1615;2641,1587;3117,1557;3593,1526;4069,1493;4545,1460;5021,1427;5497,1395;5973,1366;6449,1340;6925,1316;7401,1296;7877,1279;8353,1264;8829,1251" o:connectangles="0,0,0,0,0,0,0,0,0,0,0,0,0,0,0,0,0,0,0,0,0,0,0,0,0,0,0,0,0,0,0,0,0,0"/>
                </v:shape>
                <v:shape id="Freeform 45" o:spid="_x0000_s1153" style="position:absolute;left:2475;top:2025;width:7616;height:1249;visibility:visible;mso-wrap-style:square;v-text-anchor:top" coordsize="7616,1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" path="m,1248l476,1147,952,1038,1428,925,1904,814,2380,707,2856,605r476,-95l3808,421r476,-82l4760,267r476,-63l5712,151r476,-46l6664,65,7140,31,7616,e" filled="f" strokecolor="#f8766d" strokeweight=".04547mm">
                  <v:path arrowok="t" o:connecttype="custom" o:connectlocs="0,3273;476,3172;952,3063;1428,2950;1904,2839;2380,2732;2856,2630;3332,2535;3808,2446;4284,2364;4760,2292;5236,2229;5712,2176;6188,2130;6664,2090;7140,2056;7616,2025" o:connectangles="0,0,0,0,0,0,0,0,0,0,0,0,0,0,0,0,0"/>
                </v:shape>
                <v:shape id="Freeform 44" o:spid="_x0000_s1154" style="position:absolute;left:2475;top:896;width:7616;height:353;visibility:visible;mso-wrap-style:square;v-text-anchor:top" coordsize="7616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" path="m,353l476,311r476,1l1428,319r476,2l2380,343r476,-11l3332,318r476,-3l4284,223,4760,118,5236,65,5712,52,6188,31r476,-2l7140,28,7616,e" filled="f" strokecolor="#7cae00" strokeweight=".04547mm">
                  <v:path arrowok="t" o:connecttype="custom" o:connectlocs="0,1249;476,1207;952,1208;1428,1215;1904,1217;2380,1239;2856,1228;3332,1214;3808,1211;4284,1119;4760,1014;5236,961;5712,948;6188,927;6664,925;7140,924;7616,896" o:connectangles="0,0,0,0,0,0,0,0,0,0,0,0,0,0,0,0,0"/>
                </v:shape>
                <v:shape id="AutoShape 43" o:spid="_x0000_s1155" style="position:absolute;left:1261;top:5628;width:12409;height:1122;visibility:visible;mso-wrap-style:square;v-text-anchor:top" coordsize="12409,1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" path="m1213,-5001r476,-24l2165,-5049r476,-23l3117,-5094r476,-22l4069,-5136r476,-19l5021,-5173r476,-17l5973,-5206r476,-15l6925,-5235r476,-15l7877,-5265r476,-15l8829,-5295t-7616,-47l1689,-5366r476,-15l2641,-5411r476,-29l3593,-5469r476,-20l4545,-5508r476,-15l5497,-5567r476,-34l6449,-5655r476,5l7401,-5660r476,-29l8353,-5655r476,e" filled="f" strokecolor="#c77cff" strokeweight=".04547mm">
                  <v:path arrowok="t" o:connecttype="custom" o:connectlocs="1213,627;1689,603;2165,579;2641,556;3117,534;3593,512;4069,492;4545,473;5021,455;5497,438;5973,422;6449,407;6925,393;7401,378;7877,363;8353,348;8829,333;1213,286;1689,262;2165,247;2641,217;3117,188;3593,159;4069,139;4545,120;5021,105;5497,61;5973,27;6449,-27;6925,-22;7401,-32;7877,-61;8353,-27;8829,-27" o:connectangles="0,0,0,0,0,0,0,0,0,0,0,0,0,0,0,0,0,0,0,0,0,0,0,0,0,0,0,0,0,0,0,0,0,0"/>
                </v:shape>
                <v:shape id="Freeform 42" o:spid="_x0000_s1156" style="position:absolute;left:2475;top:1461;width:7616;height:1382;visibility:visible;mso-wrap-style:square;v-text-anchor:top" coordsize="7616,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" path="m,1381r476,-76l952,1218r476,-95l1904,1024,2380,923r476,-99l3332,727r476,-92l4284,548r476,-83l5236,386r476,-80l6188,226r476,-79l7140,70,7616,e" filled="f" strokecolor="#f8766d" strokeweight=".04547mm">
                  <v:path arrowok="t" o:connecttype="custom" o:connectlocs="0,2843;476,2767;952,2680;1428,2585;1904,2486;2380,2385;2856,2286;3332,2189;3808,2097;4284,2010;4760,1927;5236,1848;5712,1768;6188,1688;6664,1609;7140,1532;7616,1462" o:connectangles="0,0,0,0,0,0,0,0,0,0,0,0,0,0,0,0,0"/>
                </v:shape>
                <v:shape id="AutoShape 41" o:spid="_x0000_s1157" style="position:absolute;left:1261;top:6019;width:12409;height:641;visibility:visible;mso-wrap-style:square;v-text-anchor:top" coordsize="12409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" path="m1213,-5625r476,-20l2165,-5654r476,-10l3117,-5708r476,l4069,-5728r476,-29l5021,-5762r476,-34l5973,-5811r476,-10l6925,-5830r476,l7877,-5840r476,15l8829,-5825t-7616,378l1689,-5468r476,-20l2641,-5507r476,-19l3593,-5543r476,-16l4545,-5575r476,-16l5497,-5606r476,-15l6449,-5635r476,-15l7401,-5665r476,-14l8353,-5694r476,-15e" filled="f" strokecolor="#c77cff" strokeweight=".04547mm">
                  <v:path arrowok="t" o:connecttype="custom" o:connectlocs="1213,394;1689,374;2165,365;2641,355;3117,311;3593,311;4069,291;4545,262;5021,257;5497,223;5973,208;6449,198;6925,189;7401,189;7877,179;8353,194;8829,194;1213,572;1689,551;2165,531;2641,512;3117,493;3593,476;4069,460;4545,444;5021,428;5497,413;5973,398;6449,384;6925,369;7401,354;7877,340;8353,325;8829,310" o:connectangles="0,0,0,0,0,0,0,0,0,0,0,0,0,0,0,0,0,0,0,0,0,0,0,0,0,0,0,0,0,0,0,0,0,0"/>
                </v:shape>
                <v:shape id="AutoShape 40" o:spid="_x0000_s1158" style="position:absolute;left:1261;top:7084;width:12409;height:791;visibility:visible;mso-wrap-style:square;v-text-anchor:top" coordsize="12409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" path="m1213,-5767r476,-20l2165,-5809r476,-24l3117,-5858r476,-27l4069,-5913r476,-32l5021,-5977r476,-34l5973,-6044r476,-31l6925,-6103r476,-23l7877,-6145r476,-15l8829,-6172t-7616,378l1689,-5831r476,-36l2641,-5902r476,-34l3593,-5968r476,-31l4545,-6029r476,-30l5497,-6087r476,-27l6449,-6140r476,-25l7401,-6188r476,-22l8353,-6231r476,-21e" filled="f" strokecolor="#7cae00" strokeweight=".04547mm">
                  <v:path arrowok="t" o:connecttype="custom" o:connectlocs="1213,1317;1689,1297;2165,1275;2641,1251;3117,1226;3593,1199;4069,1171;4545,1139;5021,1107;5497,1073;5973,1040;6449,1009;6925,981;7401,958;7877,939;8353,924;8829,912;1213,1290;1689,1253;2165,1217;2641,1182;3117,1148;3593,1116;4069,1085;4545,1055;5021,1025;5497,997;5973,970;6449,944;6925,919;7401,896;7877,874;8353,853;8829,832" o:connectangles="0,0,0,0,0,0,0,0,0,0,0,0,0,0,0,0,0,0,0,0,0,0,0,0,0,0,0,0,0,0,0,0,0,0"/>
                </v:shape>
                <v:shape id="Freeform 39" o:spid="_x0000_s1159" style="position:absolute;left:2475;top:631;width:6664;height:187;visibility:visible;mso-wrap-style:square;v-text-anchor:top" coordsize="6664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" path="m,186l476,164,952,145r476,-16l1904,115r476,-12l2856,93r476,-9l3808,75r476,-9l4760,55,5236,43,5712,30,6188,15,6664,e" filled="f" strokecolor="#00bfc4" strokeweight=".04547mm">
                  <v:path arrowok="t" o:connecttype="custom" o:connectlocs="0,818;476,796;952,777;1428,761;1904,747;2380,735;2856,725;3332,716;3808,707;4284,698;4760,687;5236,675;5712,662;6188,647;6664,632" o:connectangles="0,0,0,0,0,0,0,0,0,0,0,0,0,0,0"/>
                </v:shape>
                <v:shape id="AutoShape 38" o:spid="_x0000_s1160" style="position:absolute;left:1261;top:6430;width:12409;height:5008;visibility:visible;mso-wrap-style:square;v-text-anchor:top" coordsize="12409,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" path="m1213,-5708r476,-21l2165,-5750r476,-19l3117,-5787r476,-18l4069,-5822r476,-17l5021,-5855r476,-17l5973,-5888r476,-18l6925,-5923r476,-18l7877,-5960r476,-19l8829,-5999m1213,-4453r476,-24l2165,-4504r476,-28l3117,-4564r476,-32l4069,-4630r476,-34l5021,-4697r476,-31l5973,-4757r476,-27l6925,-4810r476,-23l7877,-4856r476,-22m1213,-2925r476,-73l2165,-3084r476,-97l3117,-3289r476,-116l4069,-3532r476,-135l5021,-3807r476,-140l5973,-4083r476,-125l6925,-4319r476,-95l7877,-4491r476,-61l8829,-4598e" filled="f" strokecolor="#7cae00" strokeweight=".04547mm">
                  <v:path arrowok="t" o:connecttype="custom" o:connectlocs="1213,722;1689,701;2165,680;2641,661;3117,643;3593,625;4069,608;4545,591;5021,575;5497,558;5973,542;6449,524;6925,507;7401,489;7877,470;8353,451;8829,431;1213,1977;1689,1953;2165,1926;2641,1898;3117,1866;3593,1834;4069,1800;4545,1766;5021,1733;5497,1702;5973,1673;6449,1646;6925,1620;7401,1597;7877,1574;8353,1552;1213,3505;1689,3432;2165,3346;2641,3249;3117,3141;3593,3025;4069,2898;4545,2763;5021,2623;5497,2483;5973,2347;6449,2222;6925,2111;7401,2016;7877,1939;8353,1878;8829,1832" o:connectangles="0,0,0,0,0,0,0,0,0,0,0,0,0,0,0,0,0,0,0,0,0,0,0,0,0,0,0,0,0,0,0,0,0,0,0,0,0,0,0,0,0,0,0,0,0,0,0,0,0,0"/>
                </v:shape>
                <v:shape id="Freeform 37" o:spid="_x0000_s1161" style="position:absolute;left:7235;top:1901;width:2856;height:798;visibility:visible;mso-wrap-style:square;v-text-anchor:top" coordsize="2856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" path="m,798l476,620,952,453,1428,303,1904,176,2380,75,2856,e" filled="f" strokecolor="#f8766d" strokeweight=".04547mm">
                  <v:path arrowok="t" o:connecttype="custom" o:connectlocs="0,2699;476,2521;952,2354;1428,2204;1904,2077;2380,1976;2856,1901" o:connectangles="0,0,0,0,0,0,0"/>
                </v:shape>
                <v:rect id="Rectangle 36" o:spid="_x0000_s1162" style="position:absolute;left:2094;top:-690;width:8378;height:5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" filled="f" strokecolor="#333" strokeweight=".23169mm"/>
                <v:shape id="AutoShape 35" o:spid="_x0000_s1163" style="position:absolute;left:586;top:5835;width:13084;height:6981;visibility:visible;mso-wrap-style:square;v-text-anchor:top" coordsize="13084,6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" path="m1474,-1872r33,m1474,-2846r33,m1474,-3821r33,m1474,-4795r33,m1474,-5769r33,m1888,-1484r,-34m2364,-1484r,-34m2840,-1484r,-34m3316,-1484r,-34m3792,-1484r,-34m4268,-1484r,-34m4744,-1484r,-34m5220,-1484r,-34m5696,-1484r,-34m6172,-1484r,-34m6648,-1484r,-34m7124,-1484r,-34m7600,-1484r,-34m8076,-1484r,-34m8552,-1484r,-34m9028,-1484r,-34m9504,-1484r,-34e" filled="f" strokecolor="#333" strokeweight=".23169mm">
                  <v:path arrowok="t" o:connecttype="custom" o:connectlocs="1474,3963;1507,3963;1474,2989;1507,2989;1474,2014;1507,2014;1474,1040;1507,1040;1474,66;1507,66;1888,4351;1888,4317;2364,4351;2364,4317;2840,4351;2840,4317;3316,4351;3316,4317;3792,4351;3792,4317;4268,4351;4268,4317;4744,4351;4744,4317;5220,4351;5220,4317;5696,4351;5696,4317;6172,4351;6172,4317;6648,4351;6648,4317;7124,4351;7124,4317;7600,4351;7600,4317;8076,4351;8076,4317;8552,4351;8552,4317;9028,4351;9028,4317;9504,4351;9504,4317" o:connectangles="0,0,0,0,0,0,0,0,0,0,0,0,0,0,0,0,0,0,0,0,0,0,0,0,0,0,0,0,0,0,0,0,0,0,0,0,0,0,0,0,0,0,0,0"/>
                </v:shape>
                <v:rect id="Rectangle 34" o:spid="_x0000_s1164" style="position:absolute;left:6529;top:3816;width:3524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" stroked="f">
                  <v:fill opacity="52428f"/>
                </v:rect>
                <v:rect id="Rectangle 33" o:spid="_x0000_s1165" style="position:absolute;left:7418;top:3883;width:213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" stroked="f"/>
                <v:line id="Line 32" o:spid="_x0000_s1166" style="position:absolute;visibility:visible;mso-wrap-style:square" from="7439,3990" to="7609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" strokecolor="#f8766d" strokeweight=".92458mm"/>
                <v:rect id="Rectangle 31" o:spid="_x0000_s1167" style="position:absolute;left:7964;top:3883;width:213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OYIwwAAANw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E/h9Jl4gt3cAAAD//wMAUEsBAi0AFAAGAAgAAAAhANvh9svuAAAAhQEAABMAAAAAAAAAAAAA&#10;AAAAAAAAAFtDb250ZW50X1R5cGVzXS54bWxQSwECLQAUAAYACAAAACEAWvQsW78AAAAVAQAACwAA&#10;AAAAAAAAAAAAAAAfAQAAX3JlbHMvLnJlbHNQSwECLQAUAAYACAAAACEAvqDmCMMAAADcAAAADwAA&#10;AAAAAAAAAAAAAAAHAgAAZHJzL2Rvd25yZXYueG1sUEsFBgAAAAADAAMAtwAAAPcCAAAAAA==&#10;" stroked="f"/>
                <v:line id="Line 30" o:spid="_x0000_s1168" style="position:absolute;visibility:visible;mso-wrap-style:square" from="7986,3990" to="8155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" strokecolor="#7cae00" strokeweight=".92458mm"/>
                <v:rect id="Rectangle 29" o:spid="_x0000_s1169" style="position:absolute;left:8757;top:3883;width:213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" stroked="f"/>
                <v:line id="Line 28" o:spid="_x0000_s1170" style="position:absolute;visibility:visible;mso-wrap-style:square" from="8779,3990" to="8948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" strokecolor="#00bfc4" strokeweight=".92458mm"/>
                <v:rect id="Rectangle 27" o:spid="_x0000_s1171" style="position:absolute;left:9485;top:3883;width:213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" stroked="f"/>
                <v:line id="Line 26" o:spid="_x0000_s1172" style="position:absolute;visibility:visible;mso-wrap-style:square" from="9507,3990" to="9676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" strokecolor="#c77cff" strokeweight=".92458mm"/>
                <v:shape id="Text Box 25" o:spid="_x0000_s1173" type="#_x0000_t202" style="position:absolute;left:6597;top:3914;width:3409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p w14:paraId="41172E02" w14:textId="77777777" w:rsidR="007A602A" w:rsidRDefault="007A602A">
                        <w:pPr>
                          <w:tabs>
                            <w:tab w:val="left" w:pos="1100"/>
                            <w:tab w:val="left" w:pos="1646"/>
                            <w:tab w:val="left" w:pos="2439"/>
                            <w:tab w:val="left" w:pos="3167"/>
                          </w:tabs>
                          <w:spacing w:line="148" w:lineRule="exac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sz w:val="13"/>
                          </w:rPr>
                          <w:t>Income</w:t>
                        </w:r>
                        <w:r>
                          <w:rPr>
                            <w:rFonts w:ascii="Times New Roman" w:hAnsi="Times New Roman"/>
                            <w:spacing w:val="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3"/>
                          </w:rPr>
                          <w:t>group</w:t>
                        </w:r>
                        <w:r>
                          <w:rPr>
                            <w:rFonts w:ascii="Times New Roman" w:hAns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1"/>
                          </w:rPr>
                          <w:t>Low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1"/>
                          </w:rPr>
                          <w:tab/>
                          <w:t>Low−Mid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1"/>
                          </w:rPr>
                          <w:tab/>
                          <w:t>Up−Mid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1"/>
                          </w:rPr>
                          <w:tab/>
                          <w:t>High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E3A1B">
        <w:rPr>
          <w:rFonts w:ascii="Times New Roman"/>
          <w:color w:val="4D4D4D"/>
          <w:sz w:val="11"/>
        </w:rPr>
        <w:t>80</w:t>
      </w:r>
    </w:p>
    <w:p w14:paraId="0AFF23A9" w14:textId="77777777" w:rsidR="00AD1DEE" w:rsidRDefault="00AD1DEE">
      <w:pPr>
        <w:pStyle w:val="BodyText"/>
        <w:rPr>
          <w:rFonts w:ascii="Times New Roman"/>
        </w:rPr>
      </w:pPr>
    </w:p>
    <w:p w14:paraId="7907B1A7" w14:textId="77777777" w:rsidR="00AD1DEE" w:rsidRDefault="00AD1DEE">
      <w:pPr>
        <w:pStyle w:val="BodyText"/>
        <w:rPr>
          <w:rFonts w:ascii="Times New Roman"/>
        </w:rPr>
      </w:pPr>
    </w:p>
    <w:p w14:paraId="37375AC4" w14:textId="77777777" w:rsidR="00AD1DEE" w:rsidRDefault="00AD1DEE">
      <w:pPr>
        <w:pStyle w:val="BodyText"/>
        <w:spacing w:before="4"/>
        <w:rPr>
          <w:rFonts w:ascii="Times New Roman"/>
          <w:sz w:val="25"/>
        </w:rPr>
      </w:pPr>
    </w:p>
    <w:p w14:paraId="61A1D7DC" w14:textId="77777777" w:rsidR="00AD1DEE" w:rsidRDefault="008A4581">
      <w:pPr>
        <w:spacing w:before="96"/>
        <w:ind w:left="363"/>
        <w:rPr>
          <w:rFonts w:ascii="Times New Roman"/>
          <w:sz w:val="11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7B73473" wp14:editId="2A64096E">
                <wp:simplePos x="0" y="0"/>
                <wp:positionH relativeFrom="page">
                  <wp:posOffset>1090295</wp:posOffset>
                </wp:positionH>
                <wp:positionV relativeFrom="paragraph">
                  <wp:posOffset>33020</wp:posOffset>
                </wp:positionV>
                <wp:extent cx="120650" cy="1122680"/>
                <wp:effectExtent l="4445" t="0" r="0" b="1270"/>
                <wp:wrapNone/>
                <wp:docPr id="2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1122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5EB6A" w14:textId="77777777" w:rsidR="007A602A" w:rsidRDefault="007A602A">
                            <w:pPr>
                              <w:spacing w:before="19"/>
                              <w:ind w:left="20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3"/>
                              </w:rPr>
                              <w:t>Life expectancy in each</w:t>
                            </w:r>
                            <w:r>
                              <w:rPr>
                                <w:rFonts w:ascii="Times New Roman"/>
                                <w:spacing w:val="-23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3"/>
                              </w:rPr>
                              <w:t>country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73473" id="Text Box 23" o:spid="_x0000_s1174" type="#_x0000_t202" style="position:absolute;left:0;text-align:left;margin-left:85.85pt;margin-top:2.6pt;width:9.5pt;height:88.4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/vvsgIAALU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14:paraId="6DD5EB6A" w14:textId="77777777" w:rsidR="007A602A" w:rsidRDefault="007A602A">
                      <w:pPr>
                        <w:spacing w:before="19"/>
                        <w:ind w:left="20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Life expectancy in each</w:t>
                      </w:r>
                      <w:r>
                        <w:rPr>
                          <w:rFonts w:ascii="Times New Roman"/>
                          <w:spacing w:val="-23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country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3A1B">
        <w:rPr>
          <w:rFonts w:ascii="Times New Roman"/>
          <w:color w:val="4D4D4D"/>
          <w:sz w:val="11"/>
        </w:rPr>
        <w:t>70</w:t>
      </w:r>
    </w:p>
    <w:p w14:paraId="18E2F7C7" w14:textId="77777777" w:rsidR="00AD1DEE" w:rsidRDefault="00AD1DEE">
      <w:pPr>
        <w:pStyle w:val="BodyText"/>
        <w:rPr>
          <w:rFonts w:ascii="Times New Roman"/>
        </w:rPr>
      </w:pPr>
    </w:p>
    <w:p w14:paraId="56485380" w14:textId="77777777" w:rsidR="00AD1DEE" w:rsidRDefault="00AD1DEE">
      <w:pPr>
        <w:pStyle w:val="BodyText"/>
        <w:rPr>
          <w:rFonts w:ascii="Times New Roman"/>
        </w:rPr>
      </w:pPr>
    </w:p>
    <w:p w14:paraId="2FB836E8" w14:textId="77777777" w:rsidR="00AD1DEE" w:rsidRDefault="00AD1DEE">
      <w:pPr>
        <w:pStyle w:val="BodyText"/>
        <w:spacing w:before="5"/>
        <w:rPr>
          <w:rFonts w:ascii="Times New Roman"/>
          <w:sz w:val="25"/>
        </w:rPr>
      </w:pPr>
    </w:p>
    <w:p w14:paraId="491F4137" w14:textId="77777777" w:rsidR="00AD1DEE" w:rsidRDefault="00EE3A1B">
      <w:pPr>
        <w:spacing w:before="96"/>
        <w:ind w:left="363"/>
        <w:rPr>
          <w:rFonts w:ascii="Times New Roman"/>
          <w:sz w:val="11"/>
        </w:rPr>
      </w:pPr>
      <w:r>
        <w:rPr>
          <w:rFonts w:ascii="Times New Roman"/>
          <w:color w:val="4D4D4D"/>
          <w:sz w:val="11"/>
        </w:rPr>
        <w:t>60</w:t>
      </w:r>
    </w:p>
    <w:p w14:paraId="4F15BA24" w14:textId="77777777" w:rsidR="00AD1DEE" w:rsidRDefault="00AD1DEE">
      <w:pPr>
        <w:pStyle w:val="BodyText"/>
        <w:rPr>
          <w:rFonts w:ascii="Times New Roman"/>
        </w:rPr>
      </w:pPr>
    </w:p>
    <w:p w14:paraId="0F92C4C8" w14:textId="77777777" w:rsidR="00AD1DEE" w:rsidRDefault="00AD1DEE">
      <w:pPr>
        <w:pStyle w:val="BodyText"/>
        <w:rPr>
          <w:rFonts w:ascii="Times New Roman"/>
        </w:rPr>
      </w:pPr>
    </w:p>
    <w:p w14:paraId="0C93EDFF" w14:textId="77777777" w:rsidR="00AD1DEE" w:rsidRDefault="00AD1DEE">
      <w:pPr>
        <w:pStyle w:val="BodyText"/>
        <w:spacing w:before="4"/>
        <w:rPr>
          <w:rFonts w:ascii="Times New Roman"/>
          <w:sz w:val="25"/>
        </w:rPr>
      </w:pPr>
    </w:p>
    <w:p w14:paraId="221E121A" w14:textId="77777777" w:rsidR="00AD1DEE" w:rsidRDefault="00EE3A1B">
      <w:pPr>
        <w:spacing w:before="96"/>
        <w:ind w:left="363"/>
        <w:rPr>
          <w:rFonts w:ascii="Times New Roman"/>
          <w:sz w:val="11"/>
        </w:rPr>
      </w:pPr>
      <w:r>
        <w:rPr>
          <w:rFonts w:ascii="Times New Roman"/>
          <w:color w:val="4D4D4D"/>
          <w:sz w:val="11"/>
        </w:rPr>
        <w:t>50</w:t>
      </w:r>
    </w:p>
    <w:p w14:paraId="76A92757" w14:textId="77777777" w:rsidR="00AD1DEE" w:rsidRDefault="00AD1DEE">
      <w:pPr>
        <w:pStyle w:val="BodyText"/>
        <w:rPr>
          <w:rFonts w:ascii="Times New Roman"/>
        </w:rPr>
      </w:pPr>
    </w:p>
    <w:p w14:paraId="525721C6" w14:textId="77777777" w:rsidR="00AD1DEE" w:rsidRDefault="00AD1DEE">
      <w:pPr>
        <w:pStyle w:val="BodyText"/>
        <w:rPr>
          <w:rFonts w:ascii="Times New Roman"/>
        </w:rPr>
      </w:pPr>
    </w:p>
    <w:p w14:paraId="73B79BCB" w14:textId="77777777" w:rsidR="00AD1DEE" w:rsidRDefault="00AD1DEE">
      <w:pPr>
        <w:pStyle w:val="BodyText"/>
        <w:spacing w:before="4"/>
        <w:rPr>
          <w:rFonts w:ascii="Times New Roman"/>
          <w:sz w:val="25"/>
        </w:rPr>
      </w:pPr>
    </w:p>
    <w:p w14:paraId="65E0A60B" w14:textId="77777777" w:rsidR="00AD1DEE" w:rsidRDefault="00EE3A1B">
      <w:pPr>
        <w:spacing w:before="96"/>
        <w:ind w:left="363"/>
        <w:rPr>
          <w:rFonts w:ascii="Times New Roman"/>
          <w:sz w:val="11"/>
        </w:rPr>
      </w:pPr>
      <w:r>
        <w:rPr>
          <w:rFonts w:ascii="Times New Roman"/>
          <w:color w:val="4D4D4D"/>
          <w:sz w:val="11"/>
        </w:rPr>
        <w:t>40</w:t>
      </w:r>
    </w:p>
    <w:p w14:paraId="764ED207" w14:textId="77777777" w:rsidR="00AD1DEE" w:rsidRDefault="00AD1DEE">
      <w:pPr>
        <w:pStyle w:val="BodyText"/>
        <w:spacing w:before="10"/>
        <w:rPr>
          <w:rFonts w:ascii="Times New Roman"/>
          <w:sz w:val="19"/>
        </w:rPr>
      </w:pPr>
    </w:p>
    <w:p w14:paraId="48DC552C" w14:textId="77777777" w:rsidR="00AD1DEE" w:rsidRDefault="00EE3A1B">
      <w:pPr>
        <w:tabs>
          <w:tab w:val="left" w:pos="475"/>
          <w:tab w:val="left" w:pos="951"/>
          <w:tab w:val="left" w:pos="1427"/>
          <w:tab w:val="left" w:pos="1903"/>
          <w:tab w:val="left" w:pos="2379"/>
          <w:tab w:val="left" w:pos="2855"/>
          <w:tab w:val="left" w:pos="3331"/>
          <w:tab w:val="left" w:pos="3807"/>
          <w:tab w:val="left" w:pos="4283"/>
          <w:tab w:val="left" w:pos="4759"/>
          <w:tab w:val="left" w:pos="5235"/>
          <w:tab w:val="left" w:pos="5711"/>
          <w:tab w:val="left" w:pos="6187"/>
          <w:tab w:val="left" w:pos="6663"/>
          <w:tab w:val="left" w:pos="7139"/>
          <w:tab w:val="left" w:pos="7615"/>
        </w:tabs>
        <w:spacing w:before="96"/>
        <w:ind w:right="1231"/>
        <w:jc w:val="center"/>
        <w:rPr>
          <w:rFonts w:ascii="Times New Roman"/>
          <w:sz w:val="11"/>
        </w:rPr>
      </w:pPr>
      <w:r>
        <w:rPr>
          <w:rFonts w:ascii="Times New Roman"/>
          <w:color w:val="4D4D4D"/>
          <w:sz w:val="11"/>
        </w:rPr>
        <w:t>2000</w:t>
      </w:r>
      <w:r>
        <w:rPr>
          <w:rFonts w:ascii="Times New Roman"/>
          <w:color w:val="4D4D4D"/>
          <w:sz w:val="11"/>
        </w:rPr>
        <w:tab/>
        <w:t>2001</w:t>
      </w:r>
      <w:r>
        <w:rPr>
          <w:rFonts w:ascii="Times New Roman"/>
          <w:color w:val="4D4D4D"/>
          <w:sz w:val="11"/>
        </w:rPr>
        <w:tab/>
        <w:t>2002</w:t>
      </w:r>
      <w:r>
        <w:rPr>
          <w:rFonts w:ascii="Times New Roman"/>
          <w:color w:val="4D4D4D"/>
          <w:sz w:val="11"/>
        </w:rPr>
        <w:tab/>
        <w:t>2003</w:t>
      </w:r>
      <w:r>
        <w:rPr>
          <w:rFonts w:ascii="Times New Roman"/>
          <w:color w:val="4D4D4D"/>
          <w:sz w:val="11"/>
        </w:rPr>
        <w:tab/>
        <w:t>2004</w:t>
      </w:r>
      <w:r>
        <w:rPr>
          <w:rFonts w:ascii="Times New Roman"/>
          <w:color w:val="4D4D4D"/>
          <w:sz w:val="11"/>
        </w:rPr>
        <w:tab/>
        <w:t>2005</w:t>
      </w:r>
      <w:r>
        <w:rPr>
          <w:rFonts w:ascii="Times New Roman"/>
          <w:color w:val="4D4D4D"/>
          <w:sz w:val="11"/>
        </w:rPr>
        <w:tab/>
        <w:t>2006</w:t>
      </w:r>
      <w:r>
        <w:rPr>
          <w:rFonts w:ascii="Times New Roman"/>
          <w:color w:val="4D4D4D"/>
          <w:sz w:val="11"/>
        </w:rPr>
        <w:tab/>
        <w:t>2007</w:t>
      </w:r>
      <w:r>
        <w:rPr>
          <w:rFonts w:ascii="Times New Roman"/>
          <w:color w:val="4D4D4D"/>
          <w:sz w:val="11"/>
        </w:rPr>
        <w:tab/>
        <w:t>2008</w:t>
      </w:r>
      <w:r>
        <w:rPr>
          <w:rFonts w:ascii="Times New Roman"/>
          <w:color w:val="4D4D4D"/>
          <w:sz w:val="11"/>
        </w:rPr>
        <w:tab/>
        <w:t>2009</w:t>
      </w:r>
      <w:r>
        <w:rPr>
          <w:rFonts w:ascii="Times New Roman"/>
          <w:color w:val="4D4D4D"/>
          <w:sz w:val="11"/>
        </w:rPr>
        <w:tab/>
        <w:t>2010</w:t>
      </w:r>
      <w:r>
        <w:rPr>
          <w:rFonts w:ascii="Times New Roman"/>
          <w:color w:val="4D4D4D"/>
          <w:sz w:val="11"/>
        </w:rPr>
        <w:tab/>
        <w:t>2011</w:t>
      </w:r>
      <w:r>
        <w:rPr>
          <w:rFonts w:ascii="Times New Roman"/>
          <w:color w:val="4D4D4D"/>
          <w:sz w:val="11"/>
        </w:rPr>
        <w:tab/>
        <w:t>2012</w:t>
      </w:r>
      <w:r>
        <w:rPr>
          <w:rFonts w:ascii="Times New Roman"/>
          <w:color w:val="4D4D4D"/>
          <w:sz w:val="11"/>
        </w:rPr>
        <w:tab/>
        <w:t>2013</w:t>
      </w:r>
      <w:r>
        <w:rPr>
          <w:rFonts w:ascii="Times New Roman"/>
          <w:color w:val="4D4D4D"/>
          <w:sz w:val="11"/>
        </w:rPr>
        <w:tab/>
        <w:t>2014</w:t>
      </w:r>
      <w:r>
        <w:rPr>
          <w:rFonts w:ascii="Times New Roman"/>
          <w:color w:val="4D4D4D"/>
          <w:sz w:val="11"/>
        </w:rPr>
        <w:tab/>
        <w:t>2015</w:t>
      </w:r>
      <w:r>
        <w:rPr>
          <w:rFonts w:ascii="Times New Roman"/>
          <w:color w:val="4D4D4D"/>
          <w:sz w:val="11"/>
        </w:rPr>
        <w:tab/>
        <w:t>2016</w:t>
      </w:r>
    </w:p>
    <w:p w14:paraId="47BC51ED" w14:textId="77777777" w:rsidR="00AD1DEE" w:rsidRDefault="00EE3A1B">
      <w:pPr>
        <w:spacing w:before="11"/>
        <w:ind w:left="285" w:right="1516"/>
        <w:jc w:val="center"/>
        <w:rPr>
          <w:rFonts w:ascii="Times New Roman"/>
          <w:sz w:val="13"/>
        </w:rPr>
      </w:pPr>
      <w:r>
        <w:rPr>
          <w:rFonts w:ascii="Times New Roman"/>
          <w:w w:val="105"/>
          <w:sz w:val="13"/>
        </w:rPr>
        <w:t>Year</w:t>
      </w:r>
    </w:p>
    <w:p w14:paraId="1E9FBBE1" w14:textId="77777777" w:rsidR="00AD1DEE" w:rsidRDefault="00AD1DEE">
      <w:pPr>
        <w:pStyle w:val="BodyText"/>
        <w:rPr>
          <w:rFonts w:ascii="Times New Roman"/>
        </w:rPr>
      </w:pPr>
    </w:p>
    <w:p w14:paraId="70F764DA" w14:textId="77777777" w:rsidR="00AD1DEE" w:rsidRDefault="00AD1DEE">
      <w:pPr>
        <w:pStyle w:val="BodyText"/>
        <w:spacing w:before="5"/>
        <w:rPr>
          <w:rFonts w:ascii="Times New Roman"/>
          <w:sz w:val="16"/>
        </w:rPr>
      </w:pPr>
    </w:p>
    <w:p w14:paraId="5DE4EF49" w14:textId="77777777" w:rsidR="00AD1DEE" w:rsidRDefault="00EE3A1B">
      <w:pPr>
        <w:spacing w:before="130"/>
        <w:ind w:left="1206"/>
        <w:rPr>
          <w:rFonts w:ascii="Times New Roman"/>
          <w:sz w:val="16"/>
        </w:rPr>
      </w:pPr>
      <w:r>
        <w:rPr>
          <w:rFonts w:ascii="Times New Roman"/>
          <w:w w:val="110"/>
          <w:sz w:val="16"/>
        </w:rPr>
        <w:t xml:space="preserve">Figure 1: Life expectancy in 184 countries </w:t>
      </w:r>
      <w:bookmarkStart w:id="46" w:name="_bookmark0"/>
      <w:bookmarkEnd w:id="46"/>
      <w:r>
        <w:rPr>
          <w:rFonts w:ascii="Times New Roman"/>
          <w:w w:val="110"/>
          <w:sz w:val="16"/>
        </w:rPr>
        <w:t>stratified by country income group, 2000 - 2016</w:t>
      </w:r>
    </w:p>
    <w:p w14:paraId="32BCB988" w14:textId="77777777" w:rsidR="00AD1DEE" w:rsidRDefault="00AD1DEE">
      <w:pPr>
        <w:pStyle w:val="BodyText"/>
        <w:rPr>
          <w:rFonts w:ascii="Times New Roman"/>
          <w:sz w:val="22"/>
        </w:rPr>
      </w:pPr>
    </w:p>
    <w:p w14:paraId="0D267378" w14:textId="77777777" w:rsidR="00AD1DEE" w:rsidRDefault="00EE3A1B">
      <w:pPr>
        <w:pStyle w:val="BodyText"/>
        <w:spacing w:before="149" w:line="420" w:lineRule="auto"/>
        <w:ind w:left="140" w:right="1691"/>
      </w:pPr>
      <w:r>
        <w:t>reproducible</w:t>
      </w:r>
      <w:r>
        <w:rPr>
          <w:spacing w:val="-5"/>
        </w:rPr>
        <w:t xml:space="preserve"> </w:t>
      </w:r>
      <w:r>
        <w:t>research,</w:t>
      </w:r>
      <w:r>
        <w:rPr>
          <w:spacing w:val="-5"/>
        </w:rPr>
        <w:t xml:space="preserve"> </w:t>
      </w:r>
      <w:r>
        <w:rPr>
          <w:spacing w:val="-3"/>
        </w:rPr>
        <w:t>we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rPr>
          <w:spacing w:val="-3"/>
        </w:rPr>
        <w:t>we</w:t>
      </w:r>
      <w:r>
        <w:rPr>
          <w:spacing w:val="-5"/>
        </w:rPr>
        <w:t xml:space="preserve"> </w:t>
      </w:r>
      <w:r>
        <w:t>used to</w:t>
      </w:r>
      <w:r>
        <w:rPr>
          <w:spacing w:val="-20"/>
        </w:rPr>
        <w:t xml:space="preserve"> </w:t>
      </w:r>
      <w:r>
        <w:t>write</w:t>
      </w:r>
      <w:r>
        <w:rPr>
          <w:spacing w:val="-20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paper.</w:t>
      </w:r>
      <w:r>
        <w:rPr>
          <w:spacing w:val="-10"/>
        </w:rPr>
        <w:t xml:space="preserve"> </w:t>
      </w:r>
      <w:r>
        <w:t>Interested</w:t>
      </w:r>
      <w:r>
        <w:rPr>
          <w:spacing w:val="-20"/>
        </w:rPr>
        <w:t xml:space="preserve"> </w:t>
      </w:r>
      <w:r>
        <w:t>readers</w:t>
      </w:r>
      <w:r>
        <w:rPr>
          <w:spacing w:val="-20"/>
        </w:rPr>
        <w:t xml:space="preserve"> </w:t>
      </w:r>
      <w:r>
        <w:t>can</w:t>
      </w:r>
      <w:r>
        <w:rPr>
          <w:spacing w:val="-20"/>
        </w:rPr>
        <w:t xml:space="preserve"> </w:t>
      </w:r>
      <w:r>
        <w:t>find</w:t>
      </w:r>
      <w:r>
        <w:rPr>
          <w:spacing w:val="-20"/>
        </w:rPr>
        <w:t xml:space="preserve"> </w:t>
      </w:r>
      <w:r>
        <w:t>them</w:t>
      </w:r>
      <w:r>
        <w:rPr>
          <w:spacing w:val="-20"/>
        </w:rPr>
        <w:t xml:space="preserve"> </w:t>
      </w:r>
      <w:r>
        <w:t>at</w:t>
      </w:r>
      <w:r>
        <w:rPr>
          <w:color w:val="0000FF"/>
        </w:rPr>
        <w:t>h</w:t>
      </w:r>
      <w:hyperlink r:id="rId17">
        <w:r>
          <w:rPr>
            <w:color w:val="0000FF"/>
          </w:rPr>
          <w:t>ttps://github.com/caimiao0714/GHRP-UHC</w:t>
        </w:r>
        <w:r>
          <w:t>.</w:t>
        </w:r>
      </w:hyperlink>
    </w:p>
    <w:p w14:paraId="17288D00" w14:textId="77777777" w:rsidR="00AD1DEE" w:rsidRDefault="00AD1DEE">
      <w:pPr>
        <w:pStyle w:val="BodyText"/>
        <w:spacing w:before="2"/>
        <w:rPr>
          <w:sz w:val="31"/>
        </w:rPr>
      </w:pPr>
    </w:p>
    <w:p w14:paraId="09B5FAA4" w14:textId="77777777" w:rsidR="00AD1DEE" w:rsidRDefault="00EE3A1B">
      <w:pPr>
        <w:pStyle w:val="Heading1"/>
        <w:numPr>
          <w:ilvl w:val="0"/>
          <w:numId w:val="2"/>
        </w:numPr>
        <w:tabs>
          <w:tab w:val="left" w:pos="434"/>
        </w:tabs>
      </w:pPr>
      <w:bookmarkStart w:id="47" w:name="Results"/>
      <w:bookmarkEnd w:id="47"/>
      <w:r>
        <w:t>Results</w:t>
      </w:r>
    </w:p>
    <w:p w14:paraId="255D1D8D" w14:textId="77777777" w:rsidR="00AD1DEE" w:rsidRDefault="00AD1DEE">
      <w:pPr>
        <w:pStyle w:val="BodyText"/>
        <w:spacing w:before="3"/>
        <w:rPr>
          <w:b/>
          <w:sz w:val="30"/>
        </w:rPr>
      </w:pPr>
    </w:p>
    <w:p w14:paraId="00437801" w14:textId="77777777" w:rsidR="00AD1DEE" w:rsidRDefault="00EE3A1B">
      <w:pPr>
        <w:pStyle w:val="ListParagraph"/>
        <w:numPr>
          <w:ilvl w:val="1"/>
          <w:numId w:val="2"/>
        </w:numPr>
        <w:tabs>
          <w:tab w:val="left" w:pos="569"/>
        </w:tabs>
        <w:spacing w:before="0"/>
        <w:rPr>
          <w:i/>
          <w:sz w:val="20"/>
        </w:rPr>
      </w:pPr>
      <w:bookmarkStart w:id="48" w:name="Characteristics_of_the_countries_by_inco"/>
      <w:bookmarkEnd w:id="48"/>
      <w:r>
        <w:rPr>
          <w:i/>
          <w:sz w:val="20"/>
        </w:rPr>
        <w:t>Characteristics of the countries by</w:t>
      </w:r>
      <w:r>
        <w:rPr>
          <w:i/>
          <w:spacing w:val="28"/>
          <w:sz w:val="20"/>
        </w:rPr>
        <w:t xml:space="preserve"> </w:t>
      </w:r>
      <w:r>
        <w:rPr>
          <w:i/>
          <w:spacing w:val="-3"/>
          <w:sz w:val="20"/>
        </w:rPr>
        <w:t>income group</w:t>
      </w:r>
    </w:p>
    <w:p w14:paraId="375F604F" w14:textId="77777777" w:rsidR="00AD1DEE" w:rsidRDefault="00AD1DEE">
      <w:pPr>
        <w:pStyle w:val="BodyText"/>
        <w:spacing w:before="7"/>
        <w:rPr>
          <w:i/>
          <w:sz w:val="40"/>
        </w:rPr>
      </w:pPr>
    </w:p>
    <w:p w14:paraId="60FE750A" w14:textId="77777777" w:rsidR="00AD1DEE" w:rsidRDefault="00EE3A1B">
      <w:pPr>
        <w:spacing w:before="1" w:after="22"/>
        <w:ind w:left="274" w:right="1831"/>
        <w:jc w:val="center"/>
        <w:rPr>
          <w:rFonts w:ascii="Times New Roman"/>
          <w:sz w:val="16"/>
        </w:rPr>
      </w:pPr>
      <w:bookmarkStart w:id="49" w:name="_bookmark1"/>
      <w:bookmarkEnd w:id="49"/>
      <w:r>
        <w:rPr>
          <w:rFonts w:ascii="Times New Roman"/>
          <w:w w:val="110"/>
          <w:sz w:val="16"/>
        </w:rPr>
        <w:t>Table 1: Characteristics of the 184 countries by income group, 2000 - 2016</w:t>
      </w:r>
    </w:p>
    <w:tbl>
      <w:tblPr>
        <w:tblW w:w="0" w:type="auto"/>
        <w:tblInd w:w="1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3"/>
        <w:gridCol w:w="1050"/>
        <w:gridCol w:w="979"/>
        <w:gridCol w:w="1050"/>
        <w:gridCol w:w="1050"/>
        <w:gridCol w:w="1050"/>
      </w:tblGrid>
      <w:tr w:rsidR="00AD1DEE" w14:paraId="7086B579" w14:textId="77777777">
        <w:trPr>
          <w:trHeight w:val="232"/>
        </w:trPr>
        <w:tc>
          <w:tcPr>
            <w:tcW w:w="3613" w:type="dxa"/>
            <w:tcBorders>
              <w:top w:val="single" w:sz="6" w:space="0" w:color="000000"/>
              <w:bottom w:val="single" w:sz="4" w:space="0" w:color="000000"/>
            </w:tcBorders>
          </w:tcPr>
          <w:p w14:paraId="1CDCEDA8" w14:textId="77777777" w:rsidR="00AD1DEE" w:rsidRDefault="00AD1DEE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50" w:type="dxa"/>
            <w:tcBorders>
              <w:top w:val="single" w:sz="6" w:space="0" w:color="000000"/>
              <w:bottom w:val="single" w:sz="4" w:space="0" w:color="000000"/>
            </w:tcBorders>
          </w:tcPr>
          <w:p w14:paraId="62960485" w14:textId="77777777" w:rsidR="00AD1DEE" w:rsidRDefault="00EE3A1B">
            <w:pPr>
              <w:pStyle w:val="TableParagraph"/>
              <w:spacing w:before="29" w:line="240" w:lineRule="auto"/>
              <w:rPr>
                <w:sz w:val="14"/>
              </w:rPr>
            </w:pPr>
            <w:r>
              <w:rPr>
                <w:sz w:val="14"/>
              </w:rPr>
              <w:t>Overall</w:t>
            </w:r>
          </w:p>
        </w:tc>
        <w:tc>
          <w:tcPr>
            <w:tcW w:w="979" w:type="dxa"/>
            <w:tcBorders>
              <w:top w:val="single" w:sz="6" w:space="0" w:color="000000"/>
              <w:bottom w:val="single" w:sz="4" w:space="0" w:color="000000"/>
            </w:tcBorders>
          </w:tcPr>
          <w:p w14:paraId="30384EE4" w14:textId="77777777" w:rsidR="00AD1DEE" w:rsidRDefault="00EE3A1B">
            <w:pPr>
              <w:pStyle w:val="TableParagraph"/>
              <w:spacing w:before="29" w:line="240" w:lineRule="auto"/>
              <w:rPr>
                <w:sz w:val="14"/>
              </w:rPr>
            </w:pPr>
            <w:r>
              <w:rPr>
                <w:sz w:val="14"/>
              </w:rPr>
              <w:t>Low</w:t>
            </w:r>
          </w:p>
        </w:tc>
        <w:tc>
          <w:tcPr>
            <w:tcW w:w="1050" w:type="dxa"/>
            <w:tcBorders>
              <w:top w:val="single" w:sz="6" w:space="0" w:color="000000"/>
              <w:bottom w:val="single" w:sz="4" w:space="0" w:color="000000"/>
            </w:tcBorders>
          </w:tcPr>
          <w:p w14:paraId="7B373BDE" w14:textId="77777777" w:rsidR="00AD1DEE" w:rsidRDefault="00EE3A1B">
            <w:pPr>
              <w:pStyle w:val="TableParagraph"/>
              <w:spacing w:before="29" w:line="240" w:lineRule="auto"/>
              <w:rPr>
                <w:sz w:val="14"/>
              </w:rPr>
            </w:pPr>
            <w:r>
              <w:rPr>
                <w:sz w:val="14"/>
              </w:rPr>
              <w:t>Low-Mid</w:t>
            </w:r>
          </w:p>
        </w:tc>
        <w:tc>
          <w:tcPr>
            <w:tcW w:w="1050" w:type="dxa"/>
            <w:tcBorders>
              <w:top w:val="single" w:sz="6" w:space="0" w:color="000000"/>
              <w:bottom w:val="single" w:sz="4" w:space="0" w:color="000000"/>
            </w:tcBorders>
          </w:tcPr>
          <w:p w14:paraId="1100B8F3" w14:textId="77777777" w:rsidR="00AD1DEE" w:rsidRDefault="00EE3A1B">
            <w:pPr>
              <w:pStyle w:val="TableParagraph"/>
              <w:spacing w:before="29" w:line="240" w:lineRule="auto"/>
              <w:rPr>
                <w:sz w:val="14"/>
              </w:rPr>
            </w:pPr>
            <w:r>
              <w:rPr>
                <w:sz w:val="14"/>
              </w:rPr>
              <w:t>Up-Mid</w:t>
            </w:r>
          </w:p>
        </w:tc>
        <w:tc>
          <w:tcPr>
            <w:tcW w:w="1050" w:type="dxa"/>
            <w:tcBorders>
              <w:top w:val="single" w:sz="6" w:space="0" w:color="000000"/>
              <w:bottom w:val="single" w:sz="4" w:space="0" w:color="000000"/>
            </w:tcBorders>
          </w:tcPr>
          <w:p w14:paraId="63C3FB25" w14:textId="77777777" w:rsidR="00AD1DEE" w:rsidRDefault="00EE3A1B">
            <w:pPr>
              <w:pStyle w:val="TableParagraph"/>
              <w:spacing w:before="29" w:line="240" w:lineRule="auto"/>
              <w:rPr>
                <w:sz w:val="14"/>
              </w:rPr>
            </w:pPr>
            <w:r>
              <w:rPr>
                <w:sz w:val="14"/>
              </w:rPr>
              <w:t>High</w:t>
            </w:r>
          </w:p>
        </w:tc>
      </w:tr>
      <w:tr w:rsidR="00AD1DEE" w14:paraId="7BE6C664" w14:textId="77777777">
        <w:trPr>
          <w:trHeight w:val="184"/>
        </w:trPr>
        <w:tc>
          <w:tcPr>
            <w:tcW w:w="3613" w:type="dxa"/>
            <w:tcBorders>
              <w:top w:val="single" w:sz="4" w:space="0" w:color="000000"/>
            </w:tcBorders>
          </w:tcPr>
          <w:p w14:paraId="7AECC689" w14:textId="77777777" w:rsidR="00AD1DEE" w:rsidRDefault="00EE3A1B">
            <w:pPr>
              <w:pStyle w:val="TableParagraph"/>
              <w:spacing w:before="29"/>
              <w:rPr>
                <w:sz w:val="14"/>
              </w:rPr>
            </w:pPr>
            <w:r>
              <w:rPr>
                <w:sz w:val="14"/>
              </w:rPr>
              <w:t>No of observations</w:t>
            </w:r>
          </w:p>
        </w:tc>
        <w:tc>
          <w:tcPr>
            <w:tcW w:w="1050" w:type="dxa"/>
            <w:tcBorders>
              <w:top w:val="single" w:sz="4" w:space="0" w:color="000000"/>
            </w:tcBorders>
          </w:tcPr>
          <w:p w14:paraId="68895F0B" w14:textId="77777777" w:rsidR="00AD1DEE" w:rsidRDefault="00EE3A1B">
            <w:pPr>
              <w:pStyle w:val="TableParagraph"/>
              <w:spacing w:before="29"/>
              <w:rPr>
                <w:sz w:val="14"/>
              </w:rPr>
            </w:pPr>
            <w:r>
              <w:rPr>
                <w:sz w:val="14"/>
              </w:rPr>
              <w:t>2975</w:t>
            </w:r>
          </w:p>
        </w:tc>
        <w:tc>
          <w:tcPr>
            <w:tcW w:w="979" w:type="dxa"/>
            <w:tcBorders>
              <w:top w:val="single" w:sz="4" w:space="0" w:color="000000"/>
            </w:tcBorders>
          </w:tcPr>
          <w:p w14:paraId="79100AC6" w14:textId="77777777" w:rsidR="00AD1DEE" w:rsidRDefault="00EE3A1B">
            <w:pPr>
              <w:pStyle w:val="TableParagraph"/>
              <w:spacing w:before="29"/>
              <w:rPr>
                <w:sz w:val="14"/>
              </w:rPr>
            </w:pPr>
            <w:r>
              <w:rPr>
                <w:sz w:val="14"/>
              </w:rPr>
              <w:t>459</w:t>
            </w:r>
          </w:p>
        </w:tc>
        <w:tc>
          <w:tcPr>
            <w:tcW w:w="1050" w:type="dxa"/>
            <w:tcBorders>
              <w:top w:val="single" w:sz="4" w:space="0" w:color="000000"/>
            </w:tcBorders>
          </w:tcPr>
          <w:p w14:paraId="777A4FB4" w14:textId="77777777" w:rsidR="00AD1DEE" w:rsidRDefault="00EE3A1B">
            <w:pPr>
              <w:pStyle w:val="TableParagraph"/>
              <w:spacing w:before="29"/>
              <w:rPr>
                <w:sz w:val="14"/>
              </w:rPr>
            </w:pPr>
            <w:r>
              <w:rPr>
                <w:w w:val="95"/>
                <w:sz w:val="14"/>
              </w:rPr>
              <w:t>830</w:t>
            </w:r>
          </w:p>
        </w:tc>
        <w:tc>
          <w:tcPr>
            <w:tcW w:w="1050" w:type="dxa"/>
            <w:tcBorders>
              <w:top w:val="single" w:sz="4" w:space="0" w:color="000000"/>
            </w:tcBorders>
          </w:tcPr>
          <w:p w14:paraId="2A509D4F" w14:textId="77777777" w:rsidR="00AD1DEE" w:rsidRDefault="00EE3A1B">
            <w:pPr>
              <w:pStyle w:val="TableParagraph"/>
              <w:spacing w:before="29"/>
              <w:ind w:left="84"/>
              <w:rPr>
                <w:sz w:val="14"/>
              </w:rPr>
            </w:pPr>
            <w:r>
              <w:rPr>
                <w:sz w:val="14"/>
              </w:rPr>
              <w:t>826</w:t>
            </w:r>
          </w:p>
        </w:tc>
        <w:tc>
          <w:tcPr>
            <w:tcW w:w="1050" w:type="dxa"/>
            <w:tcBorders>
              <w:top w:val="single" w:sz="4" w:space="0" w:color="000000"/>
            </w:tcBorders>
          </w:tcPr>
          <w:p w14:paraId="71AFAF58" w14:textId="77777777" w:rsidR="00AD1DEE" w:rsidRDefault="00EE3A1B">
            <w:pPr>
              <w:pStyle w:val="TableParagraph"/>
              <w:spacing w:before="29"/>
              <w:ind w:left="84"/>
              <w:rPr>
                <w:sz w:val="14"/>
              </w:rPr>
            </w:pPr>
            <w:r>
              <w:rPr>
                <w:w w:val="95"/>
                <w:sz w:val="14"/>
              </w:rPr>
              <w:t>860</w:t>
            </w:r>
          </w:p>
        </w:tc>
      </w:tr>
      <w:tr w:rsidR="00AD1DEE" w14:paraId="3CE33354" w14:textId="77777777">
        <w:trPr>
          <w:trHeight w:val="171"/>
        </w:trPr>
        <w:tc>
          <w:tcPr>
            <w:tcW w:w="3613" w:type="dxa"/>
          </w:tcPr>
          <w:p w14:paraId="5F55DB3E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Life expectancy</w:t>
            </w:r>
          </w:p>
        </w:tc>
        <w:tc>
          <w:tcPr>
            <w:tcW w:w="1050" w:type="dxa"/>
          </w:tcPr>
          <w:p w14:paraId="7BC8CF88" w14:textId="77777777" w:rsidR="00AD1DEE" w:rsidRDefault="00EE3A1B">
            <w:pPr>
              <w:pStyle w:val="TableParagraph"/>
              <w:ind w:left="86"/>
              <w:rPr>
                <w:sz w:val="14"/>
              </w:rPr>
            </w:pPr>
            <w:r>
              <w:rPr>
                <w:sz w:val="14"/>
              </w:rPr>
              <w:t>69.27 (9.09)</w:t>
            </w:r>
          </w:p>
        </w:tc>
        <w:tc>
          <w:tcPr>
            <w:tcW w:w="979" w:type="dxa"/>
          </w:tcPr>
          <w:p w14:paraId="61CE97D4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56.65 (5.59)</w:t>
            </w:r>
          </w:p>
        </w:tc>
        <w:tc>
          <w:tcPr>
            <w:tcW w:w="1050" w:type="dxa"/>
          </w:tcPr>
          <w:p w14:paraId="4DA390EF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65.45 (7.26)</w:t>
            </w:r>
          </w:p>
        </w:tc>
        <w:tc>
          <w:tcPr>
            <w:tcW w:w="1050" w:type="dxa"/>
          </w:tcPr>
          <w:p w14:paraId="16FBF067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71.22 (5.71)</w:t>
            </w:r>
          </w:p>
        </w:tc>
        <w:tc>
          <w:tcPr>
            <w:tcW w:w="1050" w:type="dxa"/>
          </w:tcPr>
          <w:p w14:paraId="5A424F25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77.82 (3.35)</w:t>
            </w:r>
          </w:p>
        </w:tc>
      </w:tr>
      <w:tr w:rsidR="00AD1DEE" w14:paraId="5BFB9EF1" w14:textId="77777777">
        <w:trPr>
          <w:trHeight w:val="171"/>
        </w:trPr>
        <w:tc>
          <w:tcPr>
            <w:tcW w:w="3613" w:type="dxa"/>
          </w:tcPr>
          <w:p w14:paraId="73350523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Compulsory health insurance as percent of CHE</w:t>
            </w:r>
          </w:p>
        </w:tc>
        <w:tc>
          <w:tcPr>
            <w:tcW w:w="1050" w:type="dxa"/>
          </w:tcPr>
          <w:p w14:paraId="541317EF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13.86 (22.08)</w:t>
            </w:r>
          </w:p>
        </w:tc>
        <w:tc>
          <w:tcPr>
            <w:tcW w:w="979" w:type="dxa"/>
          </w:tcPr>
          <w:p w14:paraId="7B8A0E5A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1.35 (2.53)</w:t>
            </w:r>
          </w:p>
        </w:tc>
        <w:tc>
          <w:tcPr>
            <w:tcW w:w="1050" w:type="dxa"/>
          </w:tcPr>
          <w:p w14:paraId="7A558D6D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6.58 (9.78)</w:t>
            </w:r>
          </w:p>
        </w:tc>
        <w:tc>
          <w:tcPr>
            <w:tcW w:w="1050" w:type="dxa"/>
          </w:tcPr>
          <w:p w14:paraId="3F1F7CD1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18.06 (22.52)</w:t>
            </w:r>
          </w:p>
        </w:tc>
        <w:tc>
          <w:tcPr>
            <w:tcW w:w="1050" w:type="dxa"/>
          </w:tcPr>
          <w:p w14:paraId="36043F42" w14:textId="77777777" w:rsidR="00AD1DEE" w:rsidRDefault="00EE3A1B">
            <w:pPr>
              <w:pStyle w:val="TableParagraph"/>
              <w:ind w:left="84"/>
              <w:rPr>
                <w:sz w:val="14"/>
              </w:rPr>
            </w:pPr>
            <w:r>
              <w:rPr>
                <w:sz w:val="14"/>
              </w:rPr>
              <w:t>23.53 (29.31)</w:t>
            </w:r>
          </w:p>
        </w:tc>
      </w:tr>
      <w:tr w:rsidR="00AD1DEE" w14:paraId="192FDA59" w14:textId="77777777">
        <w:trPr>
          <w:trHeight w:val="171"/>
        </w:trPr>
        <w:tc>
          <w:tcPr>
            <w:tcW w:w="3613" w:type="dxa"/>
          </w:tcPr>
          <w:p w14:paraId="5F0D66D4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Current health expenditure as percent of GDP</w:t>
            </w:r>
          </w:p>
        </w:tc>
        <w:tc>
          <w:tcPr>
            <w:tcW w:w="1050" w:type="dxa"/>
          </w:tcPr>
          <w:p w14:paraId="202EC6B5" w14:textId="77777777" w:rsidR="00AD1DEE" w:rsidRDefault="00EE3A1B">
            <w:pPr>
              <w:pStyle w:val="TableParagraph"/>
              <w:ind w:left="86"/>
              <w:rPr>
                <w:sz w:val="14"/>
              </w:rPr>
            </w:pPr>
            <w:r>
              <w:rPr>
                <w:sz w:val="14"/>
              </w:rPr>
              <w:t>6.12 (2.53)</w:t>
            </w:r>
          </w:p>
        </w:tc>
        <w:tc>
          <w:tcPr>
            <w:tcW w:w="979" w:type="dxa"/>
          </w:tcPr>
          <w:p w14:paraId="3D89D29D" w14:textId="77777777" w:rsidR="00AD1DEE" w:rsidRDefault="00EE3A1B">
            <w:pPr>
              <w:pStyle w:val="TableParagraph"/>
              <w:ind w:left="86"/>
              <w:rPr>
                <w:sz w:val="14"/>
              </w:rPr>
            </w:pPr>
            <w:r>
              <w:rPr>
                <w:sz w:val="14"/>
              </w:rPr>
              <w:t>6.15 (2.46)</w:t>
            </w:r>
          </w:p>
        </w:tc>
        <w:tc>
          <w:tcPr>
            <w:tcW w:w="1050" w:type="dxa"/>
          </w:tcPr>
          <w:p w14:paraId="6B61A819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5.36 (2.35)</w:t>
            </w:r>
          </w:p>
        </w:tc>
        <w:tc>
          <w:tcPr>
            <w:tcW w:w="1050" w:type="dxa"/>
          </w:tcPr>
          <w:p w14:paraId="1C7AC9D6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5.74 (2.15)</w:t>
            </w:r>
          </w:p>
        </w:tc>
        <w:tc>
          <w:tcPr>
            <w:tcW w:w="1050" w:type="dxa"/>
          </w:tcPr>
          <w:p w14:paraId="2D9DC8DF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7.21 (2.70)</w:t>
            </w:r>
          </w:p>
        </w:tc>
      </w:tr>
      <w:tr w:rsidR="00AD1DEE" w14:paraId="1FD60949" w14:textId="77777777">
        <w:trPr>
          <w:trHeight w:val="206"/>
        </w:trPr>
        <w:tc>
          <w:tcPr>
            <w:tcW w:w="3613" w:type="dxa"/>
          </w:tcPr>
          <w:p w14:paraId="5BD838CF" w14:textId="77777777" w:rsidR="00AD1DEE" w:rsidRDefault="00EE3A1B">
            <w:pPr>
              <w:pStyle w:val="TableParagraph"/>
              <w:spacing w:line="240" w:lineRule="auto"/>
              <w:rPr>
                <w:sz w:val="14"/>
              </w:rPr>
            </w:pPr>
            <w:r>
              <w:rPr>
                <w:sz w:val="14"/>
              </w:rPr>
              <w:t>Government Health Expenditure as percent of GDP</w:t>
            </w:r>
          </w:p>
        </w:tc>
        <w:tc>
          <w:tcPr>
            <w:tcW w:w="1050" w:type="dxa"/>
          </w:tcPr>
          <w:p w14:paraId="11084B0C" w14:textId="77777777" w:rsidR="00AD1DEE" w:rsidRDefault="00EE3A1B">
            <w:pPr>
              <w:pStyle w:val="TableParagraph"/>
              <w:spacing w:line="240" w:lineRule="auto"/>
              <w:ind w:left="86"/>
              <w:rPr>
                <w:sz w:val="14"/>
              </w:rPr>
            </w:pPr>
            <w:r>
              <w:rPr>
                <w:sz w:val="14"/>
              </w:rPr>
              <w:t>3.20 (2.17)</w:t>
            </w:r>
          </w:p>
        </w:tc>
        <w:tc>
          <w:tcPr>
            <w:tcW w:w="979" w:type="dxa"/>
          </w:tcPr>
          <w:p w14:paraId="0633C9C7" w14:textId="77777777" w:rsidR="00AD1DEE" w:rsidRDefault="00EE3A1B">
            <w:pPr>
              <w:pStyle w:val="TableParagraph"/>
              <w:spacing w:line="240" w:lineRule="auto"/>
              <w:ind w:left="86"/>
              <w:rPr>
                <w:sz w:val="14"/>
              </w:rPr>
            </w:pPr>
            <w:r>
              <w:rPr>
                <w:sz w:val="14"/>
              </w:rPr>
              <w:t>1.40 (0.74)</w:t>
            </w:r>
          </w:p>
        </w:tc>
        <w:tc>
          <w:tcPr>
            <w:tcW w:w="1050" w:type="dxa"/>
          </w:tcPr>
          <w:p w14:paraId="0BD09689" w14:textId="77777777" w:rsidR="00AD1DEE" w:rsidRDefault="00EE3A1B">
            <w:pPr>
              <w:pStyle w:val="TableParagraph"/>
              <w:spacing w:line="240" w:lineRule="auto"/>
              <w:rPr>
                <w:sz w:val="14"/>
              </w:rPr>
            </w:pPr>
            <w:r>
              <w:rPr>
                <w:sz w:val="14"/>
              </w:rPr>
              <w:t>2.26 (1.66)</w:t>
            </w:r>
          </w:p>
        </w:tc>
        <w:tc>
          <w:tcPr>
            <w:tcW w:w="1050" w:type="dxa"/>
          </w:tcPr>
          <w:p w14:paraId="5C2BC4EF" w14:textId="77777777" w:rsidR="00AD1DEE" w:rsidRDefault="00EE3A1B">
            <w:pPr>
              <w:pStyle w:val="TableParagraph"/>
              <w:spacing w:line="240" w:lineRule="auto"/>
              <w:rPr>
                <w:sz w:val="14"/>
              </w:rPr>
            </w:pPr>
            <w:r>
              <w:rPr>
                <w:sz w:val="14"/>
              </w:rPr>
              <w:t>3.18 (1.64)</w:t>
            </w:r>
          </w:p>
        </w:tc>
        <w:tc>
          <w:tcPr>
            <w:tcW w:w="1050" w:type="dxa"/>
          </w:tcPr>
          <w:p w14:paraId="162EE363" w14:textId="77777777" w:rsidR="00AD1DEE" w:rsidRDefault="00EE3A1B">
            <w:pPr>
              <w:pStyle w:val="TableParagraph"/>
              <w:spacing w:line="240" w:lineRule="auto"/>
              <w:rPr>
                <w:sz w:val="14"/>
              </w:rPr>
            </w:pPr>
            <w:r>
              <w:rPr>
                <w:sz w:val="14"/>
              </w:rPr>
              <w:t>5.09 (2.15)</w:t>
            </w:r>
          </w:p>
        </w:tc>
      </w:tr>
      <w:tr w:rsidR="00AD1DEE" w14:paraId="71FBA1F8" w14:textId="77777777">
        <w:trPr>
          <w:trHeight w:val="206"/>
        </w:trPr>
        <w:tc>
          <w:tcPr>
            <w:tcW w:w="3613" w:type="dxa"/>
          </w:tcPr>
          <w:p w14:paraId="712EF176" w14:textId="77777777" w:rsidR="00AD1DEE" w:rsidRDefault="00EE3A1B">
            <w:pPr>
              <w:pStyle w:val="TableParagraph"/>
              <w:spacing w:before="52"/>
              <w:rPr>
                <w:sz w:val="14"/>
              </w:rPr>
            </w:pPr>
            <w:r>
              <w:rPr>
                <w:sz w:val="14"/>
              </w:rPr>
              <w:t>Private health expenditure as percent CHE</w:t>
            </w:r>
          </w:p>
        </w:tc>
        <w:tc>
          <w:tcPr>
            <w:tcW w:w="1050" w:type="dxa"/>
          </w:tcPr>
          <w:p w14:paraId="30F221B2" w14:textId="77777777" w:rsidR="00AD1DEE" w:rsidRDefault="00EE3A1B">
            <w:pPr>
              <w:pStyle w:val="TableParagraph"/>
              <w:spacing w:before="52"/>
              <w:rPr>
                <w:sz w:val="14"/>
              </w:rPr>
            </w:pPr>
            <w:r>
              <w:rPr>
                <w:sz w:val="14"/>
              </w:rPr>
              <w:t>41.38 (19.62)</w:t>
            </w:r>
          </w:p>
        </w:tc>
        <w:tc>
          <w:tcPr>
            <w:tcW w:w="979" w:type="dxa"/>
          </w:tcPr>
          <w:p w14:paraId="54037DCF" w14:textId="77777777" w:rsidR="00AD1DEE" w:rsidRDefault="00EE3A1B">
            <w:pPr>
              <w:pStyle w:val="TableParagraph"/>
              <w:spacing w:before="52"/>
              <w:rPr>
                <w:sz w:val="14"/>
              </w:rPr>
            </w:pPr>
            <w:r>
              <w:rPr>
                <w:sz w:val="14"/>
              </w:rPr>
              <w:t>49.91 (18.30)</w:t>
            </w:r>
          </w:p>
        </w:tc>
        <w:tc>
          <w:tcPr>
            <w:tcW w:w="1050" w:type="dxa"/>
          </w:tcPr>
          <w:p w14:paraId="24FE475E" w14:textId="77777777" w:rsidR="00AD1DEE" w:rsidRDefault="00EE3A1B">
            <w:pPr>
              <w:pStyle w:val="TableParagraph"/>
              <w:spacing w:before="52"/>
              <w:rPr>
                <w:sz w:val="14"/>
              </w:rPr>
            </w:pPr>
            <w:r>
              <w:rPr>
                <w:sz w:val="14"/>
              </w:rPr>
              <w:t>47.83 (22.12)</w:t>
            </w:r>
          </w:p>
        </w:tc>
        <w:tc>
          <w:tcPr>
            <w:tcW w:w="1050" w:type="dxa"/>
          </w:tcPr>
          <w:p w14:paraId="4A049A78" w14:textId="77777777" w:rsidR="00AD1DEE" w:rsidRDefault="00EE3A1B">
            <w:pPr>
              <w:pStyle w:val="TableParagraph"/>
              <w:spacing w:before="52"/>
              <w:rPr>
                <w:sz w:val="14"/>
              </w:rPr>
            </w:pPr>
            <w:r>
              <w:rPr>
                <w:sz w:val="14"/>
              </w:rPr>
              <w:t>42.65 (17.53)</w:t>
            </w:r>
          </w:p>
        </w:tc>
        <w:tc>
          <w:tcPr>
            <w:tcW w:w="1050" w:type="dxa"/>
          </w:tcPr>
          <w:p w14:paraId="2DA6C5B6" w14:textId="77777777" w:rsidR="00AD1DEE" w:rsidRDefault="00EE3A1B">
            <w:pPr>
              <w:pStyle w:val="TableParagraph"/>
              <w:spacing w:before="52"/>
              <w:rPr>
                <w:sz w:val="14"/>
              </w:rPr>
            </w:pPr>
            <w:r>
              <w:rPr>
                <w:sz w:val="14"/>
              </w:rPr>
              <w:t>29.39 (12.74)</w:t>
            </w:r>
          </w:p>
        </w:tc>
      </w:tr>
      <w:tr w:rsidR="00AD1DEE" w14:paraId="71852395" w14:textId="77777777">
        <w:trPr>
          <w:trHeight w:val="171"/>
        </w:trPr>
        <w:tc>
          <w:tcPr>
            <w:tcW w:w="3613" w:type="dxa"/>
          </w:tcPr>
          <w:p w14:paraId="5D81928A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Out-of-pocket payment as percent of CHE</w:t>
            </w:r>
          </w:p>
        </w:tc>
        <w:tc>
          <w:tcPr>
            <w:tcW w:w="1050" w:type="dxa"/>
          </w:tcPr>
          <w:p w14:paraId="4EDFA441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35.08 (19.78)</w:t>
            </w:r>
          </w:p>
        </w:tc>
        <w:tc>
          <w:tcPr>
            <w:tcW w:w="979" w:type="dxa"/>
          </w:tcPr>
          <w:p w14:paraId="74AD2F92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44.73 (18.82)</w:t>
            </w:r>
          </w:p>
        </w:tc>
        <w:tc>
          <w:tcPr>
            <w:tcW w:w="1050" w:type="dxa"/>
          </w:tcPr>
          <w:p w14:paraId="3306EBB3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43.37 (21.81)</w:t>
            </w:r>
          </w:p>
        </w:tc>
        <w:tc>
          <w:tcPr>
            <w:tcW w:w="1050" w:type="dxa"/>
          </w:tcPr>
          <w:p w14:paraId="2B8D0F04" w14:textId="77777777" w:rsidR="00AD1DEE" w:rsidRDefault="00EE3A1B">
            <w:pPr>
              <w:pStyle w:val="TableParagraph"/>
              <w:ind w:left="84"/>
              <w:rPr>
                <w:sz w:val="14"/>
              </w:rPr>
            </w:pPr>
            <w:r>
              <w:rPr>
                <w:sz w:val="14"/>
              </w:rPr>
              <w:t>35.00 (17.77)</w:t>
            </w:r>
          </w:p>
        </w:tc>
        <w:tc>
          <w:tcPr>
            <w:tcW w:w="1050" w:type="dxa"/>
          </w:tcPr>
          <w:p w14:paraId="5D85CFE3" w14:textId="77777777" w:rsidR="00AD1DEE" w:rsidRDefault="00EE3A1B">
            <w:pPr>
              <w:pStyle w:val="TableParagraph"/>
              <w:ind w:left="84"/>
              <w:rPr>
                <w:sz w:val="14"/>
              </w:rPr>
            </w:pPr>
            <w:r>
              <w:rPr>
                <w:sz w:val="14"/>
              </w:rPr>
              <w:t>22.00 (10.76)</w:t>
            </w:r>
          </w:p>
        </w:tc>
      </w:tr>
      <w:tr w:rsidR="00AD1DEE" w14:paraId="7AEF01DA" w14:textId="77777777">
        <w:trPr>
          <w:trHeight w:val="171"/>
        </w:trPr>
        <w:tc>
          <w:tcPr>
            <w:tcW w:w="3613" w:type="dxa"/>
          </w:tcPr>
          <w:p w14:paraId="1BB30F74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Compulsory financing arrangements as percent of CHE</w:t>
            </w:r>
          </w:p>
        </w:tc>
        <w:tc>
          <w:tcPr>
            <w:tcW w:w="1050" w:type="dxa"/>
          </w:tcPr>
          <w:p w14:paraId="3F64A697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53.02 (21.69)</w:t>
            </w:r>
          </w:p>
        </w:tc>
        <w:tc>
          <w:tcPr>
            <w:tcW w:w="979" w:type="dxa"/>
          </w:tcPr>
          <w:p w14:paraId="1357B358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36.18 (14.99)</w:t>
            </w:r>
          </w:p>
        </w:tc>
        <w:tc>
          <w:tcPr>
            <w:tcW w:w="1050" w:type="dxa"/>
          </w:tcPr>
          <w:p w14:paraId="2687EB32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46.49 (21.04)</w:t>
            </w:r>
          </w:p>
        </w:tc>
        <w:tc>
          <w:tcPr>
            <w:tcW w:w="1050" w:type="dxa"/>
          </w:tcPr>
          <w:p w14:paraId="4756A7CB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55.40 (17.48)</w:t>
            </w:r>
          </w:p>
        </w:tc>
        <w:tc>
          <w:tcPr>
            <w:tcW w:w="1050" w:type="dxa"/>
          </w:tcPr>
          <w:p w14:paraId="626FED49" w14:textId="77777777" w:rsidR="00AD1DEE" w:rsidRDefault="00EE3A1B">
            <w:pPr>
              <w:pStyle w:val="TableParagraph"/>
              <w:ind w:left="84"/>
              <w:rPr>
                <w:sz w:val="14"/>
              </w:rPr>
            </w:pPr>
            <w:r>
              <w:rPr>
                <w:sz w:val="14"/>
              </w:rPr>
              <w:t>66.01 (20.50)</w:t>
            </w:r>
          </w:p>
        </w:tc>
      </w:tr>
      <w:tr w:rsidR="00AD1DEE" w14:paraId="30046690" w14:textId="77777777">
        <w:trPr>
          <w:trHeight w:val="171"/>
        </w:trPr>
        <w:tc>
          <w:tcPr>
            <w:tcW w:w="3613" w:type="dxa"/>
          </w:tcPr>
          <w:p w14:paraId="3E26FD75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Population (millions)</w:t>
            </w:r>
          </w:p>
        </w:tc>
        <w:tc>
          <w:tcPr>
            <w:tcW w:w="1050" w:type="dxa"/>
          </w:tcPr>
          <w:p w14:paraId="78D655AE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37.92 (138.36)</w:t>
            </w:r>
          </w:p>
        </w:tc>
        <w:tc>
          <w:tcPr>
            <w:tcW w:w="979" w:type="dxa"/>
          </w:tcPr>
          <w:p w14:paraId="51A1EECB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17.71 (19.03)</w:t>
            </w:r>
          </w:p>
        </w:tc>
        <w:tc>
          <w:tcPr>
            <w:tcW w:w="1050" w:type="dxa"/>
          </w:tcPr>
          <w:p w14:paraId="4C52C1E1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54.24 (172.60)</w:t>
            </w:r>
          </w:p>
        </w:tc>
        <w:tc>
          <w:tcPr>
            <w:tcW w:w="1050" w:type="dxa"/>
          </w:tcPr>
          <w:p w14:paraId="1DE4B04E" w14:textId="77777777" w:rsidR="00AD1DEE" w:rsidRDefault="00EE3A1B">
            <w:pPr>
              <w:pStyle w:val="TableParagraph"/>
              <w:ind w:left="84"/>
              <w:rPr>
                <w:sz w:val="14"/>
              </w:rPr>
            </w:pPr>
            <w:r>
              <w:rPr>
                <w:sz w:val="14"/>
              </w:rPr>
              <w:t>48.99 (188.88)</w:t>
            </w:r>
          </w:p>
        </w:tc>
        <w:tc>
          <w:tcPr>
            <w:tcW w:w="1050" w:type="dxa"/>
          </w:tcPr>
          <w:p w14:paraId="694C5276" w14:textId="77777777" w:rsidR="00AD1DEE" w:rsidRDefault="00EE3A1B">
            <w:pPr>
              <w:pStyle w:val="TableParagraph"/>
              <w:ind w:left="84"/>
              <w:rPr>
                <w:sz w:val="14"/>
              </w:rPr>
            </w:pPr>
            <w:r>
              <w:rPr>
                <w:sz w:val="14"/>
              </w:rPr>
              <w:t>22.34 (47.24)</w:t>
            </w:r>
          </w:p>
        </w:tc>
      </w:tr>
      <w:tr w:rsidR="00AD1DEE" w14:paraId="2A8AD1E1" w14:textId="77777777">
        <w:trPr>
          <w:trHeight w:val="219"/>
        </w:trPr>
        <w:tc>
          <w:tcPr>
            <w:tcW w:w="3613" w:type="dxa"/>
            <w:tcBorders>
              <w:bottom w:val="single" w:sz="6" w:space="0" w:color="000000"/>
            </w:tcBorders>
          </w:tcPr>
          <w:p w14:paraId="33DF7928" w14:textId="77777777" w:rsidR="00AD1DEE" w:rsidRDefault="00EE3A1B">
            <w:pPr>
              <w:pStyle w:val="TableParagraph"/>
              <w:spacing w:line="240" w:lineRule="auto"/>
              <w:rPr>
                <w:sz w:val="14"/>
              </w:rPr>
            </w:pPr>
            <w:r>
              <w:rPr>
                <w:w w:val="110"/>
                <w:sz w:val="14"/>
              </w:rPr>
              <w:t>GDP</w:t>
            </w:r>
          </w:p>
        </w:tc>
        <w:tc>
          <w:tcPr>
            <w:tcW w:w="1050" w:type="dxa"/>
            <w:tcBorders>
              <w:bottom w:val="single" w:sz="6" w:space="0" w:color="000000"/>
            </w:tcBorders>
          </w:tcPr>
          <w:p w14:paraId="1F37BB04" w14:textId="77777777" w:rsidR="00AD1DEE" w:rsidRDefault="00EE3A1B">
            <w:pPr>
              <w:pStyle w:val="TableParagraph"/>
              <w:spacing w:line="240" w:lineRule="auto"/>
              <w:rPr>
                <w:sz w:val="14"/>
              </w:rPr>
            </w:pPr>
            <w:r>
              <w:rPr>
                <w:sz w:val="14"/>
              </w:rPr>
              <w:t>35.47 (134.11)</w:t>
            </w:r>
          </w:p>
        </w:tc>
        <w:tc>
          <w:tcPr>
            <w:tcW w:w="979" w:type="dxa"/>
            <w:tcBorders>
              <w:bottom w:val="single" w:sz="6" w:space="0" w:color="000000"/>
            </w:tcBorders>
          </w:tcPr>
          <w:p w14:paraId="380E46DF" w14:textId="77777777" w:rsidR="00AD1DEE" w:rsidRDefault="00EE3A1B">
            <w:pPr>
              <w:pStyle w:val="TableParagraph"/>
              <w:spacing w:line="240" w:lineRule="auto"/>
              <w:rPr>
                <w:sz w:val="14"/>
              </w:rPr>
            </w:pPr>
            <w:r>
              <w:rPr>
                <w:sz w:val="14"/>
              </w:rPr>
              <w:t>0.90 (0.86)</w:t>
            </w:r>
          </w:p>
        </w:tc>
        <w:tc>
          <w:tcPr>
            <w:tcW w:w="1050" w:type="dxa"/>
            <w:tcBorders>
              <w:bottom w:val="single" w:sz="6" w:space="0" w:color="000000"/>
            </w:tcBorders>
          </w:tcPr>
          <w:p w14:paraId="16C19841" w14:textId="77777777" w:rsidR="00AD1DEE" w:rsidRDefault="00EE3A1B">
            <w:pPr>
              <w:pStyle w:val="TableParagraph"/>
              <w:spacing w:line="240" w:lineRule="auto"/>
              <w:ind w:left="84"/>
              <w:rPr>
                <w:sz w:val="14"/>
              </w:rPr>
            </w:pPr>
            <w:r>
              <w:rPr>
                <w:sz w:val="14"/>
              </w:rPr>
              <w:t>8.54 (24.51)</w:t>
            </w:r>
          </w:p>
        </w:tc>
        <w:tc>
          <w:tcPr>
            <w:tcW w:w="1050" w:type="dxa"/>
            <w:tcBorders>
              <w:bottom w:val="single" w:sz="6" w:space="0" w:color="000000"/>
            </w:tcBorders>
          </w:tcPr>
          <w:p w14:paraId="1BFAB4C8" w14:textId="77777777" w:rsidR="00AD1DEE" w:rsidRDefault="00EE3A1B">
            <w:pPr>
              <w:pStyle w:val="TableParagraph"/>
              <w:spacing w:line="240" w:lineRule="auto"/>
              <w:ind w:left="84"/>
              <w:rPr>
                <w:sz w:val="14"/>
              </w:rPr>
            </w:pPr>
            <w:r>
              <w:rPr>
                <w:sz w:val="14"/>
              </w:rPr>
              <w:t>28.61 (89.20)</w:t>
            </w:r>
          </w:p>
        </w:tc>
        <w:tc>
          <w:tcPr>
            <w:tcW w:w="1050" w:type="dxa"/>
            <w:tcBorders>
              <w:bottom w:val="single" w:sz="6" w:space="0" w:color="000000"/>
            </w:tcBorders>
          </w:tcPr>
          <w:p w14:paraId="7BF614D9" w14:textId="77777777" w:rsidR="00AD1DEE" w:rsidRDefault="00EE3A1B">
            <w:pPr>
              <w:pStyle w:val="TableParagraph"/>
              <w:spacing w:line="240" w:lineRule="auto"/>
              <w:ind w:left="84"/>
              <w:rPr>
                <w:sz w:val="14"/>
              </w:rPr>
            </w:pPr>
            <w:r>
              <w:rPr>
                <w:sz w:val="14"/>
              </w:rPr>
              <w:t>86.51 (223.73)</w:t>
            </w:r>
          </w:p>
        </w:tc>
      </w:tr>
    </w:tbl>
    <w:p w14:paraId="2AA260C2" w14:textId="77777777" w:rsidR="00AD1DEE" w:rsidRDefault="00EE3A1B">
      <w:pPr>
        <w:ind w:left="273"/>
        <w:rPr>
          <w:sz w:val="14"/>
        </w:rPr>
      </w:pPr>
      <w:r>
        <w:rPr>
          <w:sz w:val="14"/>
        </w:rPr>
        <w:t>Means and standard deviations (in parentheses) are reported. GDP: Gross Domestic Product; CHE: Current Health Expenditure</w:t>
      </w:r>
    </w:p>
    <w:p w14:paraId="3266B8E9" w14:textId="77777777" w:rsidR="00AD1DEE" w:rsidRDefault="00AD1DEE">
      <w:pPr>
        <w:pStyle w:val="BodyText"/>
      </w:pPr>
    </w:p>
    <w:p w14:paraId="29D09298" w14:textId="77777777" w:rsidR="00AD1DEE" w:rsidRDefault="00AD1DEE">
      <w:pPr>
        <w:pStyle w:val="BodyText"/>
        <w:spacing w:before="4"/>
        <w:rPr>
          <w:sz w:val="21"/>
        </w:rPr>
      </w:pPr>
    </w:p>
    <w:p w14:paraId="4194A3CA" w14:textId="77777777" w:rsidR="00AD1DEE" w:rsidRDefault="00EE3A1B">
      <w:pPr>
        <w:pStyle w:val="BodyText"/>
        <w:spacing w:line="420" w:lineRule="auto"/>
        <w:ind w:left="140" w:right="1534" w:firstLine="298"/>
      </w:pPr>
      <w:r>
        <w:t>Table</w:t>
      </w:r>
      <w:r>
        <w:rPr>
          <w:color w:val="0000FF"/>
        </w:rPr>
        <w:t>1</w:t>
      </w:r>
      <w:r>
        <w:t>presents averages and standard deviations (in parentheses) for the different characteristics of the 184 countries stratified by income group. High-income countries had the highest average life</w:t>
      </w:r>
    </w:p>
    <w:p w14:paraId="7E5C5CAA" w14:textId="77777777" w:rsidR="00AD1DEE" w:rsidRDefault="00AD1DEE">
      <w:pPr>
        <w:spacing w:line="420" w:lineRule="auto"/>
        <w:sectPr w:rsidR="00AD1DEE">
          <w:pgSz w:w="12240" w:h="15840"/>
          <w:pgMar w:top="1500" w:right="0" w:bottom="1320" w:left="1560" w:header="0" w:footer="1128" w:gutter="0"/>
          <w:cols w:space="720"/>
        </w:sectPr>
      </w:pPr>
    </w:p>
    <w:p w14:paraId="385BCF42" w14:textId="77777777" w:rsidR="00AD1DEE" w:rsidRDefault="00EE3A1B">
      <w:pPr>
        <w:pStyle w:val="BodyText"/>
        <w:spacing w:before="216" w:line="420" w:lineRule="auto"/>
        <w:ind w:left="140" w:right="1656"/>
      </w:pPr>
      <w:r>
        <w:lastRenderedPageBreak/>
        <w:t xml:space="preserve">expectancy (77.82 years), followed </w:t>
      </w:r>
      <w:r>
        <w:rPr>
          <w:spacing w:val="-3"/>
        </w:rPr>
        <w:t xml:space="preserve">by </w:t>
      </w:r>
      <w:r>
        <w:t>up-mid (71.22 years), low-mid (65.45 years), and low-income countries (56.65 years). Figure</w:t>
      </w:r>
      <w:r>
        <w:rPr>
          <w:color w:val="0000FF"/>
        </w:rPr>
        <w:t>1</w:t>
      </w:r>
      <w:r>
        <w:t xml:space="preserve">shows the trends of life expectancy in the 184 countries </w:t>
      </w:r>
      <w:r>
        <w:rPr>
          <w:spacing w:val="-3"/>
        </w:rPr>
        <w:t xml:space="preserve">over </w:t>
      </w:r>
      <w:r>
        <w:t>the seventeen-year period, with each line representing a country and each color an income category. The life</w:t>
      </w:r>
      <w:r>
        <w:rPr>
          <w:spacing w:val="-5"/>
        </w:rPr>
        <w:t xml:space="preserve"> </w:t>
      </w:r>
      <w:r>
        <w:t>expectancy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studied</w:t>
      </w:r>
      <w:r>
        <w:rPr>
          <w:spacing w:val="-5"/>
        </w:rPr>
        <w:t xml:space="preserve"> </w:t>
      </w:r>
      <w:r>
        <w:t>countries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generally</w:t>
      </w:r>
      <w:r>
        <w:rPr>
          <w:spacing w:val="-4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2000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2016. Consistent with Table</w:t>
      </w:r>
      <w:r>
        <w:rPr>
          <w:color w:val="0000FF"/>
        </w:rPr>
        <w:t>1</w:t>
      </w:r>
      <w:r>
        <w:t xml:space="preserve">results, the most significant pattern in the plot was that life expectancy was strongly related to income group: the high-income countries had the highest life expectancy, which increased from about 77 in 2000 to around 80 years old in 2016; the low-income countries generally had the </w:t>
      </w:r>
      <w:r>
        <w:rPr>
          <w:spacing w:val="-3"/>
        </w:rPr>
        <w:t xml:space="preserve">lowest </w:t>
      </w:r>
      <w:r>
        <w:t xml:space="preserve">life expectancy, which increased from around 50 to about 58 years old. The gap of life expectancy between high- and low-income countries narrowed from 2000 to 2016. It was also to </w:t>
      </w:r>
      <w:r>
        <w:rPr>
          <w:spacing w:val="2"/>
        </w:rPr>
        <w:t xml:space="preserve">be </w:t>
      </w:r>
      <w:r>
        <w:t>noted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variance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life</w:t>
      </w:r>
      <w:r>
        <w:rPr>
          <w:spacing w:val="-10"/>
        </w:rPr>
        <w:t xml:space="preserve"> </w:t>
      </w:r>
      <w:r>
        <w:t>expectancy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spacing w:val="-3"/>
        </w:rPr>
        <w:t>low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low-mid</w:t>
      </w:r>
      <w:r>
        <w:rPr>
          <w:spacing w:val="-10"/>
        </w:rPr>
        <w:t xml:space="preserve"> </w:t>
      </w:r>
      <w:r>
        <w:t>income</w:t>
      </w:r>
      <w:r>
        <w:rPr>
          <w:spacing w:val="-10"/>
        </w:rPr>
        <w:t xml:space="preserve"> </w:t>
      </w:r>
      <w:r>
        <w:t>countries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rPr>
          <w:spacing w:val="-4"/>
        </w:rPr>
        <w:t>much</w:t>
      </w:r>
      <w:r>
        <w:rPr>
          <w:spacing w:val="-10"/>
        </w:rPr>
        <w:t xml:space="preserve"> </w:t>
      </w:r>
      <w:r>
        <w:t>higher</w:t>
      </w:r>
      <w:r>
        <w:rPr>
          <w:spacing w:val="-10"/>
        </w:rPr>
        <w:t xml:space="preserve"> </w:t>
      </w:r>
      <w:r>
        <w:t>than that in up-mid and high-income</w:t>
      </w:r>
      <w:r>
        <w:rPr>
          <w:spacing w:val="31"/>
        </w:rPr>
        <w:t xml:space="preserve"> </w:t>
      </w:r>
      <w:r>
        <w:t>countries.</w:t>
      </w:r>
    </w:p>
    <w:p w14:paraId="352AE73A" w14:textId="77777777" w:rsidR="00AD1DEE" w:rsidRDefault="00EE3A1B">
      <w:pPr>
        <w:pStyle w:val="BodyText"/>
        <w:spacing w:before="10" w:line="420" w:lineRule="auto"/>
        <w:ind w:left="140" w:right="1659" w:firstLine="298"/>
        <w:jc w:val="both"/>
      </w:pPr>
      <w:r>
        <w:t xml:space="preserve">Regarding healthcare expenditure, it appeared that </w:t>
      </w:r>
      <w:r>
        <w:rPr>
          <w:spacing w:val="-3"/>
        </w:rPr>
        <w:t xml:space="preserve">lower </w:t>
      </w:r>
      <w:r>
        <w:t>income countries had less government health</w:t>
      </w:r>
      <w:r>
        <w:rPr>
          <w:spacing w:val="-9"/>
        </w:rPr>
        <w:t xml:space="preserve"> </w:t>
      </w:r>
      <w:r>
        <w:t>expenditure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percent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5"/>
        </w:rPr>
        <w:t>GDP,</w:t>
      </w:r>
      <w:r>
        <w:rPr>
          <w:spacing w:val="-8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rPr>
          <w:spacing w:val="-3"/>
        </w:rPr>
        <w:t>private</w:t>
      </w:r>
      <w:r>
        <w:rPr>
          <w:spacing w:val="-8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expenditure,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OOP</w:t>
      </w:r>
      <w:r>
        <w:rPr>
          <w:spacing w:val="-8"/>
        </w:rPr>
        <w:t xml:space="preserve"> </w:t>
      </w:r>
      <w:r>
        <w:rPr>
          <w:spacing w:val="-3"/>
        </w:rPr>
        <w:t>payments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 xml:space="preserve">percent of </w:t>
      </w:r>
      <w:r>
        <w:rPr>
          <w:spacing w:val="-5"/>
        </w:rPr>
        <w:t xml:space="preserve">GDP, </w:t>
      </w:r>
      <w:r>
        <w:t>compared to higher income countries. In terms of financing arrangement, higher income countries</w:t>
      </w:r>
      <w:r>
        <w:rPr>
          <w:spacing w:val="-24"/>
        </w:rPr>
        <w:t xml:space="preserve"> </w:t>
      </w:r>
      <w:r>
        <w:t>had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higher</w:t>
      </w:r>
      <w:r>
        <w:rPr>
          <w:spacing w:val="-24"/>
        </w:rPr>
        <w:t xml:space="preserve"> </w:t>
      </w:r>
      <w:r>
        <w:t>percent</w:t>
      </w:r>
      <w:r>
        <w:rPr>
          <w:spacing w:val="-24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compulsory</w:t>
      </w:r>
      <w:r>
        <w:rPr>
          <w:spacing w:val="-24"/>
        </w:rPr>
        <w:t xml:space="preserve"> </w:t>
      </w:r>
      <w:r>
        <w:t>financing</w:t>
      </w:r>
      <w:r>
        <w:rPr>
          <w:spacing w:val="-24"/>
        </w:rPr>
        <w:t xml:space="preserve"> </w:t>
      </w:r>
      <w:r>
        <w:t>arrangements</w:t>
      </w:r>
      <w:r>
        <w:rPr>
          <w:spacing w:val="-2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compulsory</w:t>
      </w:r>
      <w:r>
        <w:rPr>
          <w:spacing w:val="-24"/>
        </w:rPr>
        <w:t xml:space="preserve"> </w:t>
      </w:r>
      <w:r>
        <w:t>health</w:t>
      </w:r>
      <w:r>
        <w:rPr>
          <w:spacing w:val="-24"/>
        </w:rPr>
        <w:t xml:space="preserve"> </w:t>
      </w:r>
      <w:r>
        <w:t>insurance as</w:t>
      </w:r>
      <w:r>
        <w:rPr>
          <w:spacing w:val="-25"/>
        </w:rPr>
        <w:t xml:space="preserve"> </w:t>
      </w:r>
      <w:r>
        <w:t>percent</w:t>
      </w:r>
      <w:r>
        <w:rPr>
          <w:spacing w:val="-25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current</w:t>
      </w:r>
      <w:r>
        <w:rPr>
          <w:spacing w:val="-25"/>
        </w:rPr>
        <w:t xml:space="preserve"> </w:t>
      </w:r>
      <w:r>
        <w:t>health</w:t>
      </w:r>
      <w:r>
        <w:rPr>
          <w:spacing w:val="-24"/>
        </w:rPr>
        <w:t xml:space="preserve"> </w:t>
      </w:r>
      <w:r>
        <w:t>expenditure.</w:t>
      </w:r>
      <w:r>
        <w:rPr>
          <w:spacing w:val="-14"/>
        </w:rPr>
        <w:t xml:space="preserve"> </w:t>
      </w:r>
      <w:r>
        <w:t>Compared</w:t>
      </w:r>
      <w:r>
        <w:rPr>
          <w:spacing w:val="-24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low-mid</w:t>
      </w:r>
      <w:r>
        <w:rPr>
          <w:spacing w:val="-24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up-mid</w:t>
      </w:r>
      <w:r>
        <w:rPr>
          <w:spacing w:val="-24"/>
        </w:rPr>
        <w:t xml:space="preserve"> </w:t>
      </w:r>
      <w:r>
        <w:t>income</w:t>
      </w:r>
      <w:r>
        <w:rPr>
          <w:spacing w:val="-25"/>
        </w:rPr>
        <w:t xml:space="preserve"> </w:t>
      </w:r>
      <w:r>
        <w:t>countries,</w:t>
      </w:r>
      <w:r>
        <w:rPr>
          <w:spacing w:val="-24"/>
        </w:rPr>
        <w:t xml:space="preserve"> </w:t>
      </w:r>
      <w:r>
        <w:t>high-</w:t>
      </w:r>
      <w:r>
        <w:rPr>
          <w:spacing w:val="-25"/>
        </w:rPr>
        <w:t xml:space="preserve"> </w:t>
      </w:r>
      <w:r>
        <w:t>and low-income</w:t>
      </w:r>
      <w:r>
        <w:rPr>
          <w:spacing w:val="-14"/>
        </w:rPr>
        <w:t xml:space="preserve"> </w:t>
      </w:r>
      <w:r>
        <w:t>countries</w:t>
      </w:r>
      <w:r>
        <w:rPr>
          <w:spacing w:val="-13"/>
        </w:rPr>
        <w:t xml:space="preserve"> </w:t>
      </w:r>
      <w:r>
        <w:t>had</w:t>
      </w:r>
      <w:r>
        <w:rPr>
          <w:spacing w:val="-13"/>
        </w:rPr>
        <w:t xml:space="preserve"> </w:t>
      </w:r>
      <w:r>
        <w:t>smaller</w:t>
      </w:r>
      <w:r>
        <w:rPr>
          <w:spacing w:val="-13"/>
        </w:rPr>
        <w:t xml:space="preserve"> </w:t>
      </w:r>
      <w:r>
        <w:t>populations</w:t>
      </w:r>
      <w:r>
        <w:rPr>
          <w:spacing w:val="-13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current</w:t>
      </w:r>
      <w:r>
        <w:rPr>
          <w:spacing w:val="-14"/>
        </w:rPr>
        <w:t xml:space="preserve"> </w:t>
      </w:r>
      <w:r>
        <w:t>health</w:t>
      </w:r>
      <w:r>
        <w:rPr>
          <w:spacing w:val="-13"/>
        </w:rPr>
        <w:t xml:space="preserve"> </w:t>
      </w:r>
      <w:r>
        <w:t>expenditure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percent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5"/>
        </w:rPr>
        <w:t>GDP.</w:t>
      </w:r>
    </w:p>
    <w:p w14:paraId="49F56427" w14:textId="77777777" w:rsidR="00AD1DEE" w:rsidRDefault="00AD1DEE">
      <w:pPr>
        <w:spacing w:line="420" w:lineRule="auto"/>
        <w:jc w:val="both"/>
        <w:sectPr w:rsidR="00AD1DEE">
          <w:pgSz w:w="12240" w:h="15840"/>
          <w:pgMar w:top="1500" w:right="0" w:bottom="1320" w:left="1560" w:header="0" w:footer="1128" w:gutter="0"/>
          <w:cols w:space="720"/>
        </w:sectPr>
      </w:pPr>
    </w:p>
    <w:p w14:paraId="660FFBF7" w14:textId="77777777" w:rsidR="00AD1DEE" w:rsidRDefault="00EE3A1B">
      <w:pPr>
        <w:pStyle w:val="ListParagraph"/>
        <w:numPr>
          <w:ilvl w:val="1"/>
          <w:numId w:val="2"/>
        </w:numPr>
        <w:tabs>
          <w:tab w:val="left" w:pos="569"/>
        </w:tabs>
        <w:spacing w:before="216"/>
        <w:rPr>
          <w:i/>
          <w:sz w:val="20"/>
        </w:rPr>
      </w:pPr>
      <w:r>
        <w:rPr>
          <w:i/>
          <w:sz w:val="20"/>
        </w:rPr>
        <w:lastRenderedPageBreak/>
        <w:t xml:space="preserve">Potential life </w:t>
      </w:r>
      <w:r>
        <w:rPr>
          <w:i/>
          <w:spacing w:val="-3"/>
          <w:sz w:val="20"/>
        </w:rPr>
        <w:t xml:space="preserve">expectancy </w:t>
      </w:r>
      <w:r>
        <w:rPr>
          <w:i/>
          <w:sz w:val="20"/>
        </w:rPr>
        <w:t>gain by compulsory health</w:t>
      </w:r>
      <w:r>
        <w:rPr>
          <w:i/>
          <w:spacing w:val="35"/>
          <w:sz w:val="20"/>
        </w:rPr>
        <w:t xml:space="preserve"> </w:t>
      </w:r>
      <w:r>
        <w:rPr>
          <w:i/>
          <w:spacing w:val="-3"/>
          <w:sz w:val="20"/>
        </w:rPr>
        <w:t>insurance</w:t>
      </w:r>
    </w:p>
    <w:p w14:paraId="0E421DBB" w14:textId="77777777" w:rsidR="00AD1DEE" w:rsidRDefault="00AD1DEE">
      <w:pPr>
        <w:pStyle w:val="BodyText"/>
        <w:spacing w:before="8"/>
        <w:rPr>
          <w:i/>
          <w:sz w:val="41"/>
        </w:rPr>
      </w:pPr>
    </w:p>
    <w:p w14:paraId="197B5119" w14:textId="77777777" w:rsidR="00AD1DEE" w:rsidRDefault="008A4581">
      <w:pPr>
        <w:ind w:left="1737"/>
        <w:rPr>
          <w:rFonts w:ascii="Times New Roman"/>
          <w:sz w:val="16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ACA78C8" wp14:editId="248876DC">
                <wp:simplePos x="0" y="0"/>
                <wp:positionH relativeFrom="page">
                  <wp:posOffset>1611630</wp:posOffset>
                </wp:positionH>
                <wp:positionV relativeFrom="paragraph">
                  <wp:posOffset>183515</wp:posOffset>
                </wp:positionV>
                <wp:extent cx="4549140" cy="0"/>
                <wp:effectExtent l="11430" t="13335" r="11430" b="5715"/>
                <wp:wrapTopAndBottom/>
                <wp:docPr id="2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4914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<w:pict>
              <v:line w14:anchorId="00B0766B" id="Line 22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6.9pt,14.45pt" to="485.1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" strokeweight=".14042mm">
                <w10:wrap type="topAndBottom" anchorx="page"/>
              </v:line>
            </w:pict>
          </mc:Fallback>
        </mc:AlternateContent>
      </w:r>
      <w:bookmarkStart w:id="50" w:name="_bookmark2"/>
      <w:bookmarkEnd w:id="50"/>
      <w:r w:rsidR="00EE3A1B">
        <w:rPr>
          <w:rFonts w:ascii="Times New Roman"/>
          <w:w w:val="110"/>
          <w:sz w:val="16"/>
        </w:rPr>
        <w:t>Table 2: OLS model predicting life expectancy in 184 countries, 2000 - 2016</w:t>
      </w:r>
    </w:p>
    <w:p w14:paraId="2AE2EE78" w14:textId="77777777" w:rsidR="00AD1DEE" w:rsidRDefault="00EE3A1B">
      <w:pPr>
        <w:pStyle w:val="BodyText"/>
        <w:spacing w:before="124" w:after="28"/>
        <w:ind w:left="6393"/>
      </w:pPr>
      <w:r>
        <w:t>Life expectancy</w:t>
      </w:r>
    </w:p>
    <w:p w14:paraId="5EE348E2" w14:textId="77777777" w:rsidR="00AD1DEE" w:rsidRDefault="008A4581">
      <w:pPr>
        <w:pStyle w:val="BodyText"/>
        <w:spacing w:line="20" w:lineRule="exact"/>
        <w:ind w:left="974"/>
        <w:rPr>
          <w:sz w:val="2"/>
        </w:rPr>
      </w:pP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 wp14:anchorId="2244A679" wp14:editId="3EB32D8C">
                <wp:extent cx="4549140" cy="5080"/>
                <wp:effectExtent l="8890" t="4445" r="13970" b="9525"/>
                <wp:docPr id="2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49140" cy="5080"/>
                          <a:chOff x="0" y="0"/>
                          <a:chExt cx="7164" cy="8"/>
                        </a:xfrm>
                      </wpg:grpSpPr>
                      <wps:wsp>
                        <wps:cNvPr id="2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716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<w:pict>
              <v:group w14:anchorId="3378F46B" id="Group 20" o:spid="_x0000_s1026" style="width:358.2pt;height:.4pt;mso-position-horizontal-relative:char;mso-position-vertical-relative:line" coordsize="716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">
                <v:line id="Line 21" o:spid="_x0000_s1027" style="position:absolute;visibility:visible;mso-wrap-style:square" from="0,4" to="716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506FF764" w14:textId="77777777" w:rsidR="00AD1DEE" w:rsidRDefault="00EE3A1B">
      <w:pPr>
        <w:pStyle w:val="BodyText"/>
        <w:tabs>
          <w:tab w:val="left" w:pos="6721"/>
        </w:tabs>
        <w:spacing w:before="40" w:line="252" w:lineRule="auto"/>
        <w:ind w:left="6483" w:right="3009" w:hanging="5506"/>
      </w:pPr>
      <w:r>
        <w:t>Compulsory health insurance as percent of CHE</w:t>
      </w:r>
      <w:r>
        <w:tab/>
      </w:r>
      <w:r>
        <w:tab/>
      </w:r>
      <w:r>
        <w:rPr>
          <w:w w:val="95"/>
        </w:rPr>
        <w:t>0.035</w:t>
      </w:r>
      <w:r>
        <w:rPr>
          <w:rFonts w:ascii="DejaVu Sans" w:hAnsi="DejaVu Sans"/>
          <w:w w:val="95"/>
          <w:position w:val="7"/>
          <w:sz w:val="14"/>
        </w:rPr>
        <w:t xml:space="preserve">∗∗∗ </w:t>
      </w:r>
      <w:r>
        <w:rPr>
          <w:w w:val="90"/>
        </w:rPr>
        <w:t>(0.025,</w:t>
      </w:r>
      <w:r>
        <w:rPr>
          <w:spacing w:val="20"/>
          <w:w w:val="90"/>
        </w:rPr>
        <w:t xml:space="preserve"> </w:t>
      </w:r>
      <w:r>
        <w:rPr>
          <w:w w:val="90"/>
        </w:rPr>
        <w:t>0.045)</w:t>
      </w:r>
    </w:p>
    <w:p w14:paraId="7272A9BE" w14:textId="77777777" w:rsidR="00AD1DEE" w:rsidRDefault="00EE3A1B">
      <w:pPr>
        <w:pStyle w:val="BodyText"/>
        <w:tabs>
          <w:tab w:val="left" w:pos="6804"/>
        </w:tabs>
        <w:spacing w:line="228" w:lineRule="exact"/>
        <w:ind w:left="978"/>
        <w:rPr>
          <w:rFonts w:ascii="DejaVu Sans" w:hAnsi="DejaVu Sans"/>
          <w:sz w:val="14"/>
        </w:rPr>
      </w:pPr>
      <w:r>
        <w:t>Current health expenditure as percent</w:t>
      </w:r>
      <w:r>
        <w:rPr>
          <w:spacing w:val="3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GDP</w:t>
      </w:r>
      <w:r>
        <w:tab/>
        <w:t>0.162</w:t>
      </w:r>
      <w:r>
        <w:rPr>
          <w:rFonts w:ascii="DejaVu Sans" w:hAnsi="DejaVu Sans"/>
          <w:position w:val="7"/>
          <w:sz w:val="14"/>
        </w:rPr>
        <w:t>∗</w:t>
      </w:r>
    </w:p>
    <w:p w14:paraId="33E6C5E0" w14:textId="77777777" w:rsidR="00AD1DEE" w:rsidRDefault="00EE3A1B">
      <w:pPr>
        <w:pStyle w:val="BodyText"/>
        <w:spacing w:before="12" w:line="225" w:lineRule="exact"/>
        <w:ind w:left="6483"/>
      </w:pPr>
      <w:r>
        <w:t>(0.026, 0.298)</w:t>
      </w:r>
    </w:p>
    <w:p w14:paraId="3741F2EC" w14:textId="77777777" w:rsidR="00AD1DEE" w:rsidRDefault="00EE3A1B">
      <w:pPr>
        <w:pStyle w:val="BodyText"/>
        <w:tabs>
          <w:tab w:val="left" w:pos="6722"/>
        </w:tabs>
        <w:spacing w:line="241" w:lineRule="exact"/>
        <w:ind w:left="978"/>
        <w:rPr>
          <w:rFonts w:ascii="DejaVu Sans" w:hAnsi="DejaVu Sans"/>
          <w:sz w:val="14"/>
        </w:rPr>
      </w:pPr>
      <w:r>
        <w:t>Government health expenditure as percent</w:t>
      </w:r>
      <w:r>
        <w:rPr>
          <w:spacing w:val="9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GDP</w:t>
      </w:r>
      <w:r>
        <w:tab/>
        <w:t>0.482</w:t>
      </w:r>
      <w:r>
        <w:rPr>
          <w:rFonts w:ascii="DejaVu Sans" w:hAnsi="DejaVu Sans"/>
          <w:position w:val="7"/>
          <w:sz w:val="14"/>
        </w:rPr>
        <w:t>∗∗∗</w:t>
      </w:r>
    </w:p>
    <w:p w14:paraId="78112BB0" w14:textId="77777777" w:rsidR="00AD1DEE" w:rsidRDefault="00EE3A1B">
      <w:pPr>
        <w:pStyle w:val="BodyText"/>
        <w:spacing w:before="12" w:line="198" w:lineRule="exact"/>
        <w:ind w:left="6483"/>
      </w:pPr>
      <w:r>
        <w:t>(0.263, 0.702)</w:t>
      </w:r>
    </w:p>
    <w:p w14:paraId="45C5E49D" w14:textId="77777777" w:rsidR="00AD1DEE" w:rsidRDefault="00AD1DEE">
      <w:pPr>
        <w:spacing w:line="198" w:lineRule="exact"/>
        <w:sectPr w:rsidR="00AD1DEE">
          <w:pgSz w:w="12240" w:h="15840"/>
          <w:pgMar w:top="1500" w:right="0" w:bottom="1320" w:left="1560" w:header="0" w:footer="1128" w:gutter="0"/>
          <w:cols w:space="720"/>
        </w:sectPr>
      </w:pPr>
    </w:p>
    <w:p w14:paraId="53E0479B" w14:textId="77777777" w:rsidR="00AD1DEE" w:rsidRDefault="00EE3A1B">
      <w:pPr>
        <w:pStyle w:val="BodyText"/>
        <w:spacing w:before="41" w:line="198" w:lineRule="exact"/>
        <w:ind w:left="978"/>
      </w:pPr>
      <w:r>
        <w:t>Private health expenditure as percent CHE</w:t>
      </w:r>
    </w:p>
    <w:p w14:paraId="5E27E6B7" w14:textId="77777777" w:rsidR="00AD1DEE" w:rsidRDefault="00EE3A1B">
      <w:pPr>
        <w:tabs>
          <w:tab w:val="left" w:pos="1293"/>
        </w:tabs>
        <w:spacing w:line="12" w:lineRule="auto"/>
        <w:ind w:left="978"/>
        <w:rPr>
          <w:rFonts w:ascii="DejaVu Sans" w:hAnsi="DejaVu Sans"/>
          <w:sz w:val="14"/>
        </w:rPr>
      </w:pPr>
      <w:r>
        <w:br w:type="column"/>
      </w:r>
      <w:r>
        <w:rPr>
          <w:position w:val="-23"/>
          <w:sz w:val="20"/>
        </w:rPr>
        <w:t>(</w:t>
      </w:r>
      <w:r>
        <w:rPr>
          <w:position w:val="-23"/>
          <w:sz w:val="20"/>
        </w:rPr>
        <w:tab/>
      </w:r>
      <w:r>
        <w:rPr>
          <w:rFonts w:ascii="Arial" w:hAnsi="Arial"/>
          <w:i/>
          <w:sz w:val="20"/>
        </w:rPr>
        <w:t>−</w:t>
      </w:r>
      <w:r>
        <w:rPr>
          <w:sz w:val="20"/>
        </w:rPr>
        <w:t>0.154</w:t>
      </w:r>
      <w:r>
        <w:rPr>
          <w:rFonts w:ascii="DejaVu Sans" w:hAnsi="DejaVu Sans"/>
          <w:position w:val="7"/>
          <w:sz w:val="14"/>
        </w:rPr>
        <w:t>∗∗∗</w:t>
      </w:r>
    </w:p>
    <w:p w14:paraId="3BCAD96A" w14:textId="77777777" w:rsidR="00AD1DEE" w:rsidRDefault="00AD1DEE">
      <w:pPr>
        <w:spacing w:line="12" w:lineRule="auto"/>
        <w:rPr>
          <w:rFonts w:ascii="DejaVu Sans" w:hAnsi="DejaVu Sans"/>
          <w:sz w:val="14"/>
        </w:rPr>
        <w:sectPr w:rsidR="00AD1DEE">
          <w:type w:val="continuous"/>
          <w:pgSz w:w="12240" w:h="15840"/>
          <w:pgMar w:top="1500" w:right="0" w:bottom="280" w:left="1560" w:header="720" w:footer="720" w:gutter="0"/>
          <w:cols w:num="2" w:space="720" w:equalWidth="0">
            <w:col w:w="4803" w:space="548"/>
            <w:col w:w="5329"/>
          </w:cols>
        </w:sectPr>
      </w:pPr>
    </w:p>
    <w:p w14:paraId="700396AA" w14:textId="77777777" w:rsidR="00AD1DEE" w:rsidRDefault="00AD1DEE">
      <w:pPr>
        <w:pStyle w:val="BodyText"/>
        <w:spacing w:before="9"/>
        <w:rPr>
          <w:rFonts w:ascii="DejaVu Sans"/>
          <w:sz w:val="21"/>
        </w:rPr>
      </w:pPr>
    </w:p>
    <w:p w14:paraId="54B7EBD2" w14:textId="77777777" w:rsidR="00AD1DEE" w:rsidRDefault="00EE3A1B">
      <w:pPr>
        <w:pStyle w:val="BodyText"/>
        <w:ind w:left="978"/>
      </w:pPr>
      <w:r>
        <w:t>Out-of-pocket payment as percent of CHE</w:t>
      </w:r>
    </w:p>
    <w:p w14:paraId="2EDEBF11" w14:textId="77777777" w:rsidR="00AD1DEE" w:rsidRDefault="00EE3A1B">
      <w:pPr>
        <w:pStyle w:val="BodyText"/>
        <w:tabs>
          <w:tab w:val="left" w:pos="1786"/>
        </w:tabs>
        <w:spacing w:before="14" w:line="225" w:lineRule="exact"/>
        <w:ind w:left="1055"/>
      </w:pPr>
      <w:r>
        <w:br w:type="column"/>
      </w:r>
      <w:r>
        <w:t>0.186,</w:t>
      </w:r>
      <w:r>
        <w:tab/>
        <w:t>0.122)</w:t>
      </w:r>
    </w:p>
    <w:p w14:paraId="3254B89B" w14:textId="77777777" w:rsidR="00AD1DEE" w:rsidRDefault="008A4581">
      <w:pPr>
        <w:pStyle w:val="BodyText"/>
        <w:spacing w:line="252" w:lineRule="auto"/>
        <w:ind w:left="978" w:right="2999" w:firstLine="238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AE73989" wp14:editId="13972945">
                <wp:simplePos x="0" y="0"/>
                <wp:positionH relativeFrom="page">
                  <wp:posOffset>5058410</wp:posOffset>
                </wp:positionH>
                <wp:positionV relativeFrom="paragraph">
                  <wp:posOffset>-123190</wp:posOffset>
                </wp:positionV>
                <wp:extent cx="562610" cy="219710"/>
                <wp:effectExtent l="635" t="0" r="0" b="1270"/>
                <wp:wrapNone/>
                <wp:docPr id="2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126C9" w14:textId="77777777" w:rsidR="007A602A" w:rsidRDefault="007A602A">
                            <w:pPr>
                              <w:tabs>
                                <w:tab w:val="left" w:pos="730"/>
                              </w:tabs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w w:val="130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73989" id="Text Box 19" o:spid="_x0000_s1175" type="#_x0000_t202" style="position:absolute;left:0;text-align:left;margin-left:398.3pt;margin-top:-9.7pt;width:44.3pt;height:17.3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Mkirw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" filled="f" stroked="f">
                <v:textbox inset="0,0,0,0">
                  <w:txbxContent>
                    <w:p w14:paraId="3A5126C9" w14:textId="77777777" w:rsidR="007A602A" w:rsidRDefault="007A602A">
                      <w:pPr>
                        <w:tabs>
                          <w:tab w:val="left" w:pos="730"/>
                        </w:tabs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>−</w:t>
                      </w: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w w:val="130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3A1B">
        <w:t>0.174</w:t>
      </w:r>
      <w:r w:rsidR="00EE3A1B">
        <w:rPr>
          <w:rFonts w:ascii="DejaVu Sans" w:hAnsi="DejaVu Sans"/>
          <w:position w:val="7"/>
          <w:sz w:val="14"/>
        </w:rPr>
        <w:t xml:space="preserve">∗∗∗ </w:t>
      </w:r>
      <w:r w:rsidR="00EE3A1B">
        <w:rPr>
          <w:w w:val="95"/>
        </w:rPr>
        <w:t>(0.146, 0.201)</w:t>
      </w:r>
    </w:p>
    <w:p w14:paraId="773AEC72" w14:textId="77777777" w:rsidR="00AD1DEE" w:rsidRDefault="00AD1DEE">
      <w:pPr>
        <w:spacing w:line="252" w:lineRule="auto"/>
        <w:sectPr w:rsidR="00AD1DEE">
          <w:type w:val="continuous"/>
          <w:pgSz w:w="12240" w:h="15840"/>
          <w:pgMar w:top="1500" w:right="0" w:bottom="280" w:left="1560" w:header="720" w:footer="720" w:gutter="0"/>
          <w:cols w:num="2" w:space="720" w:equalWidth="0">
            <w:col w:w="4715" w:space="791"/>
            <w:col w:w="5174"/>
          </w:cols>
        </w:sectPr>
      </w:pPr>
    </w:p>
    <w:p w14:paraId="2A8DBEF6" w14:textId="77777777" w:rsidR="00AD1DEE" w:rsidRDefault="008A4581">
      <w:pPr>
        <w:pStyle w:val="BodyText"/>
        <w:tabs>
          <w:tab w:val="right" w:pos="7352"/>
        </w:tabs>
        <w:spacing w:line="197" w:lineRule="exact"/>
        <w:ind w:left="978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2916F025" wp14:editId="70077821">
                <wp:simplePos x="0" y="0"/>
                <wp:positionH relativeFrom="page">
                  <wp:posOffset>5107940</wp:posOffset>
                </wp:positionH>
                <wp:positionV relativeFrom="paragraph">
                  <wp:posOffset>169545</wp:posOffset>
                </wp:positionV>
                <wp:extent cx="99060" cy="219710"/>
                <wp:effectExtent l="2540" t="0" r="3175" b="2540"/>
                <wp:wrapNone/>
                <wp:docPr id="1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452FC7" w14:textId="77777777" w:rsidR="007A602A" w:rsidRDefault="007A602A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2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6F025" id="Text Box 18" o:spid="_x0000_s1176" type="#_x0000_t202" style="position:absolute;left:0;text-align:left;margin-left:402.2pt;margin-top:13.35pt;width:7.8pt;height:17.3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" filled="f" stroked="f">
                <v:textbox inset="0,0,0,0">
                  <w:txbxContent>
                    <w:p w14:paraId="65452FC7" w14:textId="77777777" w:rsidR="007A602A" w:rsidRDefault="007A602A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32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3A1B">
        <w:t>Compulsory financing arrangements as percent</w:t>
      </w:r>
      <w:r w:rsidR="00EE3A1B">
        <w:rPr>
          <w:spacing w:val="23"/>
        </w:rPr>
        <w:t xml:space="preserve"> </w:t>
      </w:r>
      <w:r w:rsidR="00EE3A1B">
        <w:t>of</w:t>
      </w:r>
      <w:r w:rsidR="00EE3A1B">
        <w:rPr>
          <w:spacing w:val="5"/>
        </w:rPr>
        <w:t xml:space="preserve"> </w:t>
      </w:r>
      <w:r w:rsidR="00EE3A1B">
        <w:t>CHE</w:t>
      </w:r>
      <w:r w:rsidR="00EE3A1B">
        <w:tab/>
        <w:t>0.0003</w:t>
      </w:r>
    </w:p>
    <w:p w14:paraId="1AE3AC6D" w14:textId="77777777" w:rsidR="00AD1DEE" w:rsidRDefault="00AD1DEE">
      <w:pPr>
        <w:spacing w:line="197" w:lineRule="exact"/>
        <w:sectPr w:rsidR="00AD1DEE">
          <w:type w:val="continuous"/>
          <w:pgSz w:w="12240" w:h="15840"/>
          <w:pgMar w:top="1500" w:right="0" w:bottom="280" w:left="1560" w:header="720" w:footer="720" w:gutter="0"/>
          <w:cols w:space="720"/>
        </w:sectPr>
      </w:pPr>
    </w:p>
    <w:p w14:paraId="2B5A88E5" w14:textId="77777777" w:rsidR="00AD1DEE" w:rsidRDefault="00EE3A1B">
      <w:pPr>
        <w:pStyle w:val="BodyText"/>
        <w:spacing w:before="280"/>
        <w:ind w:left="978"/>
      </w:pPr>
      <w:r>
        <w:t>Population</w:t>
      </w:r>
      <w:r>
        <w:rPr>
          <w:spacing w:val="-22"/>
        </w:rPr>
        <w:t xml:space="preserve"> </w:t>
      </w:r>
      <w:r>
        <w:t>(millions)</w:t>
      </w:r>
    </w:p>
    <w:p w14:paraId="4B4294FA" w14:textId="77777777" w:rsidR="00AD1DEE" w:rsidRDefault="00EE3A1B">
      <w:pPr>
        <w:pStyle w:val="BodyText"/>
        <w:spacing w:before="45" w:line="235" w:lineRule="auto"/>
        <w:ind w:left="1334" w:right="2241" w:hanging="357"/>
        <w:rPr>
          <w:rFonts w:ascii="DejaVu Sans" w:hAnsi="DejaVu Sans"/>
          <w:sz w:val="14"/>
        </w:rPr>
      </w:pPr>
      <w:r>
        <w:br w:type="column"/>
      </w:r>
      <w:r>
        <w:t>( 0.016, 0.017) 0.002</w:t>
      </w:r>
      <w:r>
        <w:rPr>
          <w:rFonts w:ascii="DejaVu Sans" w:hAnsi="DejaVu Sans"/>
          <w:position w:val="7"/>
          <w:sz w:val="14"/>
        </w:rPr>
        <w:t>∗∗</w:t>
      </w:r>
    </w:p>
    <w:p w14:paraId="545A2837" w14:textId="77777777" w:rsidR="00AD1DEE" w:rsidRDefault="00EE3A1B">
      <w:pPr>
        <w:pStyle w:val="BodyText"/>
        <w:spacing w:before="12" w:line="198" w:lineRule="exact"/>
        <w:ind w:left="1055"/>
      </w:pPr>
      <w:r>
        <w:t>(0.001, 0.004)</w:t>
      </w:r>
    </w:p>
    <w:p w14:paraId="21C5A751" w14:textId="77777777" w:rsidR="00AD1DEE" w:rsidRDefault="00AD1DEE">
      <w:pPr>
        <w:spacing w:line="198" w:lineRule="exact"/>
        <w:sectPr w:rsidR="00AD1DEE">
          <w:type w:val="continuous"/>
          <w:pgSz w:w="12240" w:h="15840"/>
          <w:pgMar w:top="1500" w:right="0" w:bottom="280" w:left="1560" w:header="720" w:footer="720" w:gutter="0"/>
          <w:cols w:num="2" w:space="720" w:equalWidth="0">
            <w:col w:w="2866" w:space="2562"/>
            <w:col w:w="5252"/>
          </w:cols>
        </w:sectPr>
      </w:pPr>
    </w:p>
    <w:p w14:paraId="36B08007" w14:textId="77777777" w:rsidR="00AD1DEE" w:rsidRDefault="008A4581">
      <w:pPr>
        <w:pStyle w:val="BodyText"/>
        <w:tabs>
          <w:tab w:val="right" w:pos="7302"/>
        </w:tabs>
        <w:spacing w:before="41" w:line="198" w:lineRule="exact"/>
        <w:ind w:left="978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9988F22" wp14:editId="1CB80304">
                <wp:simplePos x="0" y="0"/>
                <wp:positionH relativeFrom="page">
                  <wp:posOffset>5076190</wp:posOffset>
                </wp:positionH>
                <wp:positionV relativeFrom="paragraph">
                  <wp:posOffset>196215</wp:posOffset>
                </wp:positionV>
                <wp:extent cx="99060" cy="219710"/>
                <wp:effectExtent l="0" t="4445" r="0" b="4445"/>
                <wp:wrapNone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F67FA" w14:textId="77777777" w:rsidR="007A602A" w:rsidRDefault="007A602A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2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88F22" id="Text Box 17" o:spid="_x0000_s1177" type="#_x0000_t202" style="position:absolute;left:0;text-align:left;margin-left:399.7pt;margin-top:15.45pt;width:7.8pt;height:17.3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" filled="f" stroked="f">
                <v:textbox inset="0,0,0,0">
                  <w:txbxContent>
                    <w:p w14:paraId="778F67FA" w14:textId="77777777" w:rsidR="007A602A" w:rsidRDefault="007A602A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32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3A1B">
        <w:t>GDP</w:t>
      </w:r>
      <w:r w:rsidR="00EE3A1B">
        <w:tab/>
        <w:t>0.001</w:t>
      </w:r>
    </w:p>
    <w:p w14:paraId="2C2C6FD3" w14:textId="77777777" w:rsidR="00AD1DEE" w:rsidRDefault="00AD1DEE">
      <w:pPr>
        <w:spacing w:line="198" w:lineRule="exact"/>
        <w:sectPr w:rsidR="00AD1DEE">
          <w:type w:val="continuous"/>
          <w:pgSz w:w="12240" w:h="15840"/>
          <w:pgMar w:top="1500" w:right="0" w:bottom="280" w:left="1560" w:header="720" w:footer="720" w:gutter="0"/>
          <w:cols w:space="720"/>
        </w:sectPr>
      </w:pPr>
    </w:p>
    <w:p w14:paraId="3FCABEFB" w14:textId="77777777" w:rsidR="00AD1DEE" w:rsidRDefault="00EE3A1B">
      <w:pPr>
        <w:pStyle w:val="BodyText"/>
        <w:spacing w:before="281"/>
        <w:ind w:left="957" w:right="1387"/>
        <w:jc w:val="center"/>
      </w:pPr>
      <w:r>
        <w:t>Year</w:t>
      </w:r>
    </w:p>
    <w:p w14:paraId="600D680B" w14:textId="77777777" w:rsidR="00AD1DEE" w:rsidRDefault="00EE3A1B">
      <w:pPr>
        <w:pStyle w:val="BodyText"/>
        <w:spacing w:before="250" w:line="198" w:lineRule="exact"/>
        <w:ind w:left="978"/>
      </w:pPr>
      <w:r>
        <w:t>Low income country</w:t>
      </w:r>
    </w:p>
    <w:p w14:paraId="7D5D450F" w14:textId="77777777" w:rsidR="00AD1DEE" w:rsidRDefault="00EE3A1B">
      <w:pPr>
        <w:pStyle w:val="BodyText"/>
        <w:spacing w:before="41" w:line="225" w:lineRule="exact"/>
        <w:ind w:left="1105"/>
      </w:pPr>
      <w:r>
        <w:br w:type="column"/>
      </w:r>
      <w:proofErr w:type="gramStart"/>
      <w:r>
        <w:t>( 0.0003</w:t>
      </w:r>
      <w:proofErr w:type="gramEnd"/>
      <w:r>
        <w:t>, 0.003)</w:t>
      </w:r>
    </w:p>
    <w:p w14:paraId="7E2F5332" w14:textId="77777777" w:rsidR="00AD1DEE" w:rsidRDefault="00EE3A1B">
      <w:pPr>
        <w:pStyle w:val="BodyText"/>
        <w:spacing w:line="252" w:lineRule="auto"/>
        <w:ind w:left="1232" w:right="3009" w:hanging="10"/>
        <w:jc w:val="center"/>
      </w:pPr>
      <w:r>
        <w:t>0.301</w:t>
      </w:r>
      <w:r>
        <w:rPr>
          <w:rFonts w:ascii="DejaVu Sans" w:hAnsi="DejaVu Sans"/>
          <w:position w:val="7"/>
          <w:sz w:val="14"/>
        </w:rPr>
        <w:t xml:space="preserve">∗∗∗ </w:t>
      </w:r>
      <w:r>
        <w:rPr>
          <w:w w:val="90"/>
        </w:rPr>
        <w:t>(0.263, 0.339)</w:t>
      </w:r>
    </w:p>
    <w:p w14:paraId="7897A404" w14:textId="77777777" w:rsidR="00AD1DEE" w:rsidRDefault="00EE3A1B">
      <w:pPr>
        <w:tabs>
          <w:tab w:val="left" w:pos="1343"/>
        </w:tabs>
        <w:spacing w:line="12" w:lineRule="auto"/>
        <w:ind w:left="978"/>
        <w:rPr>
          <w:rFonts w:ascii="DejaVu Sans" w:hAnsi="DejaVu Sans"/>
          <w:sz w:val="14"/>
        </w:rPr>
      </w:pPr>
      <w:r>
        <w:rPr>
          <w:position w:val="-23"/>
          <w:sz w:val="20"/>
        </w:rPr>
        <w:t>(</w:t>
      </w:r>
      <w:r>
        <w:rPr>
          <w:position w:val="-23"/>
          <w:sz w:val="20"/>
        </w:rPr>
        <w:tab/>
      </w:r>
      <w:r>
        <w:rPr>
          <w:rFonts w:ascii="Arial" w:hAnsi="Arial"/>
          <w:i/>
          <w:sz w:val="20"/>
        </w:rPr>
        <w:t>−</w:t>
      </w:r>
      <w:r>
        <w:rPr>
          <w:sz w:val="20"/>
        </w:rPr>
        <w:t>19.084</w:t>
      </w:r>
      <w:r>
        <w:rPr>
          <w:rFonts w:ascii="DejaVu Sans" w:hAnsi="DejaVu Sans"/>
          <w:position w:val="7"/>
          <w:sz w:val="14"/>
        </w:rPr>
        <w:t>∗∗∗</w:t>
      </w:r>
    </w:p>
    <w:p w14:paraId="6C7C1B38" w14:textId="77777777" w:rsidR="00AD1DEE" w:rsidRDefault="00AD1DEE">
      <w:pPr>
        <w:spacing w:line="12" w:lineRule="auto"/>
        <w:rPr>
          <w:rFonts w:ascii="DejaVu Sans" w:hAnsi="DejaVu Sans"/>
          <w:sz w:val="14"/>
        </w:rPr>
        <w:sectPr w:rsidR="00AD1DEE">
          <w:type w:val="continuous"/>
          <w:pgSz w:w="12240" w:h="15840"/>
          <w:pgMar w:top="1500" w:right="0" w:bottom="280" w:left="1560" w:header="720" w:footer="720" w:gutter="0"/>
          <w:cols w:num="2" w:space="720" w:equalWidth="0">
            <w:col w:w="2788" w:space="2463"/>
            <w:col w:w="5429"/>
          </w:cols>
        </w:sectPr>
      </w:pPr>
    </w:p>
    <w:p w14:paraId="702D3797" w14:textId="77777777" w:rsidR="00AD1DEE" w:rsidRDefault="00EE3A1B">
      <w:pPr>
        <w:pStyle w:val="BodyText"/>
        <w:spacing w:before="171" w:line="41" w:lineRule="exact"/>
        <w:ind w:left="978"/>
      </w:pPr>
      <w:commentRangeStart w:id="51"/>
      <w:commentRangeStart w:id="52"/>
      <w:r>
        <w:t>Low to middle income country</w:t>
      </w:r>
    </w:p>
    <w:p w14:paraId="11BA8CA0" w14:textId="77777777" w:rsidR="00AD1DEE" w:rsidRDefault="00EE3A1B">
      <w:pPr>
        <w:pStyle w:val="BodyText"/>
        <w:spacing w:line="171" w:lineRule="exact"/>
        <w:ind w:left="978"/>
      </w:pPr>
      <w:r>
        <w:br w:type="column"/>
      </w:r>
      <w:r>
        <w:rPr>
          <w:rFonts w:ascii="Arial" w:hAnsi="Arial"/>
          <w:i/>
        </w:rPr>
        <w:t>−</w:t>
      </w:r>
      <w:r>
        <w:t xml:space="preserve">19.889, </w:t>
      </w:r>
      <w:r>
        <w:rPr>
          <w:rFonts w:ascii="Arial" w:hAnsi="Arial"/>
          <w:i/>
        </w:rPr>
        <w:t>−</w:t>
      </w:r>
      <w:r>
        <w:t>18.280)</w:t>
      </w:r>
    </w:p>
    <w:p w14:paraId="3CB197D6" w14:textId="77777777" w:rsidR="00AD1DEE" w:rsidRDefault="00AD1DEE">
      <w:pPr>
        <w:spacing w:line="171" w:lineRule="exact"/>
        <w:sectPr w:rsidR="00AD1DEE">
          <w:type w:val="continuous"/>
          <w:pgSz w:w="12240" w:h="15840"/>
          <w:pgMar w:top="1500" w:right="0" w:bottom="280" w:left="1560" w:header="720" w:footer="720" w:gutter="0"/>
          <w:cols w:num="2" w:space="720" w:equalWidth="0">
            <w:col w:w="3685" w:space="1644"/>
            <w:col w:w="5351"/>
          </w:cols>
        </w:sectPr>
      </w:pPr>
    </w:p>
    <w:p w14:paraId="041AD20D" w14:textId="77777777" w:rsidR="00AD1DEE" w:rsidRDefault="00EE3A1B">
      <w:pPr>
        <w:tabs>
          <w:tab w:val="left" w:pos="6594"/>
        </w:tabs>
        <w:spacing w:line="12" w:lineRule="auto"/>
        <w:ind w:left="6229"/>
        <w:rPr>
          <w:rFonts w:ascii="DejaVu Sans" w:hAnsi="DejaVu Sans"/>
          <w:sz w:val="14"/>
        </w:rPr>
      </w:pPr>
      <w:r>
        <w:rPr>
          <w:position w:val="-23"/>
          <w:sz w:val="20"/>
        </w:rPr>
        <w:t>(</w:t>
      </w:r>
      <w:r>
        <w:rPr>
          <w:position w:val="-23"/>
          <w:sz w:val="20"/>
        </w:rPr>
        <w:tab/>
      </w:r>
      <w:r>
        <w:rPr>
          <w:rFonts w:ascii="Arial" w:hAnsi="Arial"/>
          <w:i/>
          <w:sz w:val="20"/>
        </w:rPr>
        <w:t>−</w:t>
      </w:r>
      <w:r>
        <w:rPr>
          <w:sz w:val="20"/>
        </w:rPr>
        <w:t>10.936</w:t>
      </w:r>
      <w:r>
        <w:rPr>
          <w:rFonts w:ascii="DejaVu Sans" w:hAnsi="DejaVu Sans"/>
          <w:position w:val="7"/>
          <w:sz w:val="14"/>
        </w:rPr>
        <w:t>∗∗∗</w:t>
      </w:r>
    </w:p>
    <w:p w14:paraId="13F8E004" w14:textId="77777777" w:rsidR="00AD1DEE" w:rsidRDefault="00AD1DEE">
      <w:pPr>
        <w:spacing w:line="12" w:lineRule="auto"/>
        <w:rPr>
          <w:rFonts w:ascii="DejaVu Sans" w:hAnsi="DejaVu Sans"/>
          <w:sz w:val="14"/>
        </w:rPr>
        <w:sectPr w:rsidR="00AD1DEE">
          <w:type w:val="continuous"/>
          <w:pgSz w:w="12240" w:h="15840"/>
          <w:pgMar w:top="1500" w:right="0" w:bottom="280" w:left="1560" w:header="720" w:footer="720" w:gutter="0"/>
          <w:cols w:space="720"/>
        </w:sectPr>
      </w:pPr>
    </w:p>
    <w:p w14:paraId="4DB6C222" w14:textId="77777777" w:rsidR="00AD1DEE" w:rsidRDefault="00EE3A1B">
      <w:pPr>
        <w:pStyle w:val="BodyText"/>
        <w:spacing w:before="172" w:line="41" w:lineRule="exact"/>
        <w:ind w:left="978"/>
      </w:pPr>
      <w:r>
        <w:t>Up to middle income country</w:t>
      </w:r>
    </w:p>
    <w:p w14:paraId="77427388" w14:textId="77777777" w:rsidR="00AD1DEE" w:rsidRDefault="00EE3A1B">
      <w:pPr>
        <w:pStyle w:val="BodyText"/>
        <w:spacing w:line="172" w:lineRule="exact"/>
        <w:ind w:left="978"/>
      </w:pPr>
      <w:r>
        <w:br w:type="column"/>
      </w:r>
      <w:commentRangeEnd w:id="51"/>
      <w:r w:rsidR="009D6D4A">
        <w:rPr>
          <w:rStyle w:val="CommentReference"/>
        </w:rPr>
        <w:commentReference w:id="51"/>
      </w:r>
      <w:commentRangeEnd w:id="52"/>
      <w:r w:rsidR="00BA7F6F">
        <w:rPr>
          <w:rStyle w:val="CommentReference"/>
        </w:rPr>
        <w:commentReference w:id="52"/>
      </w:r>
      <w:r>
        <w:rPr>
          <w:rFonts w:ascii="Arial" w:hAnsi="Arial"/>
          <w:i/>
        </w:rPr>
        <w:t>−</w:t>
      </w:r>
      <w:r>
        <w:t xml:space="preserve">11.539, </w:t>
      </w:r>
      <w:r>
        <w:rPr>
          <w:rFonts w:ascii="Arial" w:hAnsi="Arial"/>
          <w:i/>
        </w:rPr>
        <w:t>−</w:t>
      </w:r>
      <w:r>
        <w:t>10.334)</w:t>
      </w:r>
    </w:p>
    <w:p w14:paraId="4B5718CC" w14:textId="77777777" w:rsidR="00AD1DEE" w:rsidRDefault="00AD1DEE">
      <w:pPr>
        <w:spacing w:line="172" w:lineRule="exact"/>
        <w:sectPr w:rsidR="00AD1DEE">
          <w:type w:val="continuous"/>
          <w:pgSz w:w="12240" w:h="15840"/>
          <w:pgMar w:top="1500" w:right="0" w:bottom="280" w:left="1560" w:header="720" w:footer="720" w:gutter="0"/>
          <w:cols w:num="2" w:space="720" w:equalWidth="0">
            <w:col w:w="3582" w:space="1746"/>
            <w:col w:w="5352"/>
          </w:cols>
        </w:sectPr>
      </w:pPr>
    </w:p>
    <w:p w14:paraId="675F35A1" w14:textId="77777777" w:rsidR="00AD1DEE" w:rsidRDefault="00EE3A1B">
      <w:pPr>
        <w:tabs>
          <w:tab w:val="left" w:pos="6643"/>
        </w:tabs>
        <w:spacing w:line="12" w:lineRule="auto"/>
        <w:ind w:left="6328"/>
        <w:rPr>
          <w:rFonts w:ascii="DejaVu Sans" w:hAnsi="DejaVu Sans"/>
          <w:sz w:val="14"/>
        </w:rPr>
      </w:pPr>
      <w:r>
        <w:rPr>
          <w:position w:val="-23"/>
          <w:sz w:val="20"/>
        </w:rPr>
        <w:t>(</w:t>
      </w:r>
      <w:r>
        <w:rPr>
          <w:position w:val="-23"/>
          <w:sz w:val="20"/>
        </w:rPr>
        <w:tab/>
      </w:r>
      <w:r>
        <w:rPr>
          <w:rFonts w:ascii="Arial" w:hAnsi="Arial"/>
          <w:i/>
          <w:sz w:val="20"/>
        </w:rPr>
        <w:t>−</w:t>
      </w:r>
      <w:r>
        <w:rPr>
          <w:sz w:val="20"/>
        </w:rPr>
        <w:t>5.414</w:t>
      </w:r>
      <w:r>
        <w:rPr>
          <w:rFonts w:ascii="DejaVu Sans" w:hAnsi="DejaVu Sans"/>
          <w:position w:val="7"/>
          <w:sz w:val="14"/>
        </w:rPr>
        <w:t>∗∗∗</w:t>
      </w:r>
    </w:p>
    <w:p w14:paraId="4A99546E" w14:textId="77777777" w:rsidR="00AD1DEE" w:rsidRDefault="00AD1DEE">
      <w:pPr>
        <w:spacing w:line="12" w:lineRule="auto"/>
        <w:rPr>
          <w:rFonts w:ascii="DejaVu Sans" w:hAnsi="DejaVu Sans"/>
          <w:sz w:val="14"/>
        </w:rPr>
        <w:sectPr w:rsidR="00AD1DEE">
          <w:type w:val="continuous"/>
          <w:pgSz w:w="12240" w:h="15840"/>
          <w:pgMar w:top="1500" w:right="0" w:bottom="280" w:left="1560" w:header="720" w:footer="720" w:gutter="0"/>
          <w:cols w:space="720"/>
        </w:sectPr>
      </w:pPr>
    </w:p>
    <w:p w14:paraId="7748CBDC" w14:textId="77777777" w:rsidR="00AD1DEE" w:rsidRDefault="00EE3A1B">
      <w:pPr>
        <w:pStyle w:val="BodyText"/>
        <w:spacing w:before="212" w:line="198" w:lineRule="exact"/>
        <w:ind w:left="978"/>
      </w:pPr>
      <w:r>
        <w:t>Constant</w:t>
      </w:r>
    </w:p>
    <w:p w14:paraId="3EC1B733" w14:textId="77777777" w:rsidR="00AD1DEE" w:rsidRDefault="00EE3A1B">
      <w:pPr>
        <w:pStyle w:val="BodyText"/>
        <w:spacing w:line="199" w:lineRule="exact"/>
        <w:ind w:left="1254"/>
      </w:pPr>
      <w:r>
        <w:br w:type="column"/>
      </w:r>
      <w:r>
        <w:rPr>
          <w:rFonts w:ascii="Arial" w:hAnsi="Arial"/>
          <w:i/>
        </w:rPr>
        <w:t>−</w:t>
      </w:r>
      <w:r>
        <w:t xml:space="preserve">5.945, </w:t>
      </w:r>
      <w:r>
        <w:rPr>
          <w:rFonts w:ascii="Arial" w:hAnsi="Arial"/>
          <w:i/>
        </w:rPr>
        <w:t>−</w:t>
      </w:r>
      <w:r>
        <w:t>4.882)</w:t>
      </w:r>
    </w:p>
    <w:p w14:paraId="289DF82B" w14:textId="77777777" w:rsidR="00AD1DEE" w:rsidRDefault="00EE3A1B">
      <w:pPr>
        <w:tabs>
          <w:tab w:val="left" w:pos="1393"/>
        </w:tabs>
        <w:spacing w:line="12" w:lineRule="auto"/>
        <w:ind w:left="978"/>
        <w:rPr>
          <w:rFonts w:ascii="DejaVu Sans" w:hAnsi="DejaVu Sans"/>
          <w:sz w:val="14"/>
        </w:rPr>
      </w:pPr>
      <w:r>
        <w:rPr>
          <w:position w:val="-23"/>
          <w:sz w:val="20"/>
        </w:rPr>
        <w:t>(</w:t>
      </w:r>
      <w:r>
        <w:rPr>
          <w:position w:val="-23"/>
          <w:sz w:val="20"/>
        </w:rPr>
        <w:tab/>
      </w:r>
      <w:r>
        <w:rPr>
          <w:rFonts w:ascii="Arial" w:hAnsi="Arial"/>
          <w:i/>
          <w:sz w:val="20"/>
        </w:rPr>
        <w:t>−</w:t>
      </w:r>
      <w:r>
        <w:rPr>
          <w:sz w:val="20"/>
        </w:rPr>
        <w:t>529.862</w:t>
      </w:r>
      <w:r>
        <w:rPr>
          <w:rFonts w:ascii="DejaVu Sans" w:hAnsi="DejaVu Sans"/>
          <w:position w:val="7"/>
          <w:sz w:val="14"/>
        </w:rPr>
        <w:t>∗∗∗</w:t>
      </w:r>
    </w:p>
    <w:p w14:paraId="4F465EE4" w14:textId="77777777" w:rsidR="00AD1DEE" w:rsidRDefault="00AD1DEE">
      <w:pPr>
        <w:spacing w:line="12" w:lineRule="auto"/>
        <w:rPr>
          <w:rFonts w:ascii="DejaVu Sans" w:hAnsi="DejaVu Sans"/>
          <w:sz w:val="14"/>
        </w:rPr>
        <w:sectPr w:rsidR="00AD1DEE">
          <w:type w:val="continuous"/>
          <w:pgSz w:w="12240" w:h="15840"/>
          <w:pgMar w:top="1500" w:right="0" w:bottom="280" w:left="1560" w:header="720" w:footer="720" w:gutter="0"/>
          <w:cols w:num="2" w:space="720" w:equalWidth="0">
            <w:col w:w="1812" w:space="3340"/>
            <w:col w:w="5528"/>
          </w:cols>
        </w:sectPr>
      </w:pPr>
    </w:p>
    <w:p w14:paraId="59B31F6D" w14:textId="77777777" w:rsidR="00AD1DEE" w:rsidRDefault="008A4581">
      <w:pPr>
        <w:pStyle w:val="BodyText"/>
        <w:tabs>
          <w:tab w:val="left" w:pos="7291"/>
        </w:tabs>
        <w:spacing w:line="215" w:lineRule="exact"/>
        <w:ind w:left="6361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A586700" wp14:editId="0C744DD5">
                <wp:simplePos x="0" y="0"/>
                <wp:positionH relativeFrom="page">
                  <wp:posOffset>4932045</wp:posOffset>
                </wp:positionH>
                <wp:positionV relativeFrom="paragraph">
                  <wp:posOffset>10795</wp:posOffset>
                </wp:positionV>
                <wp:extent cx="688975" cy="219710"/>
                <wp:effectExtent l="0" t="2540" r="0" b="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7BF2D" w14:textId="77777777" w:rsidR="007A602A" w:rsidRDefault="007A602A">
                            <w:pPr>
                              <w:tabs>
                                <w:tab w:val="left" w:pos="929"/>
                              </w:tabs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w w:val="130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86700" id="Text Box 16" o:spid="_x0000_s1178" type="#_x0000_t202" style="position:absolute;left:0;text-align:left;margin-left:388.35pt;margin-top:.85pt;width:54.25pt;height:17.3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nnpswIAALE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" filled="f" stroked="f">
                <v:textbox inset="0,0,0,0">
                  <w:txbxContent>
                    <w:p w14:paraId="1087BF2D" w14:textId="77777777" w:rsidR="007A602A" w:rsidRDefault="007A602A">
                      <w:pPr>
                        <w:tabs>
                          <w:tab w:val="left" w:pos="929"/>
                        </w:tabs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>−</w:t>
                      </w: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w w:val="130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3A1B">
        <w:t>605.762,</w:t>
      </w:r>
      <w:r w:rsidR="00EE3A1B">
        <w:tab/>
        <w:t>453.961)</w:t>
      </w:r>
    </w:p>
    <w:p w14:paraId="47C98731" w14:textId="77777777" w:rsidR="00AD1DEE" w:rsidRDefault="00EE3A1B">
      <w:pPr>
        <w:tabs>
          <w:tab w:val="left" w:pos="6848"/>
        </w:tabs>
        <w:spacing w:before="12" w:line="193" w:lineRule="exact"/>
        <w:ind w:left="978"/>
        <w:rPr>
          <w:sz w:val="20"/>
        </w:rPr>
      </w:pPr>
      <w:r>
        <w:rPr>
          <w:i/>
          <w:sz w:val="20"/>
        </w:rPr>
        <w:t>N</w:t>
      </w:r>
      <w:r>
        <w:rPr>
          <w:i/>
          <w:sz w:val="20"/>
        </w:rPr>
        <w:tab/>
      </w:r>
      <w:r>
        <w:rPr>
          <w:sz w:val="20"/>
        </w:rPr>
        <w:t>2,975</w:t>
      </w:r>
    </w:p>
    <w:p w14:paraId="1954408A" w14:textId="77777777" w:rsidR="00AD1DEE" w:rsidRDefault="00EE3A1B">
      <w:pPr>
        <w:tabs>
          <w:tab w:val="right" w:pos="7302"/>
        </w:tabs>
        <w:spacing w:before="18" w:line="247" w:lineRule="exact"/>
        <w:ind w:left="978"/>
        <w:rPr>
          <w:sz w:val="20"/>
        </w:rPr>
      </w:pPr>
      <w:r>
        <w:rPr>
          <w:sz w:val="20"/>
        </w:rPr>
        <w:t>R</w:t>
      </w:r>
      <w:r>
        <w:rPr>
          <w:rFonts w:ascii="Verdana"/>
          <w:position w:val="7"/>
          <w:sz w:val="14"/>
        </w:rPr>
        <w:t>2</w:t>
      </w:r>
      <w:r>
        <w:rPr>
          <w:rFonts w:ascii="Verdana"/>
          <w:position w:val="7"/>
          <w:sz w:val="14"/>
        </w:rPr>
        <w:tab/>
      </w:r>
      <w:r>
        <w:rPr>
          <w:sz w:val="20"/>
        </w:rPr>
        <w:t>0.695</w:t>
      </w:r>
    </w:p>
    <w:p w14:paraId="503CAA86" w14:textId="77777777" w:rsidR="00AD1DEE" w:rsidRDefault="008A4581">
      <w:pPr>
        <w:pStyle w:val="BodyText"/>
        <w:tabs>
          <w:tab w:val="right" w:pos="7302"/>
        </w:tabs>
        <w:spacing w:line="247" w:lineRule="exact"/>
        <w:ind w:left="978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4DAAE42" wp14:editId="345BF790">
                <wp:simplePos x="0" y="0"/>
                <wp:positionH relativeFrom="page">
                  <wp:posOffset>1611630</wp:posOffset>
                </wp:positionH>
                <wp:positionV relativeFrom="paragraph">
                  <wp:posOffset>177165</wp:posOffset>
                </wp:positionV>
                <wp:extent cx="4549140" cy="0"/>
                <wp:effectExtent l="11430" t="13335" r="11430" b="5715"/>
                <wp:wrapNone/>
                <wp:docPr id="1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4914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<w:pict>
              <v:line w14:anchorId="16A5C9E1" id="Line 1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6.9pt,13.95pt" to="485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" strokeweight=".14042mm">
                <w10:wrap anchorx="page"/>
              </v:line>
            </w:pict>
          </mc:Fallback>
        </mc:AlternateContent>
      </w:r>
      <w:r w:rsidR="00EE3A1B">
        <w:t>Adjusted</w:t>
      </w:r>
      <w:r w:rsidR="00EE3A1B">
        <w:rPr>
          <w:spacing w:val="16"/>
        </w:rPr>
        <w:t xml:space="preserve"> </w:t>
      </w:r>
      <w:r w:rsidR="00EE3A1B">
        <w:t>R</w:t>
      </w:r>
      <w:r w:rsidR="00EE3A1B">
        <w:rPr>
          <w:rFonts w:ascii="Verdana"/>
          <w:position w:val="7"/>
          <w:sz w:val="14"/>
        </w:rPr>
        <w:t>2</w:t>
      </w:r>
      <w:r w:rsidR="00EE3A1B">
        <w:rPr>
          <w:rFonts w:ascii="Verdana"/>
          <w:position w:val="7"/>
          <w:sz w:val="14"/>
        </w:rPr>
        <w:tab/>
      </w:r>
      <w:r w:rsidR="00EE3A1B">
        <w:t>0.694</w:t>
      </w:r>
    </w:p>
    <w:p w14:paraId="4266BFF4" w14:textId="77777777" w:rsidR="00AD1DEE" w:rsidRDefault="00EE3A1B">
      <w:pPr>
        <w:pStyle w:val="BodyText"/>
        <w:spacing w:before="87" w:line="252" w:lineRule="auto"/>
        <w:ind w:left="1097" w:right="6449"/>
      </w:pPr>
      <w:r>
        <w:rPr>
          <w:rFonts w:ascii="DejaVu Sans" w:hAnsi="DejaVu Sans"/>
          <w:position w:val="7"/>
          <w:sz w:val="14"/>
        </w:rPr>
        <w:t>∗</w:t>
      </w:r>
      <w:r>
        <w:t xml:space="preserve">p </w:t>
      </w:r>
      <w:r>
        <w:rPr>
          <w:rFonts w:ascii="Verdana" w:hAnsi="Verdana"/>
          <w:i/>
        </w:rPr>
        <w:t xml:space="preserve">&lt; </w:t>
      </w:r>
      <w:r>
        <w:t xml:space="preserve">.05; </w:t>
      </w:r>
      <w:r>
        <w:rPr>
          <w:rFonts w:ascii="DejaVu Sans" w:hAnsi="DejaVu Sans"/>
          <w:position w:val="7"/>
          <w:sz w:val="14"/>
        </w:rPr>
        <w:t>∗∗</w:t>
      </w:r>
      <w:r>
        <w:t xml:space="preserve">p </w:t>
      </w:r>
      <w:r>
        <w:rPr>
          <w:rFonts w:ascii="Verdana" w:hAnsi="Verdana"/>
          <w:i/>
        </w:rPr>
        <w:t xml:space="preserve">&lt; </w:t>
      </w:r>
      <w:r>
        <w:t xml:space="preserve">.01; </w:t>
      </w:r>
      <w:r>
        <w:rPr>
          <w:rFonts w:ascii="DejaVu Sans" w:hAnsi="DejaVu Sans"/>
          <w:position w:val="7"/>
          <w:sz w:val="14"/>
        </w:rPr>
        <w:t>∗∗∗</w:t>
      </w:r>
      <w:r>
        <w:t xml:space="preserve">p </w:t>
      </w:r>
      <w:r>
        <w:rPr>
          <w:rFonts w:ascii="Verdana" w:hAnsi="Verdana"/>
          <w:i/>
        </w:rPr>
        <w:t xml:space="preserve">&lt; </w:t>
      </w:r>
      <w:r>
        <w:t>.001 GDP: Gross Domestic Product CHE: Current Health Expenditure</w:t>
      </w:r>
    </w:p>
    <w:p w14:paraId="7ADED558" w14:textId="77777777" w:rsidR="00AD1DEE" w:rsidRDefault="00EE3A1B">
      <w:pPr>
        <w:pStyle w:val="BodyText"/>
        <w:spacing w:before="471" w:line="420" w:lineRule="auto"/>
        <w:ind w:left="133" w:right="1645" w:firstLine="306"/>
      </w:pPr>
      <w:r>
        <w:rPr>
          <w:spacing w:val="-3"/>
        </w:rPr>
        <w:t>Table</w:t>
      </w:r>
      <w:r>
        <w:rPr>
          <w:color w:val="0000FF"/>
          <w:spacing w:val="-3"/>
        </w:rPr>
        <w:t>2</w:t>
      </w:r>
      <w:r>
        <w:rPr>
          <w:spacing w:val="-3"/>
        </w:rPr>
        <w:t xml:space="preserve">presents </w:t>
      </w:r>
      <w:r>
        <w:t>the overall relationship between compulsory health insurance and life expectancy. Controlling for other covariates, there was a one percent increase in compulsory health insurance as percent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CHE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0.035</w:t>
      </w:r>
      <w:r>
        <w:rPr>
          <w:spacing w:val="-4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(95%</w:t>
      </w:r>
      <w:r>
        <w:rPr>
          <w:spacing w:val="-4"/>
        </w:rPr>
        <w:t xml:space="preserve"> </w:t>
      </w:r>
      <w:r>
        <w:t>CI:</w:t>
      </w:r>
      <w:r>
        <w:rPr>
          <w:spacing w:val="-4"/>
        </w:rPr>
        <w:t xml:space="preserve"> </w:t>
      </w:r>
      <w:r>
        <w:t>[0.025,</w:t>
      </w:r>
      <w:r>
        <w:rPr>
          <w:spacing w:val="-4"/>
        </w:rPr>
        <w:t xml:space="preserve"> </w:t>
      </w:r>
      <w:r>
        <w:t>0.045])</w:t>
      </w:r>
      <w:r>
        <w:rPr>
          <w:spacing w:val="-3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life expectancy.</w:t>
      </w:r>
      <w:r>
        <w:rPr>
          <w:spacing w:val="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GGHE-D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percent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GDP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positively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life</w:t>
      </w:r>
      <w:r>
        <w:rPr>
          <w:spacing w:val="-6"/>
        </w:rPr>
        <w:t xml:space="preserve"> </w:t>
      </w:r>
      <w:r>
        <w:t>expectancy. The</w:t>
      </w:r>
      <w:r>
        <w:rPr>
          <w:spacing w:val="-15"/>
        </w:rPr>
        <w:t xml:space="preserve"> </w:t>
      </w:r>
      <w:r>
        <w:t>countries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higher</w:t>
      </w:r>
      <w:r>
        <w:rPr>
          <w:spacing w:val="-14"/>
        </w:rPr>
        <w:t xml:space="preserve"> </w:t>
      </w:r>
      <w:r>
        <w:t>OOP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percent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CHE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3"/>
        </w:rPr>
        <w:t>lower</w:t>
      </w:r>
      <w:r>
        <w:rPr>
          <w:spacing w:val="-15"/>
        </w:rPr>
        <w:t xml:space="preserve"> </w:t>
      </w:r>
      <w:r>
        <w:rPr>
          <w:spacing w:val="-3"/>
        </w:rPr>
        <w:t>private</w:t>
      </w:r>
      <w:r>
        <w:rPr>
          <w:spacing w:val="-15"/>
        </w:rPr>
        <w:t xml:space="preserve"> </w:t>
      </w:r>
      <w:r>
        <w:t>health</w:t>
      </w:r>
      <w:r>
        <w:rPr>
          <w:spacing w:val="-14"/>
        </w:rPr>
        <w:t xml:space="preserve"> </w:t>
      </w:r>
      <w:r>
        <w:t>expenditure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percent</w:t>
      </w:r>
      <w:r>
        <w:rPr>
          <w:spacing w:val="-14"/>
        </w:rPr>
        <w:t xml:space="preserve"> </w:t>
      </w:r>
      <w:r>
        <w:t xml:space="preserve">CHE had higher life expectancies. Compulsory financing arrangements as percent of CHE did not appear </w:t>
      </w:r>
      <w:r>
        <w:lastRenderedPageBreak/>
        <w:t>to</w:t>
      </w:r>
      <w:r>
        <w:rPr>
          <w:spacing w:val="14"/>
        </w:rPr>
        <w:t xml:space="preserve"> </w:t>
      </w:r>
      <w:r>
        <w:rPr>
          <w:spacing w:val="2"/>
        </w:rPr>
        <w:t>be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significant</w:t>
      </w:r>
      <w:r>
        <w:rPr>
          <w:spacing w:val="13"/>
        </w:rPr>
        <w:t xml:space="preserve"> </w:t>
      </w:r>
      <w:r>
        <w:t>predictor.</w:t>
      </w:r>
      <w:r>
        <w:rPr>
          <w:spacing w:val="4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addition,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larger</w:t>
      </w:r>
      <w:r>
        <w:rPr>
          <w:spacing w:val="13"/>
        </w:rPr>
        <w:t xml:space="preserve"> </w:t>
      </w:r>
      <w:r>
        <w:t>population</w:t>
      </w:r>
      <w:r>
        <w:rPr>
          <w:spacing w:val="14"/>
        </w:rPr>
        <w:t xml:space="preserve"> </w:t>
      </w:r>
      <w:r>
        <w:t>size</w:t>
      </w:r>
      <w:r>
        <w:rPr>
          <w:spacing w:val="14"/>
        </w:rPr>
        <w:t xml:space="preserve"> </w:t>
      </w:r>
      <w:r>
        <w:t>was</w:t>
      </w:r>
      <w:r>
        <w:rPr>
          <w:spacing w:val="14"/>
        </w:rPr>
        <w:t xml:space="preserve"> </w:t>
      </w:r>
      <w:r>
        <w:t>associated</w:t>
      </w:r>
      <w:r>
        <w:rPr>
          <w:spacing w:val="15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higher</w:t>
      </w:r>
      <w:r>
        <w:rPr>
          <w:spacing w:val="14"/>
        </w:rPr>
        <w:t xml:space="preserve"> </w:t>
      </w:r>
      <w:r>
        <w:t>life</w:t>
      </w:r>
    </w:p>
    <w:p w14:paraId="51AB8BC7" w14:textId="77777777" w:rsidR="00AD1DEE" w:rsidRDefault="00AD1DEE">
      <w:pPr>
        <w:spacing w:line="420" w:lineRule="auto"/>
        <w:sectPr w:rsidR="00AD1DEE">
          <w:type w:val="continuous"/>
          <w:pgSz w:w="12240" w:h="15840"/>
          <w:pgMar w:top="1500" w:right="0" w:bottom="280" w:left="1560" w:header="720" w:footer="720" w:gutter="0"/>
          <w:cols w:space="720"/>
        </w:sectPr>
      </w:pPr>
    </w:p>
    <w:p w14:paraId="3D1E200B" w14:textId="564C31AE" w:rsidR="00AD1DEE" w:rsidRDefault="00EE3A1B">
      <w:pPr>
        <w:pStyle w:val="BodyText"/>
        <w:spacing w:before="216" w:line="412" w:lineRule="auto"/>
        <w:ind w:left="140" w:right="1671"/>
        <w:jc w:val="both"/>
      </w:pPr>
      <w:r>
        <w:lastRenderedPageBreak/>
        <w:t>expectancy,</w:t>
      </w:r>
      <w:r>
        <w:rPr>
          <w:spacing w:val="-22"/>
        </w:rPr>
        <w:t xml:space="preserve"> </w:t>
      </w:r>
      <w:r>
        <w:t>although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coefficient</w:t>
      </w:r>
      <w:r>
        <w:rPr>
          <w:spacing w:val="-21"/>
        </w:rPr>
        <w:t xml:space="preserve"> </w:t>
      </w:r>
      <w:r>
        <w:t>was</w:t>
      </w:r>
      <w:r>
        <w:rPr>
          <w:spacing w:val="-22"/>
        </w:rPr>
        <w:t xml:space="preserve"> </w:t>
      </w:r>
      <w:r>
        <w:t>small.</w:t>
      </w:r>
      <w:r>
        <w:rPr>
          <w:spacing w:val="-11"/>
        </w:rPr>
        <w:t xml:space="preserve"> </w:t>
      </w:r>
      <w:r>
        <w:t>Compared</w:t>
      </w:r>
      <w:r>
        <w:rPr>
          <w:spacing w:val="-21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high-income</w:t>
      </w:r>
      <w:r>
        <w:rPr>
          <w:spacing w:val="-21"/>
        </w:rPr>
        <w:t xml:space="preserve"> </w:t>
      </w:r>
      <w:r>
        <w:t>countries,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life</w:t>
      </w:r>
      <w:r>
        <w:rPr>
          <w:spacing w:val="-22"/>
        </w:rPr>
        <w:t xml:space="preserve"> </w:t>
      </w:r>
      <w:r>
        <w:t>expectancy in</w:t>
      </w:r>
      <w:r>
        <w:rPr>
          <w:spacing w:val="-17"/>
        </w:rPr>
        <w:t xml:space="preserve"> </w:t>
      </w:r>
      <w:r>
        <w:t>low-income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well</w:t>
      </w:r>
      <w:r>
        <w:rPr>
          <w:spacing w:val="-17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3"/>
        </w:rPr>
        <w:t>low</w:t>
      </w:r>
      <w:ins w:id="53" w:author="Thembekile Shato" w:date="2019-04-13T20:50:00Z">
        <w:r w:rsidR="00813773">
          <w:rPr>
            <w:spacing w:val="-17"/>
          </w:rPr>
          <w:t>er-</w:t>
        </w:r>
      </w:ins>
      <w:del w:id="54" w:author="Thembekile Shato" w:date="2019-04-13T20:50:00Z">
        <w:r w:rsidDel="00813773">
          <w:rPr>
            <w:spacing w:val="-17"/>
          </w:rPr>
          <w:delText xml:space="preserve"> </w:delText>
        </w:r>
        <w:r w:rsidDel="00813773">
          <w:delText>to</w:delText>
        </w:r>
        <w:r w:rsidDel="00813773">
          <w:rPr>
            <w:spacing w:val="-17"/>
          </w:rPr>
          <w:delText xml:space="preserve"> </w:delText>
        </w:r>
      </w:del>
      <w:r>
        <w:t>middle-income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up</w:t>
      </w:r>
      <w:ins w:id="55" w:author="Thembekile Shato" w:date="2019-04-13T20:50:00Z">
        <w:r w:rsidR="00813773">
          <w:rPr>
            <w:spacing w:val="-17"/>
          </w:rPr>
          <w:t>per-</w:t>
        </w:r>
      </w:ins>
      <w:del w:id="56" w:author="Thembekile Shato" w:date="2019-04-13T20:50:00Z">
        <w:r w:rsidDel="00813773">
          <w:rPr>
            <w:spacing w:val="-17"/>
          </w:rPr>
          <w:delText xml:space="preserve"> </w:delText>
        </w:r>
        <w:r w:rsidDel="00813773">
          <w:delText>to</w:delText>
        </w:r>
        <w:r w:rsidDel="00813773">
          <w:rPr>
            <w:spacing w:val="-17"/>
          </w:rPr>
          <w:delText xml:space="preserve"> </w:delText>
        </w:r>
      </w:del>
      <w:r>
        <w:t>middle-income</w:t>
      </w:r>
      <w:r>
        <w:rPr>
          <w:spacing w:val="-16"/>
        </w:rPr>
        <w:t xml:space="preserve"> </w:t>
      </w:r>
      <w:r>
        <w:t>countries</w:t>
      </w:r>
      <w:r>
        <w:rPr>
          <w:spacing w:val="-17"/>
        </w:rPr>
        <w:t xml:space="preserve"> </w:t>
      </w:r>
      <w:r>
        <w:t>was</w:t>
      </w:r>
      <w:r>
        <w:rPr>
          <w:spacing w:val="-17"/>
        </w:rPr>
        <w:t xml:space="preserve"> </w:t>
      </w:r>
      <w:r>
        <w:t xml:space="preserve">significantly </w:t>
      </w:r>
      <w:r>
        <w:rPr>
          <w:spacing w:val="-3"/>
        </w:rPr>
        <w:t>lower.</w:t>
      </w:r>
      <w:r>
        <w:rPr>
          <w:spacing w:val="-4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was</w:t>
      </w:r>
      <w:r>
        <w:rPr>
          <w:spacing w:val="-16"/>
        </w:rPr>
        <w:t xml:space="preserve"> </w:t>
      </w:r>
      <w:r>
        <w:t>worth</w:t>
      </w:r>
      <w:r>
        <w:rPr>
          <w:spacing w:val="-15"/>
        </w:rPr>
        <w:t xml:space="preserve"> </w:t>
      </w:r>
      <w:r>
        <w:t>noting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effect</w:t>
      </w:r>
      <w:r>
        <w:rPr>
          <w:spacing w:val="-15"/>
        </w:rPr>
        <w:t xml:space="preserve"> </w:t>
      </w:r>
      <w:r>
        <w:t>size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low-income</w:t>
      </w:r>
      <w:r>
        <w:rPr>
          <w:spacing w:val="-16"/>
        </w:rPr>
        <w:t xml:space="preserve"> </w:t>
      </w:r>
      <w:r>
        <w:t>countries</w:t>
      </w:r>
      <w:r>
        <w:rPr>
          <w:spacing w:val="-16"/>
        </w:rPr>
        <w:t xml:space="preserve"> </w:t>
      </w:r>
      <w:r>
        <w:t>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36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rPr>
          <w:rFonts w:ascii="Arial" w:hAnsi="Arial"/>
          <w:i/>
        </w:rPr>
        <w:t>−</w:t>
      </w:r>
      <w:r>
        <w:t>19</w:t>
      </w:r>
      <w:r>
        <w:rPr>
          <w:rFonts w:ascii="Verdana" w:hAnsi="Verdana"/>
          <w:i/>
        </w:rPr>
        <w:t>.</w:t>
      </w:r>
      <w:r>
        <w:t>084,</w:t>
      </w:r>
      <w:r>
        <w:rPr>
          <w:spacing w:val="-15"/>
        </w:rPr>
        <w:t xml:space="preserve"> </w:t>
      </w:r>
      <w:r>
        <w:t>95%</w:t>
      </w:r>
      <w:r>
        <w:rPr>
          <w:spacing w:val="-16"/>
        </w:rPr>
        <w:t xml:space="preserve"> </w:t>
      </w:r>
      <w:r>
        <w:t>CI:</w:t>
      </w:r>
      <w:r>
        <w:rPr>
          <w:spacing w:val="-15"/>
        </w:rPr>
        <w:t xml:space="preserve"> </w:t>
      </w:r>
      <w:r>
        <w:t>[-19.889,</w:t>
      </w:r>
    </w:p>
    <w:p w14:paraId="47C01C2A" w14:textId="77777777" w:rsidR="00AD1DEE" w:rsidRDefault="00EE3A1B">
      <w:pPr>
        <w:pStyle w:val="BodyText"/>
        <w:spacing w:line="221" w:lineRule="exact"/>
        <w:ind w:left="114"/>
      </w:pPr>
      <w:r>
        <w:t>-18.280])</w:t>
      </w:r>
      <w:r>
        <w:rPr>
          <w:spacing w:val="-19"/>
        </w:rPr>
        <w:t xml:space="preserve"> </w:t>
      </w:r>
      <w:r>
        <w:t>was</w:t>
      </w:r>
      <w:r>
        <w:rPr>
          <w:spacing w:val="-19"/>
        </w:rPr>
        <w:t xml:space="preserve"> </w:t>
      </w:r>
      <w:r>
        <w:rPr>
          <w:spacing w:val="-4"/>
        </w:rPr>
        <w:t>much</w:t>
      </w:r>
      <w:r>
        <w:rPr>
          <w:spacing w:val="-19"/>
        </w:rPr>
        <w:t xml:space="preserve"> </w:t>
      </w:r>
      <w:r>
        <w:t>larger</w:t>
      </w:r>
      <w:r>
        <w:rPr>
          <w:spacing w:val="-19"/>
        </w:rPr>
        <w:t xml:space="preserve"> </w:t>
      </w:r>
      <w:r>
        <w:t>than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3"/>
        </w:rPr>
        <w:t>low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middle-income</w:t>
      </w:r>
      <w:r>
        <w:rPr>
          <w:spacing w:val="-18"/>
        </w:rPr>
        <w:t xml:space="preserve"> </w:t>
      </w:r>
      <w:r>
        <w:t>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41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rPr>
          <w:rFonts w:ascii="Arial" w:hAnsi="Arial"/>
          <w:i/>
        </w:rPr>
        <w:t>−</w:t>
      </w:r>
      <w:r>
        <w:t>10</w:t>
      </w:r>
      <w:r>
        <w:rPr>
          <w:rFonts w:ascii="Verdana" w:hAnsi="Verdana"/>
          <w:i/>
        </w:rPr>
        <w:t>.</w:t>
      </w:r>
      <w:r>
        <w:t>936,</w:t>
      </w:r>
      <w:r>
        <w:rPr>
          <w:spacing w:val="-19"/>
        </w:rPr>
        <w:t xml:space="preserve"> </w:t>
      </w:r>
      <w:r>
        <w:t>95%</w:t>
      </w:r>
      <w:r>
        <w:rPr>
          <w:spacing w:val="-19"/>
        </w:rPr>
        <w:t xml:space="preserve"> </w:t>
      </w:r>
      <w:r>
        <w:t>CI:</w:t>
      </w:r>
      <w:r>
        <w:rPr>
          <w:spacing w:val="-18"/>
        </w:rPr>
        <w:t xml:space="preserve"> </w:t>
      </w:r>
      <w:r>
        <w:t>[-11.539,</w:t>
      </w:r>
      <w:r>
        <w:rPr>
          <w:spacing w:val="-19"/>
        </w:rPr>
        <w:t xml:space="preserve"> </w:t>
      </w:r>
      <w:r>
        <w:t>-10.334])</w:t>
      </w:r>
      <w:r>
        <w:rPr>
          <w:spacing w:val="-19"/>
        </w:rPr>
        <w:t xml:space="preserve"> </w:t>
      </w:r>
      <w:r>
        <w:t>and</w:t>
      </w:r>
    </w:p>
    <w:p w14:paraId="30054CC1" w14:textId="77777777" w:rsidR="00AD1DEE" w:rsidRDefault="00EE3A1B">
      <w:pPr>
        <w:pStyle w:val="BodyText"/>
        <w:spacing w:before="154" w:line="408" w:lineRule="auto"/>
        <w:ind w:left="140" w:right="1691"/>
      </w:pPr>
      <w:r>
        <w:t>up to middle-income countries (</w:t>
      </w:r>
      <w:r>
        <w:rPr>
          <w:rFonts w:ascii="Verdana" w:hAnsi="Verdana"/>
          <w:i/>
        </w:rPr>
        <w:t xml:space="preserve">β </w:t>
      </w:r>
      <w:r>
        <w:t xml:space="preserve">= </w:t>
      </w:r>
      <w:r>
        <w:rPr>
          <w:rFonts w:ascii="Arial" w:hAnsi="Arial"/>
          <w:i/>
        </w:rPr>
        <w:t>−</w:t>
      </w:r>
      <w:r>
        <w:t>5</w:t>
      </w:r>
      <w:r>
        <w:rPr>
          <w:rFonts w:ascii="Verdana" w:hAnsi="Verdana"/>
          <w:i/>
        </w:rPr>
        <w:t>.</w:t>
      </w:r>
      <w:r>
        <w:t>414, 95% CI: [-5.945, -4.882]), after controlling for potential covariates.</w:t>
      </w:r>
    </w:p>
    <w:p w14:paraId="565E4541" w14:textId="77777777" w:rsidR="00AD1DEE" w:rsidRDefault="00AD1DEE">
      <w:pPr>
        <w:pStyle w:val="BodyText"/>
        <w:spacing w:before="2"/>
        <w:rPr>
          <w:sz w:val="22"/>
        </w:rPr>
      </w:pPr>
    </w:p>
    <w:p w14:paraId="7993B0D7" w14:textId="77777777" w:rsidR="00AD1DEE" w:rsidRDefault="00EE3A1B">
      <w:pPr>
        <w:pStyle w:val="ListParagraph"/>
        <w:numPr>
          <w:ilvl w:val="1"/>
          <w:numId w:val="2"/>
        </w:numPr>
        <w:tabs>
          <w:tab w:val="left" w:pos="569"/>
        </w:tabs>
        <w:spacing w:before="1"/>
        <w:rPr>
          <w:i/>
          <w:sz w:val="20"/>
        </w:rPr>
      </w:pPr>
      <w:bookmarkStart w:id="57" w:name="Potential_life_expectancy_gain_by_compul"/>
      <w:bookmarkEnd w:id="57"/>
      <w:r>
        <w:rPr>
          <w:i/>
          <w:sz w:val="20"/>
        </w:rPr>
        <w:t xml:space="preserve">Potential life </w:t>
      </w:r>
      <w:r>
        <w:rPr>
          <w:i/>
          <w:spacing w:val="-3"/>
          <w:sz w:val="20"/>
        </w:rPr>
        <w:t xml:space="preserve">expectancy </w:t>
      </w:r>
      <w:r>
        <w:rPr>
          <w:i/>
          <w:sz w:val="20"/>
        </w:rPr>
        <w:t xml:space="preserve">gain by compulsory health </w:t>
      </w:r>
      <w:r>
        <w:rPr>
          <w:i/>
          <w:spacing w:val="-3"/>
          <w:sz w:val="20"/>
        </w:rPr>
        <w:t xml:space="preserve">insurance </w:t>
      </w:r>
      <w:r>
        <w:rPr>
          <w:i/>
          <w:sz w:val="20"/>
        </w:rPr>
        <w:t xml:space="preserve">in different </w:t>
      </w:r>
      <w:r>
        <w:rPr>
          <w:i/>
          <w:spacing w:val="-3"/>
          <w:sz w:val="20"/>
        </w:rPr>
        <w:t>income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groups</w:t>
      </w:r>
    </w:p>
    <w:p w14:paraId="31F42D54" w14:textId="0871DD6A" w:rsidR="00AD1DEE" w:rsidRDefault="00EE3A1B">
      <w:pPr>
        <w:pStyle w:val="BodyText"/>
        <w:spacing w:before="231" w:line="405" w:lineRule="auto"/>
        <w:ind w:left="117" w:right="1534" w:firstLine="322"/>
      </w:pPr>
      <w:r>
        <w:t>Table</w:t>
      </w:r>
      <w:r>
        <w:rPr>
          <w:color w:val="0000FF"/>
        </w:rPr>
        <w:t>3</w:t>
      </w:r>
      <w:ins w:id="58" w:author="ucheoma nwaozuru" w:date="2019-04-13T14:05:00Z">
        <w:r w:rsidR="00FE6D8B">
          <w:rPr>
            <w:color w:val="0000FF"/>
          </w:rPr>
          <w:t xml:space="preserve"> </w:t>
        </w:r>
      </w:ins>
      <w:del w:id="59" w:author="ucheoma nwaozuru" w:date="2019-04-13T14:05:00Z">
        <w:r w:rsidDel="00FE6D8B">
          <w:fldChar w:fldCharType="begin"/>
        </w:r>
        <w:r w:rsidDel="00FE6D8B">
          <w:delInstrText xml:space="preserve"> HYPERLINK \l "_bookmark3" </w:delInstrText>
        </w:r>
        <w:r w:rsidDel="00FE6D8B">
          <w:fldChar w:fldCharType="separate"/>
        </w:r>
        <w:r w:rsidDel="00FE6D8B">
          <w:delText>p</w:delText>
        </w:r>
        <w:r w:rsidDel="00FE6D8B">
          <w:fldChar w:fldCharType="end"/>
        </w:r>
      </w:del>
      <w:r>
        <w:t>presents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relationship</w:t>
      </w:r>
      <w:r>
        <w:rPr>
          <w:spacing w:val="-15"/>
        </w:rPr>
        <w:t xml:space="preserve"> </w:t>
      </w:r>
      <w:r>
        <w:t>between</w:t>
      </w:r>
      <w:r>
        <w:rPr>
          <w:spacing w:val="-14"/>
        </w:rPr>
        <w:t xml:space="preserve"> </w:t>
      </w:r>
      <w:r>
        <w:t>compulsory</w:t>
      </w:r>
      <w:r>
        <w:rPr>
          <w:spacing w:val="-15"/>
        </w:rPr>
        <w:t xml:space="preserve"> </w:t>
      </w:r>
      <w:r>
        <w:t>health</w:t>
      </w:r>
      <w:r>
        <w:rPr>
          <w:spacing w:val="-15"/>
        </w:rPr>
        <w:t xml:space="preserve"> </w:t>
      </w:r>
      <w:r>
        <w:t>insurance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percent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CHE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 xml:space="preserve">life expectancy in the different countries </w:t>
      </w:r>
      <w:r>
        <w:rPr>
          <w:spacing w:val="-3"/>
        </w:rPr>
        <w:t xml:space="preserve">by </w:t>
      </w:r>
      <w:r>
        <w:t>income group. The percent of compulsory health insurance was</w:t>
      </w:r>
      <w:r>
        <w:rPr>
          <w:spacing w:val="-11"/>
        </w:rPr>
        <w:t xml:space="preserve"> </w:t>
      </w:r>
      <w:r>
        <w:t>positively</w:t>
      </w:r>
      <w:r>
        <w:rPr>
          <w:spacing w:val="-11"/>
        </w:rPr>
        <w:t xml:space="preserve"> </w:t>
      </w:r>
      <w:r>
        <w:t>associated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life</w:t>
      </w:r>
      <w:r>
        <w:rPr>
          <w:spacing w:val="-11"/>
        </w:rPr>
        <w:t xml:space="preserve"> </w:t>
      </w:r>
      <w:r>
        <w:t>expectancy</w:t>
      </w:r>
      <w:r>
        <w:rPr>
          <w:spacing w:val="-11"/>
        </w:rPr>
        <w:t xml:space="preserve"> </w:t>
      </w:r>
      <w:r>
        <w:t>among</w:t>
      </w:r>
      <w:r>
        <w:rPr>
          <w:spacing w:val="-11"/>
        </w:rPr>
        <w:t xml:space="preserve"> </w:t>
      </w:r>
      <w:r>
        <w:rPr>
          <w:spacing w:val="-3"/>
        </w:rPr>
        <w:t>low</w:t>
      </w:r>
      <w:r>
        <w:rPr>
          <w:spacing w:val="-11"/>
        </w:rPr>
        <w:t xml:space="preserve"> </w:t>
      </w:r>
      <w:r>
        <w:t>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33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0</w:t>
      </w:r>
      <w:r>
        <w:rPr>
          <w:rFonts w:ascii="Verdana" w:hAnsi="Verdana"/>
          <w:i/>
        </w:rPr>
        <w:t>.</w:t>
      </w:r>
      <w:r>
        <w:t>224,</w:t>
      </w:r>
      <w:r>
        <w:rPr>
          <w:spacing w:val="-11"/>
        </w:rPr>
        <w:t xml:space="preserve"> </w:t>
      </w:r>
      <w:r>
        <w:t>95%</w:t>
      </w:r>
      <w:r>
        <w:rPr>
          <w:spacing w:val="-11"/>
        </w:rPr>
        <w:t xml:space="preserve"> </w:t>
      </w:r>
      <w:r>
        <w:t>CI:</w:t>
      </w:r>
      <w:r>
        <w:rPr>
          <w:spacing w:val="-11"/>
        </w:rPr>
        <w:t xml:space="preserve"> </w:t>
      </w:r>
      <w:r>
        <w:t>[0.055,</w:t>
      </w:r>
      <w:r>
        <w:rPr>
          <w:spacing w:val="-11"/>
        </w:rPr>
        <w:t xml:space="preserve"> </w:t>
      </w:r>
      <w:r>
        <w:t>0.392]),</w:t>
      </w:r>
      <w:r>
        <w:rPr>
          <w:spacing w:val="-11"/>
        </w:rPr>
        <w:t xml:space="preserve"> </w:t>
      </w:r>
      <w:r>
        <w:t>low</w:t>
      </w:r>
      <w:ins w:id="60" w:author="Thembekile Shato" w:date="2019-04-13T20:50:00Z">
        <w:r w:rsidR="00813773">
          <w:t>er</w:t>
        </w:r>
      </w:ins>
      <w:r>
        <w:t>-mid</w:t>
      </w:r>
      <w:ins w:id="61" w:author="Thembekile Shato" w:date="2019-04-13T20:50:00Z">
        <w:r w:rsidR="00813773">
          <w:t>dle</w:t>
        </w:r>
      </w:ins>
      <w:r>
        <w:t xml:space="preserve"> 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34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0</w:t>
      </w:r>
      <w:r>
        <w:rPr>
          <w:rFonts w:ascii="Verdana" w:hAnsi="Verdana"/>
          <w:i/>
        </w:rPr>
        <w:t>.</w:t>
      </w:r>
      <w:r>
        <w:t>243,</w:t>
      </w:r>
      <w:r>
        <w:rPr>
          <w:spacing w:val="-11"/>
        </w:rPr>
        <w:t xml:space="preserve"> </w:t>
      </w:r>
      <w:r>
        <w:t>95%</w:t>
      </w:r>
      <w:r>
        <w:rPr>
          <w:spacing w:val="-11"/>
        </w:rPr>
        <w:t xml:space="preserve"> </w:t>
      </w:r>
      <w:r>
        <w:t>CI:</w:t>
      </w:r>
      <w:r>
        <w:rPr>
          <w:spacing w:val="-12"/>
        </w:rPr>
        <w:t xml:space="preserve"> </w:t>
      </w:r>
      <w:r>
        <w:t>[0.195,</w:t>
      </w:r>
      <w:r>
        <w:rPr>
          <w:spacing w:val="-11"/>
        </w:rPr>
        <w:t xml:space="preserve"> </w:t>
      </w:r>
      <w:r>
        <w:t>0.291]),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up</w:t>
      </w:r>
      <w:ins w:id="62" w:author="Thembekile Shato" w:date="2019-04-13T20:50:00Z">
        <w:r w:rsidR="00813773">
          <w:t>per</w:t>
        </w:r>
      </w:ins>
      <w:r>
        <w:t>-mid</w:t>
      </w:r>
      <w:ins w:id="63" w:author="Thembekile Shato" w:date="2019-04-13T20:50:00Z">
        <w:r w:rsidR="00813773">
          <w:t>dle</w:t>
        </w:r>
      </w:ins>
      <w:r>
        <w:rPr>
          <w:spacing w:val="-11"/>
        </w:rPr>
        <w:t xml:space="preserve"> </w:t>
      </w:r>
      <w:r>
        <w:t>income</w:t>
      </w:r>
      <w:r>
        <w:rPr>
          <w:spacing w:val="-11"/>
        </w:rPr>
        <w:t xml:space="preserve"> </w:t>
      </w:r>
      <w:r>
        <w:t>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33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0</w:t>
      </w:r>
      <w:r>
        <w:rPr>
          <w:rFonts w:ascii="Verdana" w:hAnsi="Verdana"/>
          <w:i/>
        </w:rPr>
        <w:t>.</w:t>
      </w:r>
      <w:r>
        <w:t>061,</w:t>
      </w:r>
      <w:r>
        <w:rPr>
          <w:spacing w:val="-11"/>
        </w:rPr>
        <w:t xml:space="preserve"> </w:t>
      </w:r>
      <w:r>
        <w:t>95%</w:t>
      </w:r>
      <w:r>
        <w:rPr>
          <w:spacing w:val="-11"/>
        </w:rPr>
        <w:t xml:space="preserve"> </w:t>
      </w:r>
      <w:r>
        <w:t>CI:</w:t>
      </w:r>
      <w:r>
        <w:rPr>
          <w:spacing w:val="-11"/>
        </w:rPr>
        <w:t xml:space="preserve"> </w:t>
      </w:r>
      <w:r>
        <w:t>[0.045,</w:t>
      </w:r>
      <w:r>
        <w:rPr>
          <w:spacing w:val="-11"/>
        </w:rPr>
        <w:t xml:space="preserve"> </w:t>
      </w:r>
      <w:r>
        <w:t>0.078])</w:t>
      </w:r>
      <w:r>
        <w:rPr>
          <w:spacing w:val="-11"/>
        </w:rPr>
        <w:t xml:space="preserve"> </w:t>
      </w:r>
      <w:r>
        <w:t>countries.</w:t>
      </w:r>
    </w:p>
    <w:p w14:paraId="7F7BC7DA" w14:textId="77777777" w:rsidR="00AD1DEE" w:rsidRDefault="00EE3A1B">
      <w:pPr>
        <w:pStyle w:val="BodyText"/>
        <w:spacing w:line="228" w:lineRule="exact"/>
        <w:ind w:left="140"/>
      </w:pPr>
      <w:r>
        <w:rPr>
          <w:spacing w:val="-3"/>
        </w:rPr>
        <w:t>However,</w:t>
      </w:r>
      <w:r>
        <w:rPr>
          <w:spacing w:val="23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association</w:t>
      </w:r>
      <w:r>
        <w:rPr>
          <w:spacing w:val="21"/>
        </w:rPr>
        <w:t xml:space="preserve"> </w:t>
      </w:r>
      <w:r>
        <w:t>was</w:t>
      </w:r>
      <w:r>
        <w:rPr>
          <w:spacing w:val="20"/>
        </w:rPr>
        <w:t xml:space="preserve"> </w:t>
      </w:r>
      <w:r>
        <w:t>found</w:t>
      </w:r>
      <w:r>
        <w:rPr>
          <w:spacing w:val="20"/>
        </w:rPr>
        <w:t xml:space="preserve"> </w:t>
      </w:r>
      <w:r>
        <w:t>negative</w:t>
      </w:r>
      <w:r>
        <w:rPr>
          <w:spacing w:val="20"/>
        </w:rPr>
        <w:t xml:space="preserve"> </w:t>
      </w:r>
      <w:r>
        <w:t>among</w:t>
      </w:r>
      <w:r>
        <w:rPr>
          <w:spacing w:val="20"/>
        </w:rPr>
        <w:t xml:space="preserve"> </w:t>
      </w:r>
      <w:r>
        <w:t>high-income</w:t>
      </w:r>
      <w:r>
        <w:rPr>
          <w:spacing w:val="21"/>
        </w:rPr>
        <w:t xml:space="preserve"> </w:t>
      </w:r>
      <w:r>
        <w:t>countries</w:t>
      </w:r>
      <w:r>
        <w:rPr>
          <w:spacing w:val="20"/>
        </w:rPr>
        <w:t xml:space="preserve"> </w:t>
      </w:r>
      <w:r>
        <w:t>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5"/>
        </w:rPr>
        <w:t xml:space="preserve"> </w:t>
      </w:r>
      <w:r>
        <w:t>=</w:t>
      </w:r>
      <w:r>
        <w:rPr>
          <w:spacing w:val="19"/>
        </w:rPr>
        <w:t xml:space="preserve"> </w:t>
      </w:r>
      <w:r>
        <w:rPr>
          <w:rFonts w:ascii="Arial" w:hAnsi="Arial"/>
          <w:i/>
        </w:rPr>
        <w:t>−</w:t>
      </w:r>
      <w:r>
        <w:t>0</w:t>
      </w:r>
      <w:r>
        <w:rPr>
          <w:rFonts w:ascii="Verdana" w:hAnsi="Verdana"/>
          <w:i/>
        </w:rPr>
        <w:t>.</w:t>
      </w:r>
      <w:r>
        <w:t>011,</w:t>
      </w:r>
      <w:r>
        <w:rPr>
          <w:spacing w:val="24"/>
        </w:rPr>
        <w:t xml:space="preserve"> </w:t>
      </w:r>
      <w:r>
        <w:t>95%</w:t>
      </w:r>
      <w:r>
        <w:rPr>
          <w:spacing w:val="20"/>
        </w:rPr>
        <w:t xml:space="preserve"> </w:t>
      </w:r>
      <w:r>
        <w:t>CI:</w:t>
      </w:r>
    </w:p>
    <w:p w14:paraId="4AAEFC51" w14:textId="77777777" w:rsidR="00AD1DEE" w:rsidRDefault="00EE3A1B">
      <w:pPr>
        <w:pStyle w:val="BodyText"/>
        <w:spacing w:before="171"/>
        <w:ind w:left="140"/>
      </w:pPr>
      <w:r>
        <w:t>[-0.018, 0.005])</w:t>
      </w:r>
      <w:proofErr w:type="gramStart"/>
      <w:r>
        <w:t>, ,</w:t>
      </w:r>
      <w:proofErr w:type="gramEnd"/>
      <w:r>
        <w:t xml:space="preserve"> although the effect size was very small.</w:t>
      </w:r>
    </w:p>
    <w:p w14:paraId="36128EA9" w14:textId="24C7B335" w:rsidR="00AD1DEE" w:rsidRDefault="00EE3A1B">
      <w:pPr>
        <w:pStyle w:val="BodyText"/>
        <w:spacing w:before="171" w:line="420" w:lineRule="auto"/>
        <w:ind w:left="133" w:right="1661" w:firstLine="306"/>
        <w:jc w:val="both"/>
      </w:pPr>
      <w:r>
        <w:t xml:space="preserve">The effects of predictors on life expectancy varied across income groups. CHE as percent of GDP was found to </w:t>
      </w:r>
      <w:r>
        <w:rPr>
          <w:spacing w:val="2"/>
        </w:rPr>
        <w:t xml:space="preserve">be </w:t>
      </w:r>
      <w:r>
        <w:t>positively correlated with life expectancy in the up</w:t>
      </w:r>
      <w:ins w:id="64" w:author="Thembekile Shato" w:date="2019-04-13T20:51:00Z">
        <w:r w:rsidR="00813773">
          <w:t>per</w:t>
        </w:r>
      </w:ins>
      <w:r>
        <w:t>-mid</w:t>
      </w:r>
      <w:ins w:id="65" w:author="Thembekile Shato" w:date="2019-04-13T20:51:00Z">
        <w:r w:rsidR="00813773">
          <w:t>dle</w:t>
        </w:r>
      </w:ins>
      <w:r>
        <w:t xml:space="preserve"> income countries. </w:t>
      </w:r>
      <w:r>
        <w:rPr>
          <w:spacing w:val="-3"/>
        </w:rPr>
        <w:t xml:space="preserve">However, </w:t>
      </w:r>
      <w:r>
        <w:t xml:space="preserve">this correlation was negative in high-income countries. </w:t>
      </w:r>
      <w:r>
        <w:rPr>
          <w:spacing w:val="-3"/>
        </w:rPr>
        <w:t xml:space="preserve">Similarly, </w:t>
      </w:r>
      <w:r>
        <w:t>the effect of GGHE-D as percent of GDP</w:t>
      </w:r>
      <w:r>
        <w:rPr>
          <w:spacing w:val="-23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t>life</w:t>
      </w:r>
      <w:r>
        <w:rPr>
          <w:spacing w:val="-23"/>
        </w:rPr>
        <w:t xml:space="preserve"> </w:t>
      </w:r>
      <w:r>
        <w:t>expectancy</w:t>
      </w:r>
      <w:r>
        <w:rPr>
          <w:spacing w:val="-23"/>
        </w:rPr>
        <w:t xml:space="preserve"> </w:t>
      </w:r>
      <w:r>
        <w:t>changed</w:t>
      </w:r>
      <w:r>
        <w:rPr>
          <w:spacing w:val="-23"/>
        </w:rPr>
        <w:t xml:space="preserve"> </w:t>
      </w:r>
      <w:r>
        <w:t>from</w:t>
      </w:r>
      <w:r>
        <w:rPr>
          <w:spacing w:val="-22"/>
        </w:rPr>
        <w:t xml:space="preserve"> </w:t>
      </w:r>
      <w:r>
        <w:t>negative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up-mid</w:t>
      </w:r>
      <w:r>
        <w:rPr>
          <w:spacing w:val="-23"/>
        </w:rPr>
        <w:t xml:space="preserve"> </w:t>
      </w:r>
      <w:r>
        <w:t>countries</w:t>
      </w:r>
      <w:r>
        <w:rPr>
          <w:spacing w:val="-23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positive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high-income</w:t>
      </w:r>
      <w:r>
        <w:rPr>
          <w:spacing w:val="-23"/>
        </w:rPr>
        <w:t xml:space="preserve"> </w:t>
      </w:r>
      <w:r>
        <w:t xml:space="preserve">countries. </w:t>
      </w:r>
      <w:r>
        <w:rPr>
          <w:spacing w:val="-3"/>
        </w:rPr>
        <w:t xml:space="preserve">Private </w:t>
      </w:r>
      <w:r>
        <w:t>Health Expenditure as percent CHE was positively associated with life expectancy among low-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high-income</w:t>
      </w:r>
      <w:r>
        <w:rPr>
          <w:spacing w:val="-16"/>
        </w:rPr>
        <w:t xml:space="preserve"> </w:t>
      </w:r>
      <w:r>
        <w:t>countries</w:t>
      </w:r>
      <w:r>
        <w:rPr>
          <w:spacing w:val="-16"/>
        </w:rPr>
        <w:t xml:space="preserve"> </w:t>
      </w:r>
      <w:r>
        <w:t>but</w:t>
      </w:r>
      <w:r>
        <w:rPr>
          <w:spacing w:val="-15"/>
        </w:rPr>
        <w:t xml:space="preserve"> </w:t>
      </w:r>
      <w:r>
        <w:t>was</w:t>
      </w:r>
      <w:r>
        <w:rPr>
          <w:spacing w:val="-16"/>
        </w:rPr>
        <w:t xml:space="preserve"> </w:t>
      </w:r>
      <w:r>
        <w:t>negatively</w:t>
      </w:r>
      <w:r>
        <w:rPr>
          <w:spacing w:val="-16"/>
        </w:rPr>
        <w:t xml:space="preserve"> </w:t>
      </w:r>
      <w:r>
        <w:t>associated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life</w:t>
      </w:r>
      <w:r>
        <w:rPr>
          <w:spacing w:val="-16"/>
        </w:rPr>
        <w:t xml:space="preserve"> </w:t>
      </w:r>
      <w:r>
        <w:t>expectancy</w:t>
      </w:r>
      <w:r>
        <w:rPr>
          <w:spacing w:val="-16"/>
        </w:rPr>
        <w:t xml:space="preserve"> </w:t>
      </w:r>
      <w:r>
        <w:t>among</w:t>
      </w:r>
      <w:r>
        <w:rPr>
          <w:spacing w:val="-16"/>
        </w:rPr>
        <w:t xml:space="preserve"> </w:t>
      </w:r>
      <w:r>
        <w:t>low-mid</w:t>
      </w:r>
      <w:r>
        <w:rPr>
          <w:spacing w:val="-15"/>
        </w:rPr>
        <w:t xml:space="preserve"> </w:t>
      </w:r>
      <w:r>
        <w:t xml:space="preserve">and up-mid income countries. </w:t>
      </w:r>
      <w:r>
        <w:rPr>
          <w:spacing w:val="-6"/>
        </w:rPr>
        <w:t xml:space="preserve">For </w:t>
      </w:r>
      <w:r>
        <w:t>low- and high-income countries, OOP as percent of CHE had negative effects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life</w:t>
      </w:r>
      <w:r>
        <w:rPr>
          <w:spacing w:val="-14"/>
        </w:rPr>
        <w:t xml:space="preserve"> </w:t>
      </w:r>
      <w:r>
        <w:t>expectancy.</w:t>
      </w:r>
      <w:r>
        <w:rPr>
          <w:spacing w:val="3"/>
        </w:rPr>
        <w:t xml:space="preserve"> </w:t>
      </w:r>
      <w:r>
        <w:rPr>
          <w:spacing w:val="-3"/>
        </w:rPr>
        <w:t>However,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effect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OOP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percent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CHE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life</w:t>
      </w:r>
      <w:r>
        <w:rPr>
          <w:spacing w:val="-14"/>
        </w:rPr>
        <w:t xml:space="preserve"> </w:t>
      </w:r>
      <w:r>
        <w:t>expectancy</w:t>
      </w:r>
      <w:r>
        <w:rPr>
          <w:spacing w:val="-14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positive among low</w:t>
      </w:r>
      <w:ins w:id="66" w:author="Thembekile Shato" w:date="2019-04-13T20:51:00Z">
        <w:r w:rsidR="00813773">
          <w:t>er</w:t>
        </w:r>
      </w:ins>
      <w:r>
        <w:t>-mid and up</w:t>
      </w:r>
      <w:ins w:id="67" w:author="Thembekile Shato" w:date="2019-04-13T20:51:00Z">
        <w:r w:rsidR="00813773">
          <w:t>per</w:t>
        </w:r>
      </w:ins>
      <w:r>
        <w:t>-mid</w:t>
      </w:r>
      <w:ins w:id="68" w:author="Thembekile Shato" w:date="2019-04-13T20:51:00Z">
        <w:r w:rsidR="00813773">
          <w:t>dle</w:t>
        </w:r>
      </w:ins>
      <w:r>
        <w:t xml:space="preserve"> income</w:t>
      </w:r>
      <w:r>
        <w:rPr>
          <w:spacing w:val="27"/>
        </w:rPr>
        <w:t xml:space="preserve"> </w:t>
      </w:r>
      <w:r>
        <w:t>countries.</w:t>
      </w:r>
    </w:p>
    <w:p w14:paraId="00F7BE11" w14:textId="77777777" w:rsidR="00AD1DEE" w:rsidRDefault="00AD1DEE">
      <w:pPr>
        <w:spacing w:line="420" w:lineRule="auto"/>
        <w:jc w:val="both"/>
        <w:sectPr w:rsidR="00AD1DEE">
          <w:pgSz w:w="12240" w:h="15840"/>
          <w:pgMar w:top="1500" w:right="0" w:bottom="1320" w:left="1560" w:header="0" w:footer="1128" w:gutter="0"/>
          <w:cols w:space="720"/>
        </w:sectPr>
      </w:pPr>
    </w:p>
    <w:p w14:paraId="3B434F65" w14:textId="77777777" w:rsidR="00AD1DEE" w:rsidRDefault="008A4581">
      <w:pPr>
        <w:pStyle w:val="BodyText"/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7352422" wp14:editId="5CB7F781">
                <wp:simplePos x="0" y="0"/>
                <wp:positionH relativeFrom="page">
                  <wp:posOffset>650875</wp:posOffset>
                </wp:positionH>
                <wp:positionV relativeFrom="page">
                  <wp:posOffset>3841750</wp:posOffset>
                </wp:positionV>
                <wp:extent cx="205105" cy="88900"/>
                <wp:effectExtent l="3175" t="3175" r="1270" b="3175"/>
                <wp:wrapNone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810D6" w14:textId="77777777" w:rsidR="007A602A" w:rsidRDefault="007A602A">
                            <w:pPr>
                              <w:pStyle w:val="BodyText"/>
                              <w:spacing w:before="61"/>
                              <w:ind w:left="20"/>
                            </w:pPr>
                            <w:r>
                              <w:rPr>
                                <w:w w:val="88"/>
                              </w:rPr>
                              <w:t>9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52422" id="Text Box 14" o:spid="_x0000_s1179" type="#_x0000_t202" style="position:absolute;margin-left:51.25pt;margin-top:302.5pt;width:16.15pt;height:7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" filled="f" stroked="f">
                <v:textbox style="layout-flow:vertical" inset="0,0,0,0">
                  <w:txbxContent>
                    <w:p w14:paraId="07E810D6" w14:textId="77777777" w:rsidR="007A602A" w:rsidRDefault="007A602A">
                      <w:pPr>
                        <w:pStyle w:val="BodyText"/>
                        <w:spacing w:before="61"/>
                        <w:ind w:left="20"/>
                      </w:pPr>
                      <w:r>
                        <w:rPr>
                          <w:w w:val="88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0499888" w14:textId="77777777" w:rsidR="00AD1DEE" w:rsidRDefault="00AD1DEE">
      <w:pPr>
        <w:pStyle w:val="BodyText"/>
      </w:pPr>
    </w:p>
    <w:p w14:paraId="426D593F" w14:textId="77777777" w:rsidR="00AD1DEE" w:rsidRDefault="00AD1DEE">
      <w:pPr>
        <w:pStyle w:val="BodyText"/>
      </w:pPr>
    </w:p>
    <w:p w14:paraId="7805966E" w14:textId="77777777" w:rsidR="00AD1DEE" w:rsidRDefault="00AD1DEE">
      <w:pPr>
        <w:pStyle w:val="BodyText"/>
      </w:pPr>
    </w:p>
    <w:p w14:paraId="09690448" w14:textId="77777777" w:rsidR="00AD1DEE" w:rsidRDefault="00AD1DEE">
      <w:pPr>
        <w:pStyle w:val="BodyText"/>
        <w:spacing w:before="5"/>
        <w:rPr>
          <w:sz w:val="16"/>
        </w:rPr>
      </w:pPr>
    </w:p>
    <w:p w14:paraId="1CD5FD9F" w14:textId="77777777" w:rsidR="00AD1DEE" w:rsidRDefault="008A4581">
      <w:pPr>
        <w:spacing w:before="131"/>
        <w:ind w:left="2579"/>
        <w:rPr>
          <w:rFonts w:ascii="Times New Roman"/>
          <w:sz w:val="16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89EF0D3" wp14:editId="248983C7">
                <wp:simplePos x="0" y="0"/>
                <wp:positionH relativeFrom="page">
                  <wp:posOffset>1080135</wp:posOffset>
                </wp:positionH>
                <wp:positionV relativeFrom="paragraph">
                  <wp:posOffset>266700</wp:posOffset>
                </wp:positionV>
                <wp:extent cx="8359140" cy="0"/>
                <wp:effectExtent l="13335" t="9525" r="9525" b="9525"/>
                <wp:wrapNone/>
                <wp:docPr id="1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5914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<w:pict>
              <v:line w14:anchorId="78271401" id="Line 13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21pt" to="743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" strokeweight=".14042mm">
                <w10:wrap anchorx="page"/>
              </v:line>
            </w:pict>
          </mc:Fallback>
        </mc:AlternateContent>
      </w:r>
      <w:bookmarkStart w:id="69" w:name="_bookmark3"/>
      <w:bookmarkEnd w:id="69"/>
      <w:r w:rsidR="00EE3A1B">
        <w:rPr>
          <w:rFonts w:ascii="Times New Roman"/>
          <w:w w:val="115"/>
          <w:sz w:val="16"/>
        </w:rPr>
        <w:t>Table 3: OLS model predicting life expectancy, 2000 - 2016, stratified by country income categories,</w:t>
      </w:r>
    </w:p>
    <w:p w14:paraId="586F90D5" w14:textId="77777777" w:rsidR="00AD1DEE" w:rsidRDefault="00AD1DEE">
      <w:pPr>
        <w:pStyle w:val="BodyText"/>
        <w:spacing w:before="9"/>
        <w:rPr>
          <w:rFonts w:ascii="Times New Roman"/>
          <w:sz w:val="22"/>
        </w:rPr>
      </w:pPr>
    </w:p>
    <w:p w14:paraId="4B140D93" w14:textId="77777777" w:rsidR="00AD1DEE" w:rsidRDefault="00EE3A1B">
      <w:pPr>
        <w:pStyle w:val="BodyText"/>
        <w:ind w:left="8578"/>
      </w:pPr>
      <w:r>
        <w:t>Life expectancy</w:t>
      </w:r>
    </w:p>
    <w:p w14:paraId="5B59A435" w14:textId="77777777" w:rsidR="00AD1DEE" w:rsidRDefault="00EE3A1B">
      <w:pPr>
        <w:pStyle w:val="BodyText"/>
        <w:tabs>
          <w:tab w:val="left" w:pos="7963"/>
          <w:tab w:val="left" w:pos="10003"/>
          <w:tab w:val="left" w:pos="12113"/>
        </w:tabs>
        <w:spacing w:before="12"/>
        <w:ind w:left="6097"/>
      </w:pPr>
      <w:r>
        <w:t>Low</w:t>
      </w:r>
      <w:r>
        <w:tab/>
        <w:t>Low-mid</w:t>
      </w:r>
      <w:r>
        <w:tab/>
        <w:t>Up-mid</w:t>
      </w:r>
      <w:r>
        <w:tab/>
        <w:t>High</w:t>
      </w:r>
    </w:p>
    <w:p w14:paraId="18FD5CFF" w14:textId="77777777" w:rsidR="00AD1DEE" w:rsidRDefault="008A4581">
      <w:pPr>
        <w:pStyle w:val="BodyText"/>
        <w:tabs>
          <w:tab w:val="left" w:pos="6178"/>
          <w:tab w:val="left" w:pos="7989"/>
          <w:tab w:val="left" w:pos="8244"/>
          <w:tab w:val="left" w:pos="9977"/>
          <w:tab w:val="left" w:pos="10232"/>
          <w:tab w:val="left" w:pos="11965"/>
          <w:tab w:val="left" w:pos="12220"/>
        </w:tabs>
        <w:spacing w:before="14" w:line="332" w:lineRule="exact"/>
        <w:ind w:left="100" w:right="338" w:firstLine="5823"/>
        <w:rPr>
          <w:rFonts w:ascii="DejaVu Sans" w:hAnsi="DejaVu Sans"/>
          <w:sz w:val="1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A913AD1" wp14:editId="408A2F61">
                <wp:simplePos x="0" y="0"/>
                <wp:positionH relativeFrom="page">
                  <wp:posOffset>1080135</wp:posOffset>
                </wp:positionH>
                <wp:positionV relativeFrom="paragraph">
                  <wp:posOffset>225425</wp:posOffset>
                </wp:positionV>
                <wp:extent cx="8359140" cy="0"/>
                <wp:effectExtent l="13335" t="6350" r="9525" b="12700"/>
                <wp:wrapNone/>
                <wp:docPr id="1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5914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<w:pict>
              <v:line w14:anchorId="56B2FDBE"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17.75pt" to="743.2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" strokeweight=".14042mm">
                <w10:wrap anchorx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04872B5" wp14:editId="466554C2">
                <wp:simplePos x="0" y="0"/>
                <wp:positionH relativeFrom="page">
                  <wp:posOffset>8677910</wp:posOffset>
                </wp:positionH>
                <wp:positionV relativeFrom="paragraph">
                  <wp:posOffset>290195</wp:posOffset>
                </wp:positionV>
                <wp:extent cx="99060" cy="219710"/>
                <wp:effectExtent l="635" t="4445" r="0" b="4445"/>
                <wp:wrapNone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CB133" w14:textId="77777777" w:rsidR="007A602A" w:rsidRDefault="007A602A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2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872B5" id="Text Box 11" o:spid="_x0000_s1180" type="#_x0000_t202" style="position:absolute;left:0;text-align:left;margin-left:683.3pt;margin-top:22.85pt;width:7.8pt;height:17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" filled="f" stroked="f">
                <v:textbox inset="0,0,0,0">
                  <w:txbxContent>
                    <w:p w14:paraId="191CB133" w14:textId="77777777" w:rsidR="007A602A" w:rsidRDefault="007A602A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32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3A1B">
        <w:t>Model</w:t>
      </w:r>
      <w:r w:rsidR="00EE3A1B">
        <w:rPr>
          <w:spacing w:val="14"/>
        </w:rPr>
        <w:t xml:space="preserve"> </w:t>
      </w:r>
      <w:r w:rsidR="00EE3A1B">
        <w:t>1</w:t>
      </w:r>
      <w:r w:rsidR="00EE3A1B">
        <w:tab/>
        <w:t>Model</w:t>
      </w:r>
      <w:r w:rsidR="00EE3A1B">
        <w:rPr>
          <w:spacing w:val="5"/>
        </w:rPr>
        <w:t xml:space="preserve"> </w:t>
      </w:r>
      <w:r w:rsidR="00EE3A1B">
        <w:t>2</w:t>
      </w:r>
      <w:r w:rsidR="00EE3A1B">
        <w:tab/>
        <w:t>Model</w:t>
      </w:r>
      <w:r w:rsidR="00EE3A1B">
        <w:rPr>
          <w:spacing w:val="6"/>
        </w:rPr>
        <w:t xml:space="preserve"> </w:t>
      </w:r>
      <w:r w:rsidR="00EE3A1B">
        <w:t>3</w:t>
      </w:r>
      <w:r w:rsidR="00EE3A1B">
        <w:tab/>
        <w:t>Model 4 Compulsory health insurance as percent</w:t>
      </w:r>
      <w:r w:rsidR="00EE3A1B">
        <w:rPr>
          <w:spacing w:val="1"/>
        </w:rPr>
        <w:t xml:space="preserve"> </w:t>
      </w:r>
      <w:r w:rsidR="00EE3A1B">
        <w:t>of CHE</w:t>
      </w:r>
      <w:r w:rsidR="00EE3A1B">
        <w:tab/>
      </w:r>
      <w:r w:rsidR="00EE3A1B">
        <w:rPr>
          <w:w w:val="90"/>
        </w:rPr>
        <w:t>0</w:t>
      </w:r>
      <w:r w:rsidR="00EE3A1B">
        <w:rPr>
          <w:rFonts w:ascii="Verdana" w:hAnsi="Verdana"/>
          <w:i/>
          <w:w w:val="90"/>
        </w:rPr>
        <w:t>.</w:t>
      </w:r>
      <w:r w:rsidR="00EE3A1B">
        <w:rPr>
          <w:w w:val="90"/>
        </w:rPr>
        <w:t>224</w:t>
      </w:r>
      <w:r w:rsidR="00EE3A1B">
        <w:rPr>
          <w:rFonts w:ascii="DejaVu Sans" w:hAnsi="DejaVu Sans"/>
          <w:w w:val="90"/>
          <w:position w:val="7"/>
          <w:sz w:val="14"/>
        </w:rPr>
        <w:t>∗∗</w:t>
      </w:r>
      <w:r w:rsidR="00EE3A1B">
        <w:rPr>
          <w:rFonts w:ascii="DejaVu Sans" w:hAnsi="DejaVu Sans"/>
          <w:w w:val="90"/>
          <w:position w:val="7"/>
          <w:sz w:val="14"/>
        </w:rPr>
        <w:tab/>
      </w:r>
      <w:r w:rsidR="00EE3A1B">
        <w:rPr>
          <w:rFonts w:ascii="DejaVu Sans" w:hAnsi="DejaVu Sans"/>
          <w:w w:val="90"/>
          <w:position w:val="7"/>
          <w:sz w:val="14"/>
        </w:rPr>
        <w:tab/>
      </w:r>
      <w:r w:rsidR="00EE3A1B">
        <w:rPr>
          <w:w w:val="85"/>
        </w:rPr>
        <w:t>0</w:t>
      </w:r>
      <w:r w:rsidR="00EE3A1B">
        <w:rPr>
          <w:rFonts w:ascii="Verdana" w:hAnsi="Verdana"/>
          <w:i/>
          <w:w w:val="85"/>
        </w:rPr>
        <w:t>.</w:t>
      </w:r>
      <w:r w:rsidR="00EE3A1B">
        <w:rPr>
          <w:w w:val="85"/>
        </w:rPr>
        <w:t>243</w:t>
      </w:r>
      <w:r w:rsidR="00EE3A1B">
        <w:rPr>
          <w:rFonts w:ascii="DejaVu Sans" w:hAnsi="DejaVu Sans"/>
          <w:w w:val="85"/>
          <w:position w:val="7"/>
          <w:sz w:val="14"/>
        </w:rPr>
        <w:t>∗∗∗</w:t>
      </w:r>
      <w:r w:rsidR="00EE3A1B">
        <w:rPr>
          <w:rFonts w:ascii="DejaVu Sans" w:hAnsi="DejaVu Sans"/>
          <w:w w:val="85"/>
          <w:position w:val="7"/>
          <w:sz w:val="14"/>
        </w:rPr>
        <w:tab/>
      </w:r>
      <w:r w:rsidR="00EE3A1B">
        <w:rPr>
          <w:rFonts w:ascii="DejaVu Sans" w:hAnsi="DejaVu Sans"/>
          <w:w w:val="85"/>
          <w:position w:val="7"/>
          <w:sz w:val="14"/>
        </w:rPr>
        <w:tab/>
      </w:r>
      <w:r w:rsidR="00EE3A1B">
        <w:rPr>
          <w:w w:val="85"/>
        </w:rPr>
        <w:t>0</w:t>
      </w:r>
      <w:r w:rsidR="00EE3A1B">
        <w:rPr>
          <w:rFonts w:ascii="Verdana" w:hAnsi="Verdana"/>
          <w:i/>
          <w:w w:val="85"/>
        </w:rPr>
        <w:t>.</w:t>
      </w:r>
      <w:r w:rsidR="00EE3A1B">
        <w:rPr>
          <w:w w:val="85"/>
        </w:rPr>
        <w:t>061</w:t>
      </w:r>
      <w:r w:rsidR="00EE3A1B">
        <w:rPr>
          <w:rFonts w:ascii="DejaVu Sans" w:hAnsi="DejaVu Sans"/>
          <w:w w:val="85"/>
          <w:position w:val="7"/>
          <w:sz w:val="14"/>
        </w:rPr>
        <w:t>∗∗∗</w:t>
      </w:r>
      <w:r w:rsidR="00EE3A1B">
        <w:rPr>
          <w:rFonts w:ascii="DejaVu Sans" w:hAnsi="DejaVu Sans"/>
          <w:w w:val="85"/>
          <w:position w:val="7"/>
          <w:sz w:val="14"/>
        </w:rPr>
        <w:tab/>
      </w:r>
      <w:r w:rsidR="00EE3A1B">
        <w:rPr>
          <w:rFonts w:ascii="DejaVu Sans" w:hAnsi="DejaVu Sans"/>
          <w:w w:val="85"/>
          <w:position w:val="7"/>
          <w:sz w:val="14"/>
        </w:rPr>
        <w:tab/>
      </w:r>
      <w:r w:rsidR="00EE3A1B">
        <w:rPr>
          <w:spacing w:val="-1"/>
          <w:w w:val="80"/>
        </w:rPr>
        <w:t>0</w:t>
      </w:r>
      <w:r w:rsidR="00EE3A1B">
        <w:rPr>
          <w:rFonts w:ascii="Verdana" w:hAnsi="Verdana"/>
          <w:i/>
          <w:spacing w:val="-1"/>
          <w:w w:val="80"/>
        </w:rPr>
        <w:t>.</w:t>
      </w:r>
      <w:r w:rsidR="00EE3A1B">
        <w:rPr>
          <w:spacing w:val="-1"/>
          <w:w w:val="80"/>
        </w:rPr>
        <w:t>011</w:t>
      </w:r>
      <w:r w:rsidR="00EE3A1B">
        <w:rPr>
          <w:rFonts w:ascii="DejaVu Sans" w:hAnsi="DejaVu Sans"/>
          <w:spacing w:val="-1"/>
          <w:w w:val="80"/>
          <w:position w:val="7"/>
          <w:sz w:val="14"/>
        </w:rPr>
        <w:t>∗∗∗</w:t>
      </w:r>
    </w:p>
    <w:p w14:paraId="4AE57103" w14:textId="77777777" w:rsidR="00AD1DEE" w:rsidRDefault="00EE3A1B">
      <w:pPr>
        <w:pStyle w:val="BodyText"/>
        <w:tabs>
          <w:tab w:val="left" w:pos="7471"/>
          <w:tab w:val="left" w:pos="9459"/>
          <w:tab w:val="left" w:pos="11381"/>
        </w:tabs>
        <w:spacing w:line="213" w:lineRule="exact"/>
        <w:ind w:left="5406"/>
        <w:jc w:val="center"/>
      </w:pPr>
      <w:r>
        <w:rPr>
          <w:w w:val="95"/>
        </w:rPr>
        <w:t>(0.055</w:t>
      </w:r>
      <w:r>
        <w:rPr>
          <w:rFonts w:ascii="Verdana"/>
          <w:i/>
          <w:w w:val="95"/>
        </w:rPr>
        <w:t>,</w:t>
      </w:r>
      <w:r>
        <w:rPr>
          <w:w w:val="95"/>
        </w:rPr>
        <w:t>0.392)</w:t>
      </w:r>
      <w:r>
        <w:rPr>
          <w:w w:val="95"/>
        </w:rPr>
        <w:tab/>
      </w:r>
      <w:r>
        <w:t>(0.195</w:t>
      </w:r>
      <w:r>
        <w:rPr>
          <w:rFonts w:ascii="Verdana"/>
          <w:i/>
        </w:rPr>
        <w:t>,</w:t>
      </w:r>
      <w:r>
        <w:t>0.291)</w:t>
      </w:r>
      <w:r>
        <w:tab/>
      </w:r>
      <w:r>
        <w:rPr>
          <w:w w:val="90"/>
        </w:rPr>
        <w:t>(0.045</w:t>
      </w:r>
      <w:r>
        <w:rPr>
          <w:rFonts w:ascii="Verdana"/>
          <w:i/>
          <w:w w:val="90"/>
        </w:rPr>
        <w:t>,</w:t>
      </w:r>
      <w:r>
        <w:rPr>
          <w:w w:val="90"/>
        </w:rPr>
        <w:t>0.078)</w:t>
      </w:r>
      <w:r>
        <w:rPr>
          <w:w w:val="90"/>
        </w:rPr>
        <w:tab/>
      </w:r>
      <w:r>
        <w:t>(-0.</w:t>
      </w:r>
      <w:proofErr w:type="gramStart"/>
      <w:r>
        <w:t>018</w:t>
      </w:r>
      <w:r>
        <w:rPr>
          <w:rFonts w:ascii="Verdana"/>
          <w:i/>
        </w:rPr>
        <w:t>,</w:t>
      </w:r>
      <w:r>
        <w:t>-</w:t>
      </w:r>
      <w:proofErr w:type="gramEnd"/>
      <w:r>
        <w:t>0.005)</w:t>
      </w:r>
    </w:p>
    <w:p w14:paraId="5F2D59C7" w14:textId="77777777" w:rsidR="00AD1DEE" w:rsidRDefault="008A4581">
      <w:pPr>
        <w:pStyle w:val="BodyText"/>
        <w:tabs>
          <w:tab w:val="left" w:pos="6178"/>
          <w:tab w:val="left" w:pos="8244"/>
          <w:tab w:val="left" w:pos="10232"/>
          <w:tab w:val="left" w:pos="12220"/>
        </w:tabs>
        <w:spacing w:line="239" w:lineRule="exact"/>
        <w:ind w:left="100"/>
        <w:rPr>
          <w:rFonts w:ascii="DejaVu Sans" w:hAnsi="DejaVu Sans"/>
          <w:sz w:val="1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871697F" wp14:editId="71E910DD">
                <wp:simplePos x="0" y="0"/>
                <wp:positionH relativeFrom="page">
                  <wp:posOffset>4841240</wp:posOffset>
                </wp:positionH>
                <wp:positionV relativeFrom="paragraph">
                  <wp:posOffset>27940</wp:posOffset>
                </wp:positionV>
                <wp:extent cx="3935095" cy="219710"/>
                <wp:effectExtent l="2540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09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9ADEB0" w14:textId="77777777" w:rsidR="007A602A" w:rsidRDefault="007A602A">
                            <w:pPr>
                              <w:tabs>
                                <w:tab w:val="left" w:pos="6041"/>
                              </w:tabs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w w:val="130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1697F" id="Text Box 10" o:spid="_x0000_s1181" type="#_x0000_t202" style="position:absolute;left:0;text-align:left;margin-left:381.2pt;margin-top:2.2pt;width:309.85pt;height:17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sZtAIAALI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" filled="f" stroked="f">
                <v:textbox inset="0,0,0,0">
                  <w:txbxContent>
                    <w:p w14:paraId="6C9ADEB0" w14:textId="77777777" w:rsidR="007A602A" w:rsidRDefault="007A602A">
                      <w:pPr>
                        <w:tabs>
                          <w:tab w:val="left" w:pos="6041"/>
                        </w:tabs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>−</w:t>
                      </w: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w w:val="130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3A1B">
        <w:t>Current Health Expenditure as percent</w:t>
      </w:r>
      <w:r w:rsidR="00EE3A1B">
        <w:rPr>
          <w:spacing w:val="42"/>
        </w:rPr>
        <w:t xml:space="preserve"> </w:t>
      </w:r>
      <w:r w:rsidR="00EE3A1B">
        <w:t>of</w:t>
      </w:r>
      <w:r w:rsidR="00EE3A1B">
        <w:rPr>
          <w:spacing w:val="8"/>
        </w:rPr>
        <w:t xml:space="preserve"> </w:t>
      </w:r>
      <w:r w:rsidR="00EE3A1B">
        <w:t>GDP</w:t>
      </w:r>
      <w:r w:rsidR="00EE3A1B">
        <w:tab/>
        <w:t>0</w:t>
      </w:r>
      <w:r w:rsidR="00EE3A1B">
        <w:rPr>
          <w:rFonts w:ascii="Verdana" w:hAnsi="Verdana"/>
          <w:i/>
        </w:rPr>
        <w:t>.</w:t>
      </w:r>
      <w:r w:rsidR="00EE3A1B">
        <w:t>155</w:t>
      </w:r>
      <w:r w:rsidR="00EE3A1B">
        <w:tab/>
        <w:t>0</w:t>
      </w:r>
      <w:r w:rsidR="00EE3A1B">
        <w:rPr>
          <w:rFonts w:ascii="Verdana" w:hAnsi="Verdana"/>
          <w:i/>
        </w:rPr>
        <w:t>.</w:t>
      </w:r>
      <w:r w:rsidR="00EE3A1B">
        <w:t>157</w:t>
      </w:r>
      <w:r w:rsidR="00EE3A1B">
        <w:tab/>
      </w:r>
      <w:r w:rsidR="00EE3A1B">
        <w:rPr>
          <w:w w:val="90"/>
        </w:rPr>
        <w:t>1</w:t>
      </w:r>
      <w:r w:rsidR="00EE3A1B">
        <w:rPr>
          <w:rFonts w:ascii="Verdana" w:hAnsi="Verdana"/>
          <w:i/>
          <w:w w:val="90"/>
        </w:rPr>
        <w:t>.</w:t>
      </w:r>
      <w:r w:rsidR="00EE3A1B">
        <w:rPr>
          <w:w w:val="90"/>
        </w:rPr>
        <w:t>022</w:t>
      </w:r>
      <w:r w:rsidR="00EE3A1B">
        <w:rPr>
          <w:rFonts w:ascii="DejaVu Sans" w:hAnsi="DejaVu Sans"/>
          <w:w w:val="90"/>
          <w:position w:val="7"/>
          <w:sz w:val="14"/>
        </w:rPr>
        <w:t>∗∗∗</w:t>
      </w:r>
      <w:r w:rsidR="00EE3A1B">
        <w:rPr>
          <w:rFonts w:ascii="DejaVu Sans" w:hAnsi="DejaVu Sans"/>
          <w:w w:val="90"/>
          <w:position w:val="7"/>
          <w:sz w:val="14"/>
        </w:rPr>
        <w:tab/>
      </w:r>
      <w:r w:rsidR="00EE3A1B">
        <w:t>0</w:t>
      </w:r>
      <w:r w:rsidR="00EE3A1B">
        <w:rPr>
          <w:rFonts w:ascii="Verdana" w:hAnsi="Verdana"/>
          <w:i/>
        </w:rPr>
        <w:t>.</w:t>
      </w:r>
      <w:r w:rsidR="00EE3A1B">
        <w:t>719</w:t>
      </w:r>
      <w:r w:rsidR="00EE3A1B">
        <w:rPr>
          <w:rFonts w:ascii="DejaVu Sans" w:hAnsi="DejaVu Sans"/>
          <w:position w:val="7"/>
          <w:sz w:val="14"/>
        </w:rPr>
        <w:t>∗∗∗</w:t>
      </w:r>
    </w:p>
    <w:p w14:paraId="69DA1164" w14:textId="77777777" w:rsidR="00AD1DEE" w:rsidRDefault="00EE3A1B">
      <w:pPr>
        <w:pStyle w:val="BodyText"/>
        <w:tabs>
          <w:tab w:val="left" w:pos="7438"/>
          <w:tab w:val="left" w:pos="9459"/>
          <w:tab w:val="left" w:pos="11381"/>
        </w:tabs>
        <w:spacing w:line="239" w:lineRule="exact"/>
        <w:ind w:left="5372"/>
        <w:jc w:val="center"/>
      </w:pPr>
      <w:r>
        <w:rPr>
          <w:w w:val="95"/>
        </w:rPr>
        <w:t>(-0.377</w:t>
      </w:r>
      <w:r>
        <w:rPr>
          <w:rFonts w:ascii="Verdana"/>
          <w:i/>
          <w:w w:val="95"/>
        </w:rPr>
        <w:t>,</w:t>
      </w:r>
      <w:r>
        <w:rPr>
          <w:w w:val="95"/>
        </w:rPr>
        <w:t>0.067)</w:t>
      </w:r>
      <w:r>
        <w:rPr>
          <w:w w:val="95"/>
        </w:rPr>
        <w:tab/>
        <w:t>(-0.122</w:t>
      </w:r>
      <w:r>
        <w:rPr>
          <w:rFonts w:ascii="Verdana"/>
          <w:i/>
          <w:w w:val="95"/>
        </w:rPr>
        <w:t>,</w:t>
      </w:r>
      <w:r>
        <w:rPr>
          <w:w w:val="95"/>
        </w:rPr>
        <w:t>0.436)</w:t>
      </w:r>
      <w:r>
        <w:rPr>
          <w:w w:val="95"/>
        </w:rPr>
        <w:tab/>
        <w:t>(0.595</w:t>
      </w:r>
      <w:r>
        <w:rPr>
          <w:rFonts w:ascii="Verdana"/>
          <w:i/>
          <w:w w:val="95"/>
        </w:rPr>
        <w:t>,</w:t>
      </w:r>
      <w:r>
        <w:rPr>
          <w:w w:val="95"/>
        </w:rPr>
        <w:t>1.448)</w:t>
      </w:r>
      <w:r>
        <w:rPr>
          <w:w w:val="95"/>
        </w:rPr>
        <w:tab/>
      </w:r>
      <w:r>
        <w:t>(-1.</w:t>
      </w:r>
      <w:proofErr w:type="gramStart"/>
      <w:r>
        <w:t>039</w:t>
      </w:r>
      <w:r>
        <w:rPr>
          <w:rFonts w:ascii="Verdana"/>
          <w:i/>
        </w:rPr>
        <w:t>,</w:t>
      </w:r>
      <w:r>
        <w:t>-</w:t>
      </w:r>
      <w:proofErr w:type="gramEnd"/>
      <w:r>
        <w:t>0.399)</w:t>
      </w:r>
    </w:p>
    <w:p w14:paraId="6DDA0AF5" w14:textId="77777777" w:rsidR="00AD1DEE" w:rsidRDefault="008A4581">
      <w:pPr>
        <w:pStyle w:val="BodyText"/>
        <w:tabs>
          <w:tab w:val="left" w:pos="6178"/>
          <w:tab w:val="left" w:pos="8244"/>
          <w:tab w:val="left" w:pos="10232"/>
          <w:tab w:val="left" w:pos="12220"/>
        </w:tabs>
        <w:spacing w:line="239" w:lineRule="exact"/>
        <w:ind w:left="100"/>
        <w:rPr>
          <w:rFonts w:ascii="DejaVu Sans" w:hAnsi="DejaVu Sans"/>
          <w:sz w:val="1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538E56D" wp14:editId="42C632E1">
                <wp:simplePos x="0" y="0"/>
                <wp:positionH relativeFrom="page">
                  <wp:posOffset>4841240</wp:posOffset>
                </wp:positionH>
                <wp:positionV relativeFrom="paragraph">
                  <wp:posOffset>27940</wp:posOffset>
                </wp:positionV>
                <wp:extent cx="2672715" cy="219710"/>
                <wp:effectExtent l="2540" t="0" r="1270" b="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27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A90CA9" w14:textId="77777777" w:rsidR="007A602A" w:rsidRDefault="007A602A">
                            <w:pPr>
                              <w:tabs>
                                <w:tab w:val="left" w:pos="4053"/>
                              </w:tabs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w w:val="130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8E56D" id="Text Box 9" o:spid="_x0000_s1182" type="#_x0000_t202" style="position:absolute;left:0;text-align:left;margin-left:381.2pt;margin-top:2.2pt;width:210.45pt;height:17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" filled="f" stroked="f">
                <v:textbox inset="0,0,0,0">
                  <w:txbxContent>
                    <w:p w14:paraId="0AA90CA9" w14:textId="77777777" w:rsidR="007A602A" w:rsidRDefault="007A602A">
                      <w:pPr>
                        <w:tabs>
                          <w:tab w:val="left" w:pos="4053"/>
                        </w:tabs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>−</w:t>
                      </w: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w w:val="130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3A1B">
        <w:t>Government Health Expenditure as percent</w:t>
      </w:r>
      <w:r w:rsidR="00EE3A1B">
        <w:rPr>
          <w:spacing w:val="15"/>
        </w:rPr>
        <w:t xml:space="preserve"> </w:t>
      </w:r>
      <w:r w:rsidR="00EE3A1B">
        <w:t>of</w:t>
      </w:r>
      <w:r w:rsidR="00EE3A1B">
        <w:rPr>
          <w:spacing w:val="4"/>
        </w:rPr>
        <w:t xml:space="preserve"> </w:t>
      </w:r>
      <w:r w:rsidR="00EE3A1B">
        <w:t>GDP</w:t>
      </w:r>
      <w:r w:rsidR="00EE3A1B">
        <w:tab/>
        <w:t>0</w:t>
      </w:r>
      <w:r w:rsidR="00EE3A1B">
        <w:rPr>
          <w:rFonts w:ascii="Verdana" w:hAnsi="Verdana"/>
          <w:i/>
        </w:rPr>
        <w:t>.</w:t>
      </w:r>
      <w:r w:rsidR="00EE3A1B">
        <w:t>394</w:t>
      </w:r>
      <w:r w:rsidR="00EE3A1B">
        <w:tab/>
      </w:r>
      <w:r w:rsidR="00EE3A1B">
        <w:rPr>
          <w:w w:val="95"/>
        </w:rPr>
        <w:t>0</w:t>
      </w:r>
      <w:r w:rsidR="00EE3A1B">
        <w:rPr>
          <w:rFonts w:ascii="Verdana" w:hAnsi="Verdana"/>
          <w:i/>
          <w:w w:val="95"/>
        </w:rPr>
        <w:t>.</w:t>
      </w:r>
      <w:r w:rsidR="00EE3A1B">
        <w:rPr>
          <w:w w:val="95"/>
        </w:rPr>
        <w:t>099</w:t>
      </w:r>
      <w:r w:rsidR="00EE3A1B">
        <w:rPr>
          <w:w w:val="95"/>
        </w:rPr>
        <w:tab/>
      </w:r>
      <w:r w:rsidR="00EE3A1B">
        <w:rPr>
          <w:w w:val="90"/>
        </w:rPr>
        <w:t>0</w:t>
      </w:r>
      <w:r w:rsidR="00EE3A1B">
        <w:rPr>
          <w:rFonts w:ascii="Verdana" w:hAnsi="Verdana"/>
          <w:i/>
          <w:w w:val="90"/>
        </w:rPr>
        <w:t>.</w:t>
      </w:r>
      <w:r w:rsidR="00EE3A1B">
        <w:rPr>
          <w:w w:val="90"/>
        </w:rPr>
        <w:t>890</w:t>
      </w:r>
      <w:r w:rsidR="00EE3A1B">
        <w:rPr>
          <w:rFonts w:ascii="DejaVu Sans" w:hAnsi="DejaVu Sans"/>
          <w:w w:val="90"/>
          <w:position w:val="7"/>
          <w:sz w:val="14"/>
        </w:rPr>
        <w:t>∗</w:t>
      </w:r>
      <w:r w:rsidR="00EE3A1B">
        <w:rPr>
          <w:rFonts w:ascii="DejaVu Sans" w:hAnsi="DejaVu Sans"/>
          <w:w w:val="90"/>
          <w:position w:val="7"/>
          <w:sz w:val="14"/>
        </w:rPr>
        <w:tab/>
      </w:r>
      <w:r w:rsidR="00EE3A1B">
        <w:t>1</w:t>
      </w:r>
      <w:r w:rsidR="00EE3A1B">
        <w:rPr>
          <w:rFonts w:ascii="Verdana" w:hAnsi="Verdana"/>
          <w:i/>
        </w:rPr>
        <w:t>.</w:t>
      </w:r>
      <w:r w:rsidR="00EE3A1B">
        <w:t>975</w:t>
      </w:r>
      <w:r w:rsidR="00EE3A1B">
        <w:rPr>
          <w:rFonts w:ascii="DejaVu Sans" w:hAnsi="DejaVu Sans"/>
          <w:position w:val="7"/>
          <w:sz w:val="14"/>
        </w:rPr>
        <w:t>∗∗∗</w:t>
      </w:r>
    </w:p>
    <w:p w14:paraId="60E34CD7" w14:textId="77777777" w:rsidR="00AD1DEE" w:rsidRDefault="00EE3A1B">
      <w:pPr>
        <w:pStyle w:val="BodyText"/>
        <w:tabs>
          <w:tab w:val="left" w:pos="7371"/>
          <w:tab w:val="left" w:pos="9326"/>
          <w:tab w:val="left" w:pos="11381"/>
        </w:tabs>
        <w:spacing w:line="239" w:lineRule="exact"/>
        <w:ind w:left="5306"/>
        <w:jc w:val="center"/>
      </w:pPr>
      <w:r>
        <w:rPr>
          <w:w w:val="95"/>
        </w:rPr>
        <w:t>(-1.189</w:t>
      </w:r>
      <w:r>
        <w:rPr>
          <w:rFonts w:ascii="Verdana"/>
          <w:i/>
          <w:w w:val="95"/>
        </w:rPr>
        <w:t>,</w:t>
      </w:r>
      <w:r>
        <w:rPr>
          <w:w w:val="95"/>
        </w:rPr>
        <w:t>0.402)</w:t>
      </w:r>
      <w:r>
        <w:rPr>
          <w:w w:val="95"/>
        </w:rPr>
        <w:tab/>
        <w:t>(-0.391</w:t>
      </w:r>
      <w:r>
        <w:rPr>
          <w:rFonts w:ascii="Verdana"/>
          <w:i/>
          <w:w w:val="95"/>
        </w:rPr>
        <w:t>,</w:t>
      </w:r>
      <w:r>
        <w:rPr>
          <w:w w:val="95"/>
        </w:rPr>
        <w:t>0.590)</w:t>
      </w:r>
      <w:r>
        <w:rPr>
          <w:w w:val="95"/>
        </w:rPr>
        <w:tab/>
      </w:r>
      <w:r>
        <w:t>(-1.</w:t>
      </w:r>
      <w:proofErr w:type="gramStart"/>
      <w:r>
        <w:t>597</w:t>
      </w:r>
      <w:r>
        <w:rPr>
          <w:rFonts w:ascii="Verdana"/>
          <w:i/>
        </w:rPr>
        <w:t>,</w:t>
      </w:r>
      <w:r>
        <w:t>-</w:t>
      </w:r>
      <w:proofErr w:type="gramEnd"/>
      <w:r>
        <w:t>0.183)</w:t>
      </w:r>
      <w:r>
        <w:tab/>
        <w:t>(1.554</w:t>
      </w:r>
      <w:r>
        <w:rPr>
          <w:rFonts w:ascii="Verdana"/>
          <w:i/>
        </w:rPr>
        <w:t>,</w:t>
      </w:r>
      <w:r>
        <w:t>2.397)</w:t>
      </w:r>
    </w:p>
    <w:p w14:paraId="0B07CD6B" w14:textId="77777777" w:rsidR="00AD1DEE" w:rsidRDefault="008A4581">
      <w:pPr>
        <w:tabs>
          <w:tab w:val="left" w:pos="6178"/>
          <w:tab w:val="left" w:pos="8244"/>
          <w:tab w:val="left" w:pos="10232"/>
          <w:tab w:val="left" w:pos="12220"/>
        </w:tabs>
        <w:spacing w:line="239" w:lineRule="exact"/>
        <w:ind w:left="100"/>
        <w:rPr>
          <w:rFonts w:ascii="DejaVu Sans" w:hAnsi="DejaVu Sans"/>
          <w:sz w:val="1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89AC8FD" wp14:editId="751D7749">
                <wp:simplePos x="0" y="0"/>
                <wp:positionH relativeFrom="page">
                  <wp:posOffset>6153150</wp:posOffset>
                </wp:positionH>
                <wp:positionV relativeFrom="paragraph">
                  <wp:posOffset>27940</wp:posOffset>
                </wp:positionV>
                <wp:extent cx="1361440" cy="219710"/>
                <wp:effectExtent l="0" t="0" r="635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165BE" w14:textId="77777777" w:rsidR="007A602A" w:rsidRDefault="007A602A">
                            <w:pPr>
                              <w:tabs>
                                <w:tab w:val="left" w:pos="1988"/>
                              </w:tabs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w w:val="130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AC8FD" id="Text Box 8" o:spid="_x0000_s1183" type="#_x0000_t202" style="position:absolute;left:0;text-align:left;margin-left:484.5pt;margin-top:2.2pt;width:107.2pt;height:17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JxsQIAALE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" filled="f" stroked="f">
                <v:textbox inset="0,0,0,0">
                  <w:txbxContent>
                    <w:p w14:paraId="3EF165BE" w14:textId="77777777" w:rsidR="007A602A" w:rsidRDefault="007A602A">
                      <w:pPr>
                        <w:tabs>
                          <w:tab w:val="left" w:pos="1988"/>
                        </w:tabs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>−</w:t>
                      </w: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w w:val="130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3A1B">
        <w:rPr>
          <w:spacing w:val="-3"/>
          <w:sz w:val="20"/>
        </w:rPr>
        <w:t xml:space="preserve">Private </w:t>
      </w:r>
      <w:r w:rsidR="00EE3A1B">
        <w:rPr>
          <w:sz w:val="20"/>
        </w:rPr>
        <w:t>Health Expenditure as</w:t>
      </w:r>
      <w:r w:rsidR="00EE3A1B">
        <w:rPr>
          <w:spacing w:val="38"/>
          <w:sz w:val="20"/>
        </w:rPr>
        <w:t xml:space="preserve"> </w:t>
      </w:r>
      <w:r w:rsidR="00EE3A1B">
        <w:rPr>
          <w:sz w:val="20"/>
        </w:rPr>
        <w:t>percent</w:t>
      </w:r>
      <w:r w:rsidR="00EE3A1B">
        <w:rPr>
          <w:spacing w:val="9"/>
          <w:sz w:val="20"/>
        </w:rPr>
        <w:t xml:space="preserve"> </w:t>
      </w:r>
      <w:r w:rsidR="00EE3A1B">
        <w:rPr>
          <w:sz w:val="20"/>
        </w:rPr>
        <w:t>CHE</w:t>
      </w:r>
      <w:r w:rsidR="00EE3A1B">
        <w:rPr>
          <w:sz w:val="20"/>
        </w:rPr>
        <w:tab/>
      </w:r>
      <w:r w:rsidR="00EE3A1B">
        <w:rPr>
          <w:w w:val="90"/>
          <w:sz w:val="20"/>
        </w:rPr>
        <w:t>0</w:t>
      </w:r>
      <w:r w:rsidR="00EE3A1B">
        <w:rPr>
          <w:rFonts w:ascii="Verdana" w:hAnsi="Verdana"/>
          <w:i/>
          <w:w w:val="90"/>
          <w:sz w:val="20"/>
        </w:rPr>
        <w:t>.</w:t>
      </w:r>
      <w:r w:rsidR="00EE3A1B">
        <w:rPr>
          <w:w w:val="90"/>
          <w:sz w:val="20"/>
        </w:rPr>
        <w:t>174</w:t>
      </w:r>
      <w:r w:rsidR="00EE3A1B">
        <w:rPr>
          <w:rFonts w:ascii="DejaVu Sans" w:hAnsi="DejaVu Sans"/>
          <w:w w:val="90"/>
          <w:position w:val="7"/>
          <w:sz w:val="14"/>
        </w:rPr>
        <w:t>∗∗∗</w:t>
      </w:r>
      <w:r w:rsidR="00EE3A1B">
        <w:rPr>
          <w:rFonts w:ascii="DejaVu Sans" w:hAnsi="DejaVu Sans"/>
          <w:w w:val="90"/>
          <w:position w:val="7"/>
          <w:sz w:val="14"/>
        </w:rPr>
        <w:tab/>
      </w:r>
      <w:r w:rsidR="00EE3A1B">
        <w:rPr>
          <w:w w:val="85"/>
          <w:sz w:val="20"/>
        </w:rPr>
        <w:t>0</w:t>
      </w:r>
      <w:r w:rsidR="00EE3A1B">
        <w:rPr>
          <w:rFonts w:ascii="Verdana" w:hAnsi="Verdana"/>
          <w:i/>
          <w:w w:val="85"/>
          <w:sz w:val="20"/>
        </w:rPr>
        <w:t>.</w:t>
      </w:r>
      <w:r w:rsidR="00EE3A1B">
        <w:rPr>
          <w:w w:val="85"/>
          <w:sz w:val="20"/>
        </w:rPr>
        <w:t>373</w:t>
      </w:r>
      <w:r w:rsidR="00EE3A1B">
        <w:rPr>
          <w:rFonts w:ascii="DejaVu Sans" w:hAnsi="DejaVu Sans"/>
          <w:w w:val="85"/>
          <w:position w:val="7"/>
          <w:sz w:val="14"/>
        </w:rPr>
        <w:t>∗∗∗</w:t>
      </w:r>
      <w:r w:rsidR="00EE3A1B">
        <w:rPr>
          <w:rFonts w:ascii="DejaVu Sans" w:hAnsi="DejaVu Sans"/>
          <w:w w:val="85"/>
          <w:position w:val="7"/>
          <w:sz w:val="14"/>
        </w:rPr>
        <w:tab/>
      </w:r>
      <w:r w:rsidR="00EE3A1B">
        <w:rPr>
          <w:w w:val="90"/>
          <w:sz w:val="20"/>
        </w:rPr>
        <w:t>0</w:t>
      </w:r>
      <w:r w:rsidR="00EE3A1B">
        <w:rPr>
          <w:rFonts w:ascii="Verdana" w:hAnsi="Verdana"/>
          <w:i/>
          <w:w w:val="90"/>
          <w:sz w:val="20"/>
        </w:rPr>
        <w:t>.</w:t>
      </w:r>
      <w:r w:rsidR="00EE3A1B">
        <w:rPr>
          <w:w w:val="90"/>
          <w:sz w:val="20"/>
        </w:rPr>
        <w:t>137</w:t>
      </w:r>
      <w:r w:rsidR="00EE3A1B">
        <w:rPr>
          <w:rFonts w:ascii="DejaVu Sans" w:hAnsi="DejaVu Sans"/>
          <w:w w:val="90"/>
          <w:position w:val="7"/>
          <w:sz w:val="14"/>
        </w:rPr>
        <w:t>∗∗∗</w:t>
      </w:r>
      <w:r w:rsidR="00EE3A1B">
        <w:rPr>
          <w:rFonts w:ascii="DejaVu Sans" w:hAnsi="DejaVu Sans"/>
          <w:w w:val="90"/>
          <w:position w:val="7"/>
          <w:sz w:val="14"/>
        </w:rPr>
        <w:tab/>
      </w:r>
      <w:r w:rsidR="00EE3A1B">
        <w:rPr>
          <w:sz w:val="20"/>
        </w:rPr>
        <w:t>0</w:t>
      </w:r>
      <w:r w:rsidR="00EE3A1B">
        <w:rPr>
          <w:rFonts w:ascii="Verdana" w:hAnsi="Verdana"/>
          <w:i/>
          <w:sz w:val="20"/>
        </w:rPr>
        <w:t>.</w:t>
      </w:r>
      <w:r w:rsidR="00EE3A1B">
        <w:rPr>
          <w:sz w:val="20"/>
        </w:rPr>
        <w:t>116</w:t>
      </w:r>
      <w:r w:rsidR="00EE3A1B">
        <w:rPr>
          <w:rFonts w:ascii="DejaVu Sans" w:hAnsi="DejaVu Sans"/>
          <w:position w:val="7"/>
          <w:sz w:val="14"/>
        </w:rPr>
        <w:t>∗∗∗</w:t>
      </w:r>
    </w:p>
    <w:p w14:paraId="45603845" w14:textId="77777777" w:rsidR="00AD1DEE" w:rsidRDefault="00EE3A1B">
      <w:pPr>
        <w:pStyle w:val="BodyText"/>
        <w:tabs>
          <w:tab w:val="left" w:pos="7338"/>
          <w:tab w:val="left" w:pos="9326"/>
          <w:tab w:val="left" w:pos="11381"/>
        </w:tabs>
        <w:spacing w:line="239" w:lineRule="exact"/>
        <w:ind w:left="5339"/>
        <w:jc w:val="center"/>
      </w:pPr>
      <w:r>
        <w:rPr>
          <w:w w:val="95"/>
        </w:rPr>
        <w:t>(0.087</w:t>
      </w:r>
      <w:r>
        <w:rPr>
          <w:rFonts w:ascii="Verdana"/>
          <w:i/>
          <w:w w:val="95"/>
        </w:rPr>
        <w:t>,</w:t>
      </w:r>
      <w:r>
        <w:rPr>
          <w:w w:val="95"/>
        </w:rPr>
        <w:t>0.262)</w:t>
      </w:r>
      <w:r>
        <w:rPr>
          <w:w w:val="95"/>
        </w:rPr>
        <w:tab/>
        <w:t>(-0.</w:t>
      </w:r>
      <w:proofErr w:type="gramStart"/>
      <w:r>
        <w:rPr>
          <w:w w:val="95"/>
        </w:rPr>
        <w:t>469</w:t>
      </w:r>
      <w:r>
        <w:rPr>
          <w:rFonts w:ascii="Verdana"/>
          <w:i/>
          <w:w w:val="95"/>
        </w:rPr>
        <w:t>,</w:t>
      </w:r>
      <w:r>
        <w:rPr>
          <w:w w:val="95"/>
        </w:rPr>
        <w:t>-</w:t>
      </w:r>
      <w:proofErr w:type="gramEnd"/>
      <w:r>
        <w:rPr>
          <w:w w:val="95"/>
        </w:rPr>
        <w:t>0.277)</w:t>
      </w:r>
      <w:r>
        <w:rPr>
          <w:w w:val="95"/>
        </w:rPr>
        <w:tab/>
        <w:t>(-0.215</w:t>
      </w:r>
      <w:r>
        <w:rPr>
          <w:rFonts w:ascii="Verdana"/>
          <w:i/>
          <w:w w:val="95"/>
        </w:rPr>
        <w:t>,</w:t>
      </w:r>
      <w:r>
        <w:rPr>
          <w:w w:val="95"/>
        </w:rPr>
        <w:t>-0.059)</w:t>
      </w:r>
      <w:r>
        <w:rPr>
          <w:w w:val="95"/>
        </w:rPr>
        <w:tab/>
      </w:r>
      <w:r>
        <w:t>(0.072</w:t>
      </w:r>
      <w:r>
        <w:rPr>
          <w:rFonts w:ascii="Verdana"/>
          <w:i/>
        </w:rPr>
        <w:t>,</w:t>
      </w:r>
      <w:r>
        <w:t>0.159)</w:t>
      </w:r>
    </w:p>
    <w:p w14:paraId="175B83F7" w14:textId="77777777" w:rsidR="00AD1DEE" w:rsidRDefault="008A4581">
      <w:pPr>
        <w:tabs>
          <w:tab w:val="left" w:pos="6178"/>
          <w:tab w:val="left" w:pos="8244"/>
          <w:tab w:val="left" w:pos="10232"/>
          <w:tab w:val="left" w:pos="12220"/>
        </w:tabs>
        <w:spacing w:line="239" w:lineRule="exact"/>
        <w:ind w:left="100"/>
        <w:rPr>
          <w:rFonts w:ascii="DejaVu Sans" w:hAnsi="DejaVu Sans"/>
          <w:sz w:val="1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6762282" wp14:editId="7D1699C8">
                <wp:simplePos x="0" y="0"/>
                <wp:positionH relativeFrom="page">
                  <wp:posOffset>4841240</wp:posOffset>
                </wp:positionH>
                <wp:positionV relativeFrom="paragraph">
                  <wp:posOffset>27940</wp:posOffset>
                </wp:positionV>
                <wp:extent cx="3935095" cy="219710"/>
                <wp:effectExtent l="2540" t="0" r="0" b="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09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A6C85" w14:textId="77777777" w:rsidR="007A602A" w:rsidRDefault="007A602A">
                            <w:pPr>
                              <w:tabs>
                                <w:tab w:val="left" w:pos="6041"/>
                              </w:tabs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w w:val="130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62282" id="Text Box 7" o:spid="_x0000_s1184" type="#_x0000_t202" style="position:absolute;left:0;text-align:left;margin-left:381.2pt;margin-top:2.2pt;width:309.85pt;height:17.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" filled="f" stroked="f">
                <v:textbox inset="0,0,0,0">
                  <w:txbxContent>
                    <w:p w14:paraId="18FA6C85" w14:textId="77777777" w:rsidR="007A602A" w:rsidRDefault="007A602A">
                      <w:pPr>
                        <w:tabs>
                          <w:tab w:val="left" w:pos="6041"/>
                        </w:tabs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>−</w:t>
                      </w: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w w:val="130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3A1B">
        <w:rPr>
          <w:sz w:val="20"/>
        </w:rPr>
        <w:t xml:space="preserve">Out-of-pocket </w:t>
      </w:r>
      <w:r w:rsidR="00EE3A1B">
        <w:rPr>
          <w:spacing w:val="-3"/>
          <w:sz w:val="20"/>
        </w:rPr>
        <w:t xml:space="preserve">payment </w:t>
      </w:r>
      <w:r w:rsidR="00EE3A1B">
        <w:rPr>
          <w:sz w:val="20"/>
        </w:rPr>
        <w:t>as percent</w:t>
      </w:r>
      <w:r w:rsidR="00EE3A1B">
        <w:rPr>
          <w:spacing w:val="20"/>
          <w:sz w:val="20"/>
        </w:rPr>
        <w:t xml:space="preserve"> </w:t>
      </w:r>
      <w:r w:rsidR="00EE3A1B">
        <w:rPr>
          <w:sz w:val="20"/>
        </w:rPr>
        <w:t>of</w:t>
      </w:r>
      <w:r w:rsidR="00EE3A1B">
        <w:rPr>
          <w:spacing w:val="4"/>
          <w:sz w:val="20"/>
        </w:rPr>
        <w:t xml:space="preserve"> </w:t>
      </w:r>
      <w:r w:rsidR="00EE3A1B">
        <w:rPr>
          <w:sz w:val="20"/>
        </w:rPr>
        <w:t>CHE</w:t>
      </w:r>
      <w:r w:rsidR="00EE3A1B">
        <w:rPr>
          <w:sz w:val="20"/>
        </w:rPr>
        <w:tab/>
      </w:r>
      <w:r w:rsidR="00EE3A1B">
        <w:rPr>
          <w:w w:val="90"/>
          <w:sz w:val="20"/>
        </w:rPr>
        <w:t>0</w:t>
      </w:r>
      <w:r w:rsidR="00EE3A1B">
        <w:rPr>
          <w:rFonts w:ascii="Verdana" w:hAnsi="Verdana"/>
          <w:i/>
          <w:w w:val="90"/>
          <w:sz w:val="20"/>
        </w:rPr>
        <w:t>.</w:t>
      </w:r>
      <w:r w:rsidR="00EE3A1B">
        <w:rPr>
          <w:w w:val="90"/>
          <w:sz w:val="20"/>
        </w:rPr>
        <w:t>172</w:t>
      </w:r>
      <w:r w:rsidR="00EE3A1B">
        <w:rPr>
          <w:rFonts w:ascii="DejaVu Sans" w:hAnsi="DejaVu Sans"/>
          <w:w w:val="90"/>
          <w:position w:val="7"/>
          <w:sz w:val="14"/>
        </w:rPr>
        <w:t>∗∗∗</w:t>
      </w:r>
      <w:r w:rsidR="00EE3A1B">
        <w:rPr>
          <w:rFonts w:ascii="DejaVu Sans" w:hAnsi="DejaVu Sans"/>
          <w:w w:val="90"/>
          <w:position w:val="7"/>
          <w:sz w:val="14"/>
        </w:rPr>
        <w:tab/>
      </w:r>
      <w:r w:rsidR="00EE3A1B">
        <w:rPr>
          <w:w w:val="85"/>
          <w:sz w:val="20"/>
        </w:rPr>
        <w:t>0</w:t>
      </w:r>
      <w:r w:rsidR="00EE3A1B">
        <w:rPr>
          <w:rFonts w:ascii="Verdana" w:hAnsi="Verdana"/>
          <w:i/>
          <w:w w:val="85"/>
          <w:sz w:val="20"/>
        </w:rPr>
        <w:t>.</w:t>
      </w:r>
      <w:r w:rsidR="00EE3A1B">
        <w:rPr>
          <w:w w:val="85"/>
          <w:sz w:val="20"/>
        </w:rPr>
        <w:t>435</w:t>
      </w:r>
      <w:r w:rsidR="00EE3A1B">
        <w:rPr>
          <w:rFonts w:ascii="DejaVu Sans" w:hAnsi="DejaVu Sans"/>
          <w:w w:val="85"/>
          <w:position w:val="7"/>
          <w:sz w:val="14"/>
        </w:rPr>
        <w:t>∗∗∗</w:t>
      </w:r>
      <w:r w:rsidR="00EE3A1B">
        <w:rPr>
          <w:rFonts w:ascii="DejaVu Sans" w:hAnsi="DejaVu Sans"/>
          <w:w w:val="85"/>
          <w:position w:val="7"/>
          <w:sz w:val="14"/>
        </w:rPr>
        <w:tab/>
      </w:r>
      <w:r w:rsidR="00EE3A1B">
        <w:rPr>
          <w:w w:val="85"/>
          <w:sz w:val="20"/>
        </w:rPr>
        <w:t>0</w:t>
      </w:r>
      <w:r w:rsidR="00EE3A1B">
        <w:rPr>
          <w:rFonts w:ascii="Verdana" w:hAnsi="Verdana"/>
          <w:i/>
          <w:w w:val="85"/>
          <w:sz w:val="20"/>
        </w:rPr>
        <w:t>.</w:t>
      </w:r>
      <w:r w:rsidR="00EE3A1B">
        <w:rPr>
          <w:w w:val="85"/>
          <w:sz w:val="20"/>
        </w:rPr>
        <w:t>239</w:t>
      </w:r>
      <w:r w:rsidR="00EE3A1B">
        <w:rPr>
          <w:rFonts w:ascii="DejaVu Sans" w:hAnsi="DejaVu Sans"/>
          <w:w w:val="85"/>
          <w:position w:val="7"/>
          <w:sz w:val="14"/>
        </w:rPr>
        <w:t>∗∗∗</w:t>
      </w:r>
      <w:r w:rsidR="00EE3A1B">
        <w:rPr>
          <w:rFonts w:ascii="DejaVu Sans" w:hAnsi="DejaVu Sans"/>
          <w:w w:val="85"/>
          <w:position w:val="7"/>
          <w:sz w:val="14"/>
        </w:rPr>
        <w:tab/>
      </w:r>
      <w:r w:rsidR="00EE3A1B">
        <w:rPr>
          <w:sz w:val="20"/>
        </w:rPr>
        <w:t>0</w:t>
      </w:r>
      <w:r w:rsidR="00EE3A1B">
        <w:rPr>
          <w:rFonts w:ascii="Verdana" w:hAnsi="Verdana"/>
          <w:i/>
          <w:sz w:val="20"/>
        </w:rPr>
        <w:t>.</w:t>
      </w:r>
      <w:r w:rsidR="00EE3A1B">
        <w:rPr>
          <w:sz w:val="20"/>
        </w:rPr>
        <w:t>043</w:t>
      </w:r>
      <w:r w:rsidR="00EE3A1B">
        <w:rPr>
          <w:rFonts w:ascii="DejaVu Sans" w:hAnsi="DejaVu Sans"/>
          <w:position w:val="7"/>
          <w:sz w:val="14"/>
        </w:rPr>
        <w:t>∗</w:t>
      </w:r>
    </w:p>
    <w:p w14:paraId="2CE2467D" w14:textId="77777777" w:rsidR="00AD1DEE" w:rsidRDefault="00EE3A1B">
      <w:pPr>
        <w:pStyle w:val="BodyText"/>
        <w:tabs>
          <w:tab w:val="left" w:pos="7471"/>
          <w:tab w:val="left" w:pos="9459"/>
          <w:tab w:val="left" w:pos="11381"/>
        </w:tabs>
        <w:spacing w:line="239" w:lineRule="exact"/>
        <w:ind w:left="5339"/>
        <w:jc w:val="center"/>
      </w:pPr>
      <w:r>
        <w:rPr>
          <w:w w:val="90"/>
        </w:rPr>
        <w:t>(-0.</w:t>
      </w:r>
      <w:proofErr w:type="gramStart"/>
      <w:r>
        <w:rPr>
          <w:w w:val="90"/>
        </w:rPr>
        <w:t>254</w:t>
      </w:r>
      <w:r>
        <w:rPr>
          <w:rFonts w:ascii="Verdana"/>
          <w:i/>
          <w:w w:val="90"/>
        </w:rPr>
        <w:t>,</w:t>
      </w:r>
      <w:r>
        <w:rPr>
          <w:w w:val="90"/>
        </w:rPr>
        <w:t>-</w:t>
      </w:r>
      <w:proofErr w:type="gramEnd"/>
      <w:r>
        <w:rPr>
          <w:w w:val="90"/>
        </w:rPr>
        <w:t>0.090)</w:t>
      </w:r>
      <w:r>
        <w:rPr>
          <w:w w:val="90"/>
        </w:rPr>
        <w:tab/>
      </w:r>
      <w:r>
        <w:rPr>
          <w:w w:val="95"/>
        </w:rPr>
        <w:t>(0.349</w:t>
      </w:r>
      <w:r>
        <w:rPr>
          <w:rFonts w:ascii="Verdana"/>
          <w:i/>
          <w:w w:val="95"/>
        </w:rPr>
        <w:t>,</w:t>
      </w:r>
      <w:r>
        <w:rPr>
          <w:w w:val="95"/>
        </w:rPr>
        <w:t>0.520)</w:t>
      </w:r>
      <w:r>
        <w:rPr>
          <w:w w:val="95"/>
        </w:rPr>
        <w:tab/>
        <w:t>(0.201</w:t>
      </w:r>
      <w:r>
        <w:rPr>
          <w:rFonts w:ascii="Verdana"/>
          <w:i/>
          <w:w w:val="95"/>
        </w:rPr>
        <w:t>,</w:t>
      </w:r>
      <w:r>
        <w:rPr>
          <w:w w:val="95"/>
        </w:rPr>
        <w:t>0.277)</w:t>
      </w:r>
      <w:r>
        <w:rPr>
          <w:w w:val="95"/>
        </w:rPr>
        <w:tab/>
      </w:r>
      <w:r>
        <w:t>(-0.076</w:t>
      </w:r>
      <w:r>
        <w:rPr>
          <w:rFonts w:ascii="Verdana"/>
          <w:i/>
        </w:rPr>
        <w:t>,</w:t>
      </w:r>
      <w:r>
        <w:t>-0.010)</w:t>
      </w:r>
    </w:p>
    <w:p w14:paraId="7FB7063E" w14:textId="77777777" w:rsidR="00AD1DEE" w:rsidRDefault="008A4581">
      <w:pPr>
        <w:pStyle w:val="BodyText"/>
        <w:tabs>
          <w:tab w:val="left" w:pos="6178"/>
          <w:tab w:val="left" w:pos="8244"/>
          <w:tab w:val="left" w:pos="10232"/>
          <w:tab w:val="right" w:pos="12674"/>
        </w:tabs>
        <w:spacing w:line="239" w:lineRule="exact"/>
        <w:ind w:left="10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169593" wp14:editId="6875156C">
                <wp:simplePos x="0" y="0"/>
                <wp:positionH relativeFrom="page">
                  <wp:posOffset>4841240</wp:posOffset>
                </wp:positionH>
                <wp:positionV relativeFrom="paragraph">
                  <wp:posOffset>27940</wp:posOffset>
                </wp:positionV>
                <wp:extent cx="99060" cy="219710"/>
                <wp:effectExtent l="2540" t="0" r="3175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C47E32" w14:textId="77777777" w:rsidR="007A602A" w:rsidRDefault="007A602A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2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69593" id="Text Box 6" o:spid="_x0000_s1185" type="#_x0000_t202" style="position:absolute;left:0;text-align:left;margin-left:381.2pt;margin-top:2.2pt;width:7.8pt;height:17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" filled="f" stroked="f">
                <v:textbox inset="0,0,0,0">
                  <w:txbxContent>
                    <w:p w14:paraId="63C47E32" w14:textId="77777777" w:rsidR="007A602A" w:rsidRDefault="007A602A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32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3A1B">
        <w:t>Compulsory Financing Arrangements as percent</w:t>
      </w:r>
      <w:r w:rsidR="00EE3A1B">
        <w:rPr>
          <w:spacing w:val="-3"/>
        </w:rPr>
        <w:t xml:space="preserve"> </w:t>
      </w:r>
      <w:r w:rsidR="00EE3A1B">
        <w:t>of</w:t>
      </w:r>
      <w:r w:rsidR="00EE3A1B">
        <w:rPr>
          <w:spacing w:val="-1"/>
        </w:rPr>
        <w:t xml:space="preserve"> </w:t>
      </w:r>
      <w:r w:rsidR="00EE3A1B">
        <w:t>CHE</w:t>
      </w:r>
      <w:r w:rsidR="00EE3A1B">
        <w:tab/>
      </w:r>
      <w:r w:rsidR="00EE3A1B">
        <w:rPr>
          <w:w w:val="95"/>
        </w:rPr>
        <w:t>0</w:t>
      </w:r>
      <w:r w:rsidR="00EE3A1B">
        <w:rPr>
          <w:rFonts w:ascii="Verdana" w:hAnsi="Verdana"/>
          <w:i/>
          <w:w w:val="95"/>
        </w:rPr>
        <w:t>.</w:t>
      </w:r>
      <w:r w:rsidR="00EE3A1B">
        <w:rPr>
          <w:w w:val="95"/>
        </w:rPr>
        <w:t>024</w:t>
      </w:r>
      <w:r w:rsidR="00EE3A1B">
        <w:rPr>
          <w:w w:val="95"/>
        </w:rPr>
        <w:tab/>
        <w:t>0</w:t>
      </w:r>
      <w:r w:rsidR="00EE3A1B">
        <w:rPr>
          <w:rFonts w:ascii="Verdana" w:hAnsi="Verdana"/>
          <w:i/>
          <w:w w:val="95"/>
        </w:rPr>
        <w:t>.</w:t>
      </w:r>
      <w:r w:rsidR="00EE3A1B">
        <w:rPr>
          <w:w w:val="95"/>
        </w:rPr>
        <w:t>054</w:t>
      </w:r>
      <w:r w:rsidR="00EE3A1B">
        <w:rPr>
          <w:w w:val="95"/>
        </w:rPr>
        <w:tab/>
      </w:r>
      <w:r w:rsidR="00EE3A1B">
        <w:t>0</w:t>
      </w:r>
      <w:r w:rsidR="00EE3A1B">
        <w:rPr>
          <w:rFonts w:ascii="Verdana" w:hAnsi="Verdana"/>
          <w:i/>
        </w:rPr>
        <w:t>.</w:t>
      </w:r>
      <w:r w:rsidR="00EE3A1B">
        <w:t>148</w:t>
      </w:r>
      <w:r w:rsidR="00EE3A1B">
        <w:rPr>
          <w:rFonts w:ascii="DejaVu Sans" w:hAnsi="DejaVu Sans"/>
          <w:position w:val="7"/>
          <w:sz w:val="14"/>
        </w:rPr>
        <w:t>∗∗∗</w:t>
      </w:r>
      <w:r w:rsidR="00EE3A1B">
        <w:rPr>
          <w:rFonts w:ascii="DejaVu Sans" w:hAnsi="DejaVu Sans"/>
          <w:position w:val="7"/>
          <w:sz w:val="14"/>
        </w:rPr>
        <w:tab/>
      </w:r>
      <w:r w:rsidR="00EE3A1B">
        <w:t>0</w:t>
      </w:r>
      <w:r w:rsidR="00EE3A1B">
        <w:rPr>
          <w:rFonts w:ascii="Verdana" w:hAnsi="Verdana"/>
          <w:i/>
        </w:rPr>
        <w:t>.</w:t>
      </w:r>
      <w:r w:rsidR="00EE3A1B">
        <w:t>002</w:t>
      </w:r>
    </w:p>
    <w:p w14:paraId="2B777AC0" w14:textId="77777777" w:rsidR="00AD1DEE" w:rsidRDefault="00EE3A1B">
      <w:pPr>
        <w:pStyle w:val="BodyText"/>
        <w:tabs>
          <w:tab w:val="left" w:pos="7404"/>
          <w:tab w:val="left" w:pos="9426"/>
          <w:tab w:val="left" w:pos="11381"/>
        </w:tabs>
        <w:spacing w:line="239" w:lineRule="exact"/>
        <w:ind w:left="5339"/>
        <w:jc w:val="center"/>
      </w:pPr>
      <w:r>
        <w:rPr>
          <w:w w:val="90"/>
        </w:rPr>
        <w:t>(-0.075</w:t>
      </w:r>
      <w:r>
        <w:rPr>
          <w:rFonts w:ascii="Verdana"/>
          <w:i/>
          <w:w w:val="90"/>
        </w:rPr>
        <w:t>,</w:t>
      </w:r>
      <w:r>
        <w:rPr>
          <w:w w:val="90"/>
        </w:rPr>
        <w:t>0.026)</w:t>
      </w:r>
      <w:r>
        <w:rPr>
          <w:w w:val="90"/>
        </w:rPr>
        <w:tab/>
      </w:r>
      <w:r>
        <w:rPr>
          <w:w w:val="95"/>
        </w:rPr>
        <w:t>(-0.008</w:t>
      </w:r>
      <w:r>
        <w:rPr>
          <w:rFonts w:ascii="Verdana"/>
          <w:i/>
          <w:w w:val="95"/>
        </w:rPr>
        <w:t>,</w:t>
      </w:r>
      <w:r>
        <w:rPr>
          <w:w w:val="95"/>
        </w:rPr>
        <w:t>0.116)</w:t>
      </w:r>
      <w:r>
        <w:rPr>
          <w:w w:val="95"/>
        </w:rPr>
        <w:tab/>
        <w:t>(0.087</w:t>
      </w:r>
      <w:r>
        <w:rPr>
          <w:rFonts w:ascii="Verdana"/>
          <w:i/>
          <w:w w:val="95"/>
        </w:rPr>
        <w:t>,</w:t>
      </w:r>
      <w:r>
        <w:rPr>
          <w:w w:val="95"/>
        </w:rPr>
        <w:t>0.210)</w:t>
      </w:r>
      <w:r>
        <w:rPr>
          <w:w w:val="95"/>
        </w:rPr>
        <w:tab/>
      </w:r>
      <w:r>
        <w:t>(-0.009</w:t>
      </w:r>
      <w:r>
        <w:rPr>
          <w:rFonts w:ascii="Verdana"/>
          <w:i/>
        </w:rPr>
        <w:t>,</w:t>
      </w:r>
      <w:r>
        <w:t>0.012)</w:t>
      </w:r>
    </w:p>
    <w:p w14:paraId="21ACE5E7" w14:textId="77777777" w:rsidR="00AD1DEE" w:rsidRDefault="008A4581">
      <w:pPr>
        <w:pStyle w:val="BodyText"/>
        <w:tabs>
          <w:tab w:val="left" w:pos="6178"/>
          <w:tab w:val="left" w:pos="8244"/>
          <w:tab w:val="left" w:pos="10232"/>
          <w:tab w:val="right" w:pos="12674"/>
        </w:tabs>
        <w:spacing w:line="239" w:lineRule="exact"/>
        <w:ind w:left="10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EC3B516" wp14:editId="6506F990">
                <wp:simplePos x="0" y="0"/>
                <wp:positionH relativeFrom="page">
                  <wp:posOffset>4841240</wp:posOffset>
                </wp:positionH>
                <wp:positionV relativeFrom="paragraph">
                  <wp:posOffset>27940</wp:posOffset>
                </wp:positionV>
                <wp:extent cx="1410335" cy="219710"/>
                <wp:effectExtent l="254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3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2397A0" w14:textId="77777777" w:rsidR="007A602A" w:rsidRDefault="007A602A">
                            <w:pPr>
                              <w:tabs>
                                <w:tab w:val="left" w:pos="2065"/>
                              </w:tabs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w w:val="130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3B516" id="Text Box 5" o:spid="_x0000_s1186" type="#_x0000_t202" style="position:absolute;left:0;text-align:left;margin-left:381.2pt;margin-top:2.2pt;width:111.05pt;height:17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" filled="f" stroked="f">
                <v:textbox inset="0,0,0,0">
                  <w:txbxContent>
                    <w:p w14:paraId="622397A0" w14:textId="77777777" w:rsidR="007A602A" w:rsidRDefault="007A602A">
                      <w:pPr>
                        <w:tabs>
                          <w:tab w:val="left" w:pos="2065"/>
                        </w:tabs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>−</w:t>
                      </w: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w w:val="130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3A1B">
        <w:t>Population</w:t>
      </w:r>
      <w:r w:rsidR="00EE3A1B">
        <w:rPr>
          <w:spacing w:val="-6"/>
        </w:rPr>
        <w:t xml:space="preserve"> </w:t>
      </w:r>
      <w:r w:rsidR="00EE3A1B">
        <w:t>(millions)</w:t>
      </w:r>
      <w:r w:rsidR="00EE3A1B">
        <w:tab/>
      </w:r>
      <w:r w:rsidR="00EE3A1B">
        <w:rPr>
          <w:w w:val="90"/>
        </w:rPr>
        <w:t>0</w:t>
      </w:r>
      <w:r w:rsidR="00EE3A1B">
        <w:rPr>
          <w:rFonts w:ascii="Verdana" w:hAnsi="Verdana"/>
          <w:i/>
          <w:w w:val="90"/>
        </w:rPr>
        <w:t>.</w:t>
      </w:r>
      <w:r w:rsidR="00EE3A1B">
        <w:rPr>
          <w:w w:val="90"/>
        </w:rPr>
        <w:t>056</w:t>
      </w:r>
      <w:r w:rsidR="00EE3A1B">
        <w:rPr>
          <w:rFonts w:ascii="DejaVu Sans" w:hAnsi="DejaVu Sans"/>
          <w:w w:val="90"/>
          <w:position w:val="7"/>
          <w:sz w:val="14"/>
        </w:rPr>
        <w:t>∗</w:t>
      </w:r>
      <w:r w:rsidR="00EE3A1B">
        <w:rPr>
          <w:rFonts w:ascii="DejaVu Sans" w:hAnsi="DejaVu Sans"/>
          <w:w w:val="90"/>
          <w:position w:val="7"/>
          <w:sz w:val="14"/>
        </w:rPr>
        <w:tab/>
      </w:r>
      <w:r w:rsidR="00EE3A1B">
        <w:rPr>
          <w:w w:val="95"/>
        </w:rPr>
        <w:t>0</w:t>
      </w:r>
      <w:r w:rsidR="00EE3A1B">
        <w:rPr>
          <w:rFonts w:ascii="Verdana" w:hAnsi="Verdana"/>
          <w:i/>
          <w:w w:val="95"/>
        </w:rPr>
        <w:t>.</w:t>
      </w:r>
      <w:r w:rsidR="00EE3A1B">
        <w:rPr>
          <w:w w:val="95"/>
        </w:rPr>
        <w:t>005</w:t>
      </w:r>
      <w:r w:rsidR="00EE3A1B">
        <w:rPr>
          <w:w w:val="95"/>
        </w:rPr>
        <w:tab/>
      </w:r>
      <w:r w:rsidR="00EE3A1B">
        <w:t>0</w:t>
      </w:r>
      <w:r w:rsidR="00EE3A1B">
        <w:rPr>
          <w:rFonts w:ascii="Verdana" w:hAnsi="Verdana"/>
          <w:i/>
        </w:rPr>
        <w:t>.</w:t>
      </w:r>
      <w:r w:rsidR="00EE3A1B">
        <w:t>003</w:t>
      </w:r>
      <w:r w:rsidR="00EE3A1B">
        <w:tab/>
        <w:t>0</w:t>
      </w:r>
      <w:r w:rsidR="00EE3A1B">
        <w:rPr>
          <w:rFonts w:ascii="Verdana" w:hAnsi="Verdana"/>
          <w:i/>
        </w:rPr>
        <w:t>.</w:t>
      </w:r>
      <w:r w:rsidR="00EE3A1B">
        <w:t>012</w:t>
      </w:r>
    </w:p>
    <w:p w14:paraId="00FC93B5" w14:textId="77777777" w:rsidR="00AD1DEE" w:rsidRDefault="00EE3A1B">
      <w:pPr>
        <w:pStyle w:val="BodyText"/>
        <w:tabs>
          <w:tab w:val="left" w:pos="7405"/>
          <w:tab w:val="left" w:pos="9392"/>
          <w:tab w:val="left" w:pos="11380"/>
        </w:tabs>
        <w:spacing w:line="239" w:lineRule="exact"/>
        <w:ind w:left="5306"/>
        <w:jc w:val="center"/>
      </w:pPr>
      <w:r>
        <w:rPr>
          <w:w w:val="95"/>
        </w:rPr>
        <w:t>(-0.</w:t>
      </w:r>
      <w:proofErr w:type="gramStart"/>
      <w:r>
        <w:rPr>
          <w:w w:val="95"/>
        </w:rPr>
        <w:t>100</w:t>
      </w:r>
      <w:r>
        <w:rPr>
          <w:rFonts w:ascii="Verdana"/>
          <w:i/>
          <w:w w:val="95"/>
        </w:rPr>
        <w:t>,</w:t>
      </w:r>
      <w:r>
        <w:rPr>
          <w:w w:val="95"/>
        </w:rPr>
        <w:t>-</w:t>
      </w:r>
      <w:proofErr w:type="gramEnd"/>
      <w:r>
        <w:rPr>
          <w:w w:val="95"/>
        </w:rPr>
        <w:t>0.012)</w:t>
      </w:r>
      <w:r>
        <w:rPr>
          <w:w w:val="95"/>
        </w:rPr>
        <w:tab/>
      </w:r>
      <w:r>
        <w:rPr>
          <w:w w:val="90"/>
        </w:rPr>
        <w:t>(-0.012</w:t>
      </w:r>
      <w:r>
        <w:rPr>
          <w:rFonts w:ascii="Verdana"/>
          <w:i/>
          <w:w w:val="90"/>
        </w:rPr>
        <w:t>,</w:t>
      </w:r>
      <w:r>
        <w:rPr>
          <w:w w:val="90"/>
        </w:rPr>
        <w:t>0.002)</w:t>
      </w:r>
      <w:r>
        <w:rPr>
          <w:w w:val="90"/>
        </w:rPr>
        <w:tab/>
        <w:t>(-0.001</w:t>
      </w:r>
      <w:r>
        <w:rPr>
          <w:rFonts w:ascii="Verdana"/>
          <w:i/>
          <w:w w:val="90"/>
        </w:rPr>
        <w:t>,</w:t>
      </w:r>
      <w:r>
        <w:rPr>
          <w:w w:val="90"/>
        </w:rPr>
        <w:t>0.007)</w:t>
      </w:r>
      <w:r>
        <w:rPr>
          <w:w w:val="90"/>
        </w:rPr>
        <w:tab/>
      </w:r>
      <w:r>
        <w:t>(-0.009</w:t>
      </w:r>
      <w:r>
        <w:rPr>
          <w:rFonts w:ascii="Verdana"/>
          <w:i/>
        </w:rPr>
        <w:t>,</w:t>
      </w:r>
      <w:r>
        <w:t>0.032)</w:t>
      </w:r>
    </w:p>
    <w:p w14:paraId="74BB307C" w14:textId="77777777" w:rsidR="00AD1DEE" w:rsidRDefault="008A4581">
      <w:pPr>
        <w:tabs>
          <w:tab w:val="left" w:pos="6178"/>
          <w:tab w:val="left" w:pos="8244"/>
          <w:tab w:val="left" w:pos="10232"/>
          <w:tab w:val="right" w:pos="12674"/>
        </w:tabs>
        <w:spacing w:line="239" w:lineRule="exact"/>
        <w:ind w:left="100"/>
        <w:rPr>
          <w:sz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7A0EACB" wp14:editId="535C53A6">
                <wp:simplePos x="0" y="0"/>
                <wp:positionH relativeFrom="page">
                  <wp:posOffset>8677910</wp:posOffset>
                </wp:positionH>
                <wp:positionV relativeFrom="paragraph">
                  <wp:posOffset>27940</wp:posOffset>
                </wp:positionV>
                <wp:extent cx="99060" cy="219710"/>
                <wp:effectExtent l="635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CCA5D7" w14:textId="77777777" w:rsidR="007A602A" w:rsidRDefault="007A602A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2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0EACB" id="Text Box 4" o:spid="_x0000_s1187" type="#_x0000_t202" style="position:absolute;left:0;text-align:left;margin-left:683.3pt;margin-top:2.2pt;width:7.8pt;height:17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" filled="f" stroked="f">
                <v:textbox inset="0,0,0,0">
                  <w:txbxContent>
                    <w:p w14:paraId="6CCCA5D7" w14:textId="77777777" w:rsidR="007A602A" w:rsidRDefault="007A602A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32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3A1B">
        <w:rPr>
          <w:w w:val="95"/>
          <w:sz w:val="20"/>
        </w:rPr>
        <w:t>GDP</w:t>
      </w:r>
      <w:r w:rsidR="00EE3A1B">
        <w:rPr>
          <w:w w:val="95"/>
          <w:sz w:val="20"/>
        </w:rPr>
        <w:tab/>
      </w:r>
      <w:r w:rsidR="00EE3A1B">
        <w:rPr>
          <w:w w:val="90"/>
          <w:sz w:val="20"/>
        </w:rPr>
        <w:t>2</w:t>
      </w:r>
      <w:r w:rsidR="00EE3A1B">
        <w:rPr>
          <w:rFonts w:ascii="Verdana" w:hAnsi="Verdana"/>
          <w:i/>
          <w:w w:val="90"/>
          <w:sz w:val="20"/>
        </w:rPr>
        <w:t>.</w:t>
      </w:r>
      <w:r w:rsidR="00EE3A1B">
        <w:rPr>
          <w:w w:val="90"/>
          <w:sz w:val="20"/>
        </w:rPr>
        <w:t>435</w:t>
      </w:r>
      <w:r w:rsidR="00EE3A1B">
        <w:rPr>
          <w:rFonts w:ascii="DejaVu Sans" w:hAnsi="DejaVu Sans"/>
          <w:w w:val="90"/>
          <w:position w:val="7"/>
          <w:sz w:val="14"/>
        </w:rPr>
        <w:t>∗∗∗</w:t>
      </w:r>
      <w:r w:rsidR="00EE3A1B">
        <w:rPr>
          <w:rFonts w:ascii="DejaVu Sans" w:hAnsi="DejaVu Sans"/>
          <w:w w:val="90"/>
          <w:position w:val="7"/>
          <w:sz w:val="14"/>
        </w:rPr>
        <w:tab/>
      </w:r>
      <w:r w:rsidR="00EE3A1B">
        <w:rPr>
          <w:w w:val="90"/>
          <w:sz w:val="20"/>
        </w:rPr>
        <w:t>0</w:t>
      </w:r>
      <w:r w:rsidR="00EE3A1B">
        <w:rPr>
          <w:rFonts w:ascii="Verdana" w:hAnsi="Verdana"/>
          <w:i/>
          <w:w w:val="90"/>
          <w:sz w:val="20"/>
        </w:rPr>
        <w:t>.</w:t>
      </w:r>
      <w:r w:rsidR="00EE3A1B">
        <w:rPr>
          <w:w w:val="90"/>
          <w:sz w:val="20"/>
        </w:rPr>
        <w:t>060</w:t>
      </w:r>
      <w:r w:rsidR="00EE3A1B">
        <w:rPr>
          <w:rFonts w:ascii="DejaVu Sans" w:hAnsi="DejaVu Sans"/>
          <w:w w:val="90"/>
          <w:position w:val="7"/>
          <w:sz w:val="14"/>
        </w:rPr>
        <w:t>∗</w:t>
      </w:r>
      <w:r w:rsidR="00EE3A1B">
        <w:rPr>
          <w:rFonts w:ascii="DejaVu Sans" w:hAnsi="DejaVu Sans"/>
          <w:w w:val="90"/>
          <w:position w:val="7"/>
          <w:sz w:val="14"/>
        </w:rPr>
        <w:tab/>
      </w:r>
      <w:r w:rsidR="00EE3A1B">
        <w:rPr>
          <w:w w:val="95"/>
          <w:sz w:val="20"/>
        </w:rPr>
        <w:t>0</w:t>
      </w:r>
      <w:r w:rsidR="00EE3A1B">
        <w:rPr>
          <w:rFonts w:ascii="Verdana" w:hAnsi="Verdana"/>
          <w:i/>
          <w:w w:val="95"/>
          <w:sz w:val="20"/>
        </w:rPr>
        <w:t>.</w:t>
      </w:r>
      <w:r w:rsidR="00EE3A1B">
        <w:rPr>
          <w:w w:val="95"/>
          <w:sz w:val="20"/>
        </w:rPr>
        <w:t>001</w:t>
      </w:r>
      <w:r w:rsidR="00EE3A1B">
        <w:rPr>
          <w:w w:val="95"/>
          <w:sz w:val="20"/>
        </w:rPr>
        <w:tab/>
        <w:t>0</w:t>
      </w:r>
      <w:r w:rsidR="00EE3A1B">
        <w:rPr>
          <w:rFonts w:ascii="Verdana" w:hAnsi="Verdana"/>
          <w:i/>
          <w:w w:val="95"/>
          <w:sz w:val="20"/>
        </w:rPr>
        <w:t>.</w:t>
      </w:r>
      <w:r w:rsidR="00EE3A1B">
        <w:rPr>
          <w:w w:val="95"/>
          <w:sz w:val="20"/>
        </w:rPr>
        <w:t>003</w:t>
      </w:r>
    </w:p>
    <w:p w14:paraId="4C400BEB" w14:textId="77777777" w:rsidR="00AD1DEE" w:rsidRDefault="00EE3A1B">
      <w:pPr>
        <w:pStyle w:val="BodyText"/>
        <w:tabs>
          <w:tab w:val="left" w:pos="7438"/>
          <w:tab w:val="left" w:pos="9392"/>
          <w:tab w:val="left" w:pos="11380"/>
        </w:tabs>
        <w:spacing w:line="239" w:lineRule="exact"/>
        <w:ind w:left="5372"/>
        <w:jc w:val="center"/>
      </w:pPr>
      <w:r>
        <w:t>(1.427</w:t>
      </w:r>
      <w:r>
        <w:rPr>
          <w:rFonts w:ascii="Verdana"/>
          <w:i/>
        </w:rPr>
        <w:t>,</w:t>
      </w:r>
      <w:r>
        <w:t>3.444)</w:t>
      </w:r>
      <w:r>
        <w:tab/>
        <w:t>(0.011</w:t>
      </w:r>
      <w:r>
        <w:rPr>
          <w:rFonts w:ascii="Verdana"/>
          <w:i/>
        </w:rPr>
        <w:t>,</w:t>
      </w:r>
      <w:r>
        <w:t>0.109)</w:t>
      </w:r>
      <w:r>
        <w:tab/>
      </w:r>
      <w:r>
        <w:rPr>
          <w:w w:val="90"/>
        </w:rPr>
        <w:t>(-0.007</w:t>
      </w:r>
      <w:r>
        <w:rPr>
          <w:rFonts w:ascii="Verdana"/>
          <w:i/>
          <w:w w:val="90"/>
        </w:rPr>
        <w:t>,</w:t>
      </w:r>
      <w:r>
        <w:rPr>
          <w:w w:val="90"/>
        </w:rPr>
        <w:t>0.009)</w:t>
      </w:r>
      <w:r>
        <w:rPr>
          <w:w w:val="90"/>
        </w:rPr>
        <w:tab/>
      </w:r>
      <w:r>
        <w:t>(-0.007</w:t>
      </w:r>
      <w:r>
        <w:rPr>
          <w:rFonts w:ascii="Verdana"/>
          <w:i/>
        </w:rPr>
        <w:t>,</w:t>
      </w:r>
      <w:r>
        <w:t>0.002)</w:t>
      </w:r>
    </w:p>
    <w:p w14:paraId="501619F3" w14:textId="77777777" w:rsidR="00AD1DEE" w:rsidRDefault="00EE3A1B">
      <w:pPr>
        <w:tabs>
          <w:tab w:val="left" w:pos="6178"/>
          <w:tab w:val="left" w:pos="7785"/>
          <w:tab w:val="left" w:pos="8244"/>
          <w:tab w:val="left" w:pos="9773"/>
          <w:tab w:val="left" w:pos="10232"/>
          <w:tab w:val="left" w:pos="11761"/>
          <w:tab w:val="left" w:pos="12220"/>
        </w:tabs>
        <w:spacing w:before="1" w:line="235" w:lineRule="auto"/>
        <w:ind w:left="5719" w:right="338" w:hanging="5619"/>
        <w:rPr>
          <w:sz w:val="20"/>
        </w:rPr>
      </w:pPr>
      <w:r>
        <w:rPr>
          <w:spacing w:val="-5"/>
          <w:sz w:val="20"/>
        </w:rPr>
        <w:t>Year</w:t>
      </w:r>
      <w:r>
        <w:rPr>
          <w:spacing w:val="-5"/>
          <w:sz w:val="20"/>
        </w:rPr>
        <w:tab/>
      </w:r>
      <w:r>
        <w:rPr>
          <w:spacing w:val="-5"/>
          <w:sz w:val="20"/>
        </w:rPr>
        <w:tab/>
      </w:r>
      <w:r>
        <w:rPr>
          <w:w w:val="85"/>
          <w:sz w:val="20"/>
        </w:rPr>
        <w:t>0</w:t>
      </w:r>
      <w:r>
        <w:rPr>
          <w:rFonts w:ascii="Verdana" w:hAnsi="Verdana"/>
          <w:i/>
          <w:w w:val="85"/>
          <w:sz w:val="20"/>
        </w:rPr>
        <w:t>.</w:t>
      </w:r>
      <w:r>
        <w:rPr>
          <w:w w:val="85"/>
          <w:sz w:val="20"/>
        </w:rPr>
        <w:t>506</w:t>
      </w:r>
      <w:r>
        <w:rPr>
          <w:rFonts w:ascii="DejaVu Sans" w:hAnsi="DejaVu Sans"/>
          <w:w w:val="85"/>
          <w:position w:val="7"/>
          <w:sz w:val="14"/>
        </w:rPr>
        <w:t>∗∗∗</w:t>
      </w:r>
      <w:r>
        <w:rPr>
          <w:rFonts w:ascii="DejaVu Sans" w:hAnsi="DejaVu Sans"/>
          <w:w w:val="85"/>
          <w:position w:val="7"/>
          <w:sz w:val="14"/>
        </w:rPr>
        <w:tab/>
      </w:r>
      <w:r>
        <w:rPr>
          <w:rFonts w:ascii="DejaVu Sans" w:hAnsi="DejaVu Sans"/>
          <w:w w:val="85"/>
          <w:position w:val="7"/>
          <w:sz w:val="14"/>
        </w:rPr>
        <w:tab/>
      </w:r>
      <w:r>
        <w:rPr>
          <w:w w:val="85"/>
          <w:sz w:val="20"/>
        </w:rPr>
        <w:t>0</w:t>
      </w:r>
      <w:r>
        <w:rPr>
          <w:rFonts w:ascii="Verdana" w:hAnsi="Verdana"/>
          <w:i/>
          <w:w w:val="85"/>
          <w:sz w:val="20"/>
        </w:rPr>
        <w:t>.</w:t>
      </w:r>
      <w:r>
        <w:rPr>
          <w:w w:val="85"/>
          <w:sz w:val="20"/>
        </w:rPr>
        <w:t>289</w:t>
      </w:r>
      <w:r>
        <w:rPr>
          <w:rFonts w:ascii="DejaVu Sans" w:hAnsi="DejaVu Sans"/>
          <w:w w:val="85"/>
          <w:position w:val="7"/>
          <w:sz w:val="14"/>
        </w:rPr>
        <w:t>∗∗∗</w:t>
      </w:r>
      <w:r>
        <w:rPr>
          <w:rFonts w:ascii="DejaVu Sans" w:hAnsi="DejaVu Sans"/>
          <w:w w:val="85"/>
          <w:position w:val="7"/>
          <w:sz w:val="14"/>
        </w:rPr>
        <w:tab/>
      </w:r>
      <w:r>
        <w:rPr>
          <w:rFonts w:ascii="DejaVu Sans" w:hAnsi="DejaVu Sans"/>
          <w:w w:val="85"/>
          <w:position w:val="7"/>
          <w:sz w:val="14"/>
        </w:rPr>
        <w:tab/>
      </w:r>
      <w:r>
        <w:rPr>
          <w:w w:val="85"/>
          <w:sz w:val="20"/>
        </w:rPr>
        <w:t>0</w:t>
      </w:r>
      <w:r>
        <w:rPr>
          <w:rFonts w:ascii="Verdana" w:hAnsi="Verdana"/>
          <w:i/>
          <w:w w:val="85"/>
          <w:sz w:val="20"/>
        </w:rPr>
        <w:t>.</w:t>
      </w:r>
      <w:r>
        <w:rPr>
          <w:w w:val="85"/>
          <w:sz w:val="20"/>
        </w:rPr>
        <w:t>225</w:t>
      </w:r>
      <w:r>
        <w:rPr>
          <w:rFonts w:ascii="DejaVu Sans" w:hAnsi="DejaVu Sans"/>
          <w:w w:val="85"/>
          <w:position w:val="7"/>
          <w:sz w:val="14"/>
        </w:rPr>
        <w:t>∗∗∗</w:t>
      </w:r>
      <w:r>
        <w:rPr>
          <w:rFonts w:ascii="DejaVu Sans" w:hAnsi="DejaVu Sans"/>
          <w:w w:val="85"/>
          <w:position w:val="7"/>
          <w:sz w:val="14"/>
        </w:rPr>
        <w:tab/>
      </w:r>
      <w:r>
        <w:rPr>
          <w:rFonts w:ascii="DejaVu Sans" w:hAnsi="DejaVu Sans"/>
          <w:w w:val="85"/>
          <w:position w:val="7"/>
          <w:sz w:val="14"/>
        </w:rPr>
        <w:tab/>
      </w:r>
      <w:r>
        <w:rPr>
          <w:spacing w:val="-1"/>
          <w:w w:val="80"/>
          <w:sz w:val="20"/>
        </w:rPr>
        <w:t>0</w:t>
      </w:r>
      <w:r>
        <w:rPr>
          <w:rFonts w:ascii="Verdana" w:hAnsi="Verdana"/>
          <w:i/>
          <w:spacing w:val="-1"/>
          <w:w w:val="80"/>
          <w:sz w:val="20"/>
        </w:rPr>
        <w:t>.</w:t>
      </w:r>
      <w:r>
        <w:rPr>
          <w:spacing w:val="-1"/>
          <w:w w:val="80"/>
          <w:sz w:val="20"/>
        </w:rPr>
        <w:t>158</w:t>
      </w:r>
      <w:r>
        <w:rPr>
          <w:rFonts w:ascii="DejaVu Sans" w:hAnsi="DejaVu Sans"/>
          <w:spacing w:val="-1"/>
          <w:w w:val="80"/>
          <w:position w:val="7"/>
          <w:sz w:val="14"/>
        </w:rPr>
        <w:t xml:space="preserve">∗∗∗ </w:t>
      </w:r>
      <w:r>
        <w:rPr>
          <w:w w:val="90"/>
          <w:sz w:val="20"/>
        </w:rPr>
        <w:t>(0.409</w:t>
      </w:r>
      <w:r>
        <w:rPr>
          <w:rFonts w:ascii="Verdana" w:hAnsi="Verdana"/>
          <w:i/>
          <w:w w:val="90"/>
          <w:sz w:val="20"/>
        </w:rPr>
        <w:t>,</w:t>
      </w:r>
      <w:r>
        <w:rPr>
          <w:w w:val="90"/>
          <w:sz w:val="20"/>
        </w:rPr>
        <w:t>0.602)</w:t>
      </w:r>
      <w:r>
        <w:rPr>
          <w:w w:val="90"/>
          <w:sz w:val="20"/>
        </w:rPr>
        <w:tab/>
        <w:t>(0.200</w:t>
      </w:r>
      <w:r>
        <w:rPr>
          <w:rFonts w:ascii="Verdana" w:hAnsi="Verdana"/>
          <w:i/>
          <w:w w:val="90"/>
          <w:sz w:val="20"/>
        </w:rPr>
        <w:t>,</w:t>
      </w:r>
      <w:r>
        <w:rPr>
          <w:w w:val="90"/>
          <w:sz w:val="20"/>
        </w:rPr>
        <w:t>0.378)</w:t>
      </w:r>
      <w:r>
        <w:rPr>
          <w:w w:val="90"/>
          <w:sz w:val="20"/>
        </w:rPr>
        <w:tab/>
      </w:r>
      <w:r>
        <w:rPr>
          <w:w w:val="95"/>
          <w:sz w:val="20"/>
        </w:rPr>
        <w:t>(0.160</w:t>
      </w:r>
      <w:r>
        <w:rPr>
          <w:rFonts w:ascii="Verdana" w:hAnsi="Verdana"/>
          <w:i/>
          <w:w w:val="95"/>
          <w:sz w:val="20"/>
        </w:rPr>
        <w:t>,</w:t>
      </w:r>
      <w:r>
        <w:rPr>
          <w:w w:val="95"/>
          <w:sz w:val="20"/>
        </w:rPr>
        <w:t>0.290)</w:t>
      </w:r>
      <w:r>
        <w:rPr>
          <w:w w:val="95"/>
          <w:sz w:val="20"/>
        </w:rPr>
        <w:tab/>
        <w:t>(0.122</w:t>
      </w:r>
      <w:r>
        <w:rPr>
          <w:rFonts w:ascii="Verdana" w:hAnsi="Verdana"/>
          <w:i/>
          <w:w w:val="95"/>
          <w:sz w:val="20"/>
        </w:rPr>
        <w:t>,</w:t>
      </w:r>
      <w:r>
        <w:rPr>
          <w:w w:val="95"/>
          <w:sz w:val="20"/>
        </w:rPr>
        <w:t>0.195)</w:t>
      </w:r>
    </w:p>
    <w:p w14:paraId="7AEE6879" w14:textId="77777777" w:rsidR="00AD1DEE" w:rsidRDefault="008A4581">
      <w:pPr>
        <w:tabs>
          <w:tab w:val="left" w:pos="5979"/>
          <w:tab w:val="left" w:pos="8045"/>
          <w:tab w:val="left" w:pos="10033"/>
          <w:tab w:val="left" w:pos="12021"/>
        </w:tabs>
        <w:spacing w:line="236" w:lineRule="exact"/>
        <w:ind w:left="100"/>
        <w:rPr>
          <w:rFonts w:ascii="DejaVu Sans" w:hAnsi="DejaVu Sans"/>
          <w:sz w:val="1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801E258" wp14:editId="1B55180C">
                <wp:simplePos x="0" y="0"/>
                <wp:positionH relativeFrom="page">
                  <wp:posOffset>4714875</wp:posOffset>
                </wp:positionH>
                <wp:positionV relativeFrom="paragraph">
                  <wp:posOffset>26035</wp:posOffset>
                </wp:positionV>
                <wp:extent cx="3935095" cy="219710"/>
                <wp:effectExtent l="0" t="0" r="0" b="190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09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41725" w14:textId="77777777" w:rsidR="007A602A" w:rsidRDefault="007A602A">
                            <w:pPr>
                              <w:tabs>
                                <w:tab w:val="left" w:pos="2065"/>
                                <w:tab w:val="left" w:pos="4053"/>
                                <w:tab w:val="left" w:pos="6041"/>
                              </w:tabs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ab/>
                              <w:t>−</w:t>
                            </w: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ab/>
                              <w:t>−</w:t>
                            </w: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w w:val="130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1E258" id="Text Box 3" o:spid="_x0000_s1188" type="#_x0000_t202" style="position:absolute;left:0;text-align:left;margin-left:371.25pt;margin-top:2.05pt;width:309.85pt;height:17.3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" filled="f" stroked="f">
                <v:textbox inset="0,0,0,0">
                  <w:txbxContent>
                    <w:p w14:paraId="4AB41725" w14:textId="77777777" w:rsidR="007A602A" w:rsidRDefault="007A602A">
                      <w:pPr>
                        <w:tabs>
                          <w:tab w:val="left" w:pos="2065"/>
                          <w:tab w:val="left" w:pos="4053"/>
                          <w:tab w:val="left" w:pos="6041"/>
                        </w:tabs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>−</w:t>
                      </w: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ab/>
                        <w:t>−</w:t>
                      </w: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ab/>
                        <w:t>−</w:t>
                      </w: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w w:val="130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3A1B">
        <w:rPr>
          <w:sz w:val="20"/>
        </w:rPr>
        <w:t>Constant</w:t>
      </w:r>
      <w:r w:rsidR="00EE3A1B">
        <w:rPr>
          <w:sz w:val="20"/>
        </w:rPr>
        <w:tab/>
      </w:r>
      <w:r w:rsidR="00EE3A1B">
        <w:rPr>
          <w:w w:val="85"/>
          <w:sz w:val="20"/>
        </w:rPr>
        <w:t>958</w:t>
      </w:r>
      <w:r w:rsidR="00EE3A1B">
        <w:rPr>
          <w:rFonts w:ascii="Verdana" w:hAnsi="Verdana"/>
          <w:i/>
          <w:w w:val="85"/>
          <w:sz w:val="20"/>
        </w:rPr>
        <w:t>.</w:t>
      </w:r>
      <w:r w:rsidR="00EE3A1B">
        <w:rPr>
          <w:w w:val="85"/>
          <w:sz w:val="20"/>
        </w:rPr>
        <w:t>790</w:t>
      </w:r>
      <w:r w:rsidR="00EE3A1B">
        <w:rPr>
          <w:rFonts w:ascii="DejaVu Sans" w:hAnsi="DejaVu Sans"/>
          <w:w w:val="85"/>
          <w:position w:val="7"/>
          <w:sz w:val="14"/>
        </w:rPr>
        <w:t>∗∗∗</w:t>
      </w:r>
      <w:r w:rsidR="00EE3A1B">
        <w:rPr>
          <w:rFonts w:ascii="DejaVu Sans" w:hAnsi="DejaVu Sans"/>
          <w:w w:val="85"/>
          <w:position w:val="7"/>
          <w:sz w:val="14"/>
        </w:rPr>
        <w:tab/>
      </w:r>
      <w:r w:rsidR="00EE3A1B">
        <w:rPr>
          <w:w w:val="95"/>
          <w:sz w:val="20"/>
        </w:rPr>
        <w:t>521</w:t>
      </w:r>
      <w:r w:rsidR="00EE3A1B">
        <w:rPr>
          <w:rFonts w:ascii="Verdana" w:hAnsi="Verdana"/>
          <w:i/>
          <w:w w:val="95"/>
          <w:sz w:val="20"/>
        </w:rPr>
        <w:t>.</w:t>
      </w:r>
      <w:r w:rsidR="00EE3A1B">
        <w:rPr>
          <w:w w:val="95"/>
          <w:sz w:val="20"/>
        </w:rPr>
        <w:t>271</w:t>
      </w:r>
      <w:r w:rsidR="00EE3A1B">
        <w:rPr>
          <w:rFonts w:ascii="DejaVu Sans" w:hAnsi="DejaVu Sans"/>
          <w:w w:val="95"/>
          <w:position w:val="7"/>
          <w:sz w:val="14"/>
        </w:rPr>
        <w:t>∗∗∗</w:t>
      </w:r>
      <w:r w:rsidR="00EE3A1B">
        <w:rPr>
          <w:rFonts w:ascii="DejaVu Sans" w:hAnsi="DejaVu Sans"/>
          <w:w w:val="95"/>
          <w:position w:val="7"/>
          <w:sz w:val="14"/>
        </w:rPr>
        <w:tab/>
      </w:r>
      <w:r w:rsidR="00EE3A1B">
        <w:rPr>
          <w:w w:val="90"/>
          <w:sz w:val="20"/>
        </w:rPr>
        <w:t>395</w:t>
      </w:r>
      <w:r w:rsidR="00EE3A1B">
        <w:rPr>
          <w:rFonts w:ascii="Verdana" w:hAnsi="Verdana"/>
          <w:i/>
          <w:w w:val="90"/>
          <w:sz w:val="20"/>
        </w:rPr>
        <w:t>.</w:t>
      </w:r>
      <w:r w:rsidR="00EE3A1B">
        <w:rPr>
          <w:w w:val="90"/>
          <w:sz w:val="20"/>
        </w:rPr>
        <w:t>563</w:t>
      </w:r>
      <w:r w:rsidR="00EE3A1B">
        <w:rPr>
          <w:rFonts w:ascii="DejaVu Sans" w:hAnsi="DejaVu Sans"/>
          <w:w w:val="90"/>
          <w:position w:val="7"/>
          <w:sz w:val="14"/>
        </w:rPr>
        <w:t>∗∗∗</w:t>
      </w:r>
      <w:r w:rsidR="00EE3A1B">
        <w:rPr>
          <w:rFonts w:ascii="DejaVu Sans" w:hAnsi="DejaVu Sans"/>
          <w:w w:val="90"/>
          <w:position w:val="7"/>
          <w:sz w:val="14"/>
        </w:rPr>
        <w:tab/>
      </w:r>
      <w:r w:rsidR="00EE3A1B">
        <w:rPr>
          <w:sz w:val="20"/>
        </w:rPr>
        <w:t>247</w:t>
      </w:r>
      <w:r w:rsidR="00EE3A1B">
        <w:rPr>
          <w:rFonts w:ascii="Verdana" w:hAnsi="Verdana"/>
          <w:i/>
          <w:sz w:val="20"/>
        </w:rPr>
        <w:t>.</w:t>
      </w:r>
      <w:r w:rsidR="00EE3A1B">
        <w:rPr>
          <w:sz w:val="20"/>
        </w:rPr>
        <w:t>217</w:t>
      </w:r>
      <w:r w:rsidR="00EE3A1B">
        <w:rPr>
          <w:rFonts w:ascii="DejaVu Sans" w:hAnsi="DejaVu Sans"/>
          <w:position w:val="7"/>
          <w:sz w:val="14"/>
        </w:rPr>
        <w:t>∗∗∗</w:t>
      </w:r>
    </w:p>
    <w:p w14:paraId="272AEB0F" w14:textId="77777777" w:rsidR="00AD1DEE" w:rsidRDefault="00EE3A1B">
      <w:pPr>
        <w:pStyle w:val="BodyText"/>
        <w:tabs>
          <w:tab w:val="left" w:pos="7405"/>
          <w:tab w:val="left" w:pos="9393"/>
          <w:tab w:val="left" w:pos="11381"/>
        </w:tabs>
        <w:spacing w:line="242" w:lineRule="exact"/>
        <w:ind w:left="5262"/>
        <w:jc w:val="center"/>
      </w:pPr>
      <w:r>
        <w:rPr>
          <w:w w:val="95"/>
        </w:rPr>
        <w:t>(-</w:t>
      </w:r>
      <w:proofErr w:type="gramStart"/>
      <w:r>
        <w:rPr>
          <w:w w:val="95"/>
        </w:rPr>
        <w:t>1,152.821</w:t>
      </w:r>
      <w:r>
        <w:rPr>
          <w:rFonts w:ascii="Verdana"/>
          <w:i/>
          <w:w w:val="95"/>
        </w:rPr>
        <w:t>,</w:t>
      </w:r>
      <w:r>
        <w:rPr>
          <w:w w:val="95"/>
        </w:rPr>
        <w:t>-</w:t>
      </w:r>
      <w:proofErr w:type="gramEnd"/>
      <w:r>
        <w:rPr>
          <w:w w:val="95"/>
        </w:rPr>
        <w:t>764.759)</w:t>
      </w:r>
      <w:r>
        <w:rPr>
          <w:w w:val="95"/>
        </w:rPr>
        <w:tab/>
        <w:t>(-699.343</w:t>
      </w:r>
      <w:r>
        <w:rPr>
          <w:rFonts w:ascii="Verdana"/>
          <w:i/>
          <w:w w:val="95"/>
        </w:rPr>
        <w:t>,</w:t>
      </w:r>
      <w:r>
        <w:rPr>
          <w:w w:val="95"/>
        </w:rPr>
        <w:t>-343.198)</w:t>
      </w:r>
      <w:r>
        <w:rPr>
          <w:w w:val="95"/>
        </w:rPr>
        <w:tab/>
      </w:r>
      <w:r>
        <w:rPr>
          <w:w w:val="90"/>
        </w:rPr>
        <w:t>(-525.258</w:t>
      </w:r>
      <w:r>
        <w:rPr>
          <w:rFonts w:ascii="Verdana"/>
          <w:i/>
          <w:w w:val="90"/>
        </w:rPr>
        <w:t>,</w:t>
      </w:r>
      <w:r>
        <w:rPr>
          <w:w w:val="90"/>
        </w:rPr>
        <w:t>-265.868)</w:t>
      </w:r>
      <w:r>
        <w:rPr>
          <w:w w:val="90"/>
        </w:rPr>
        <w:tab/>
      </w:r>
      <w:r>
        <w:rPr>
          <w:w w:val="95"/>
        </w:rPr>
        <w:t>(-319.848</w:t>
      </w:r>
      <w:r>
        <w:rPr>
          <w:rFonts w:ascii="Verdana"/>
          <w:i/>
          <w:w w:val="95"/>
        </w:rPr>
        <w:t>,</w:t>
      </w:r>
      <w:r>
        <w:rPr>
          <w:w w:val="95"/>
        </w:rPr>
        <w:t>-174.585)</w:t>
      </w:r>
    </w:p>
    <w:p w14:paraId="34887717" w14:textId="77777777" w:rsidR="00AD1DEE" w:rsidRDefault="00EE3A1B">
      <w:pPr>
        <w:pStyle w:val="BodyText"/>
        <w:tabs>
          <w:tab w:val="left" w:pos="6129"/>
          <w:tab w:val="left" w:pos="8194"/>
          <w:tab w:val="left" w:pos="10182"/>
          <w:tab w:val="right" w:pos="12469"/>
        </w:tabs>
        <w:spacing w:before="12" w:line="219" w:lineRule="exact"/>
        <w:ind w:left="100"/>
      </w:pPr>
      <w:r>
        <w:rPr>
          <w:i/>
          <w:w w:val="95"/>
        </w:rPr>
        <w:t>N</w:t>
      </w:r>
      <w:r>
        <w:rPr>
          <w:i/>
          <w:w w:val="95"/>
        </w:rPr>
        <w:tab/>
      </w:r>
      <w:r>
        <w:rPr>
          <w:w w:val="95"/>
        </w:rPr>
        <w:t>459</w:t>
      </w:r>
      <w:r>
        <w:rPr>
          <w:w w:val="95"/>
        </w:rPr>
        <w:tab/>
        <w:t>830</w:t>
      </w:r>
      <w:r>
        <w:rPr>
          <w:w w:val="95"/>
        </w:rPr>
        <w:tab/>
        <w:t>826</w:t>
      </w:r>
      <w:r>
        <w:rPr>
          <w:w w:val="95"/>
        </w:rPr>
        <w:tab/>
        <w:t>860</w:t>
      </w:r>
    </w:p>
    <w:p w14:paraId="724D829F" w14:textId="77777777" w:rsidR="00AD1DEE" w:rsidRDefault="00EE3A1B">
      <w:pPr>
        <w:pStyle w:val="BodyText"/>
        <w:tabs>
          <w:tab w:val="left" w:pos="6051"/>
          <w:tab w:val="left" w:pos="8117"/>
          <w:tab w:val="left" w:pos="10105"/>
          <w:tab w:val="right" w:pos="12547"/>
        </w:tabs>
        <w:spacing w:line="239" w:lineRule="exact"/>
        <w:ind w:left="100"/>
      </w:pPr>
      <w:r>
        <w:t>R</w:t>
      </w:r>
      <w:r>
        <w:rPr>
          <w:rFonts w:ascii="Verdana"/>
          <w:position w:val="7"/>
          <w:sz w:val="14"/>
        </w:rPr>
        <w:t>2</w:t>
      </w:r>
      <w:r>
        <w:rPr>
          <w:rFonts w:ascii="Verdana"/>
          <w:position w:val="7"/>
          <w:sz w:val="14"/>
        </w:rPr>
        <w:tab/>
      </w:r>
      <w:r>
        <w:t>0.391</w:t>
      </w:r>
      <w:r>
        <w:tab/>
        <w:t>0.304</w:t>
      </w:r>
      <w:r>
        <w:tab/>
        <w:t>0.385</w:t>
      </w:r>
      <w:r>
        <w:tab/>
        <w:t>0.465</w:t>
      </w:r>
    </w:p>
    <w:p w14:paraId="229902BA" w14:textId="77777777" w:rsidR="00AD1DEE" w:rsidRDefault="008A4581">
      <w:pPr>
        <w:pStyle w:val="BodyText"/>
        <w:tabs>
          <w:tab w:val="left" w:pos="6051"/>
          <w:tab w:val="left" w:pos="8117"/>
          <w:tab w:val="left" w:pos="10105"/>
          <w:tab w:val="right" w:pos="12547"/>
        </w:tabs>
        <w:spacing w:line="247" w:lineRule="exact"/>
        <w:ind w:left="10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A88422D" wp14:editId="485F8C91">
                <wp:simplePos x="0" y="0"/>
                <wp:positionH relativeFrom="page">
                  <wp:posOffset>1080135</wp:posOffset>
                </wp:positionH>
                <wp:positionV relativeFrom="paragraph">
                  <wp:posOffset>177165</wp:posOffset>
                </wp:positionV>
                <wp:extent cx="8359140" cy="0"/>
                <wp:effectExtent l="13335" t="5715" r="9525" b="1333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5914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<w:pict>
              <v:line w14:anchorId="76357D50" id="Line 2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13.95pt" to="743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" strokeweight=".14042mm">
                <w10:wrap anchorx="page"/>
              </v:line>
            </w:pict>
          </mc:Fallback>
        </mc:AlternateContent>
      </w:r>
      <w:r w:rsidR="00EE3A1B">
        <w:t>Adjusted</w:t>
      </w:r>
      <w:r w:rsidR="00EE3A1B">
        <w:rPr>
          <w:spacing w:val="12"/>
        </w:rPr>
        <w:t xml:space="preserve"> </w:t>
      </w:r>
      <w:r w:rsidR="00EE3A1B">
        <w:t>R</w:t>
      </w:r>
      <w:r w:rsidR="00EE3A1B">
        <w:rPr>
          <w:rFonts w:ascii="Verdana"/>
          <w:position w:val="7"/>
          <w:sz w:val="14"/>
        </w:rPr>
        <w:t>2</w:t>
      </w:r>
      <w:r w:rsidR="00EE3A1B">
        <w:rPr>
          <w:rFonts w:ascii="Verdana"/>
          <w:position w:val="7"/>
          <w:sz w:val="14"/>
        </w:rPr>
        <w:tab/>
      </w:r>
      <w:r w:rsidR="00EE3A1B">
        <w:t>0.379</w:t>
      </w:r>
      <w:r w:rsidR="00EE3A1B">
        <w:tab/>
        <w:t>0.296</w:t>
      </w:r>
      <w:r w:rsidR="00EE3A1B">
        <w:tab/>
        <w:t>0.378</w:t>
      </w:r>
      <w:r w:rsidR="00EE3A1B">
        <w:tab/>
        <w:t>0.460</w:t>
      </w:r>
    </w:p>
    <w:p w14:paraId="630A61E0" w14:textId="77777777" w:rsidR="00AD1DEE" w:rsidRDefault="00EE3A1B">
      <w:pPr>
        <w:pStyle w:val="BodyText"/>
        <w:spacing w:before="87" w:line="252" w:lineRule="auto"/>
        <w:ind w:left="220" w:right="9906"/>
      </w:pPr>
      <w:r>
        <w:rPr>
          <w:rFonts w:ascii="DejaVu Sans" w:hAnsi="DejaVu Sans"/>
          <w:position w:val="7"/>
          <w:sz w:val="14"/>
        </w:rPr>
        <w:t>∗</w:t>
      </w:r>
      <w:r>
        <w:t xml:space="preserve">p </w:t>
      </w:r>
      <w:r>
        <w:rPr>
          <w:rFonts w:ascii="Verdana" w:hAnsi="Verdana"/>
          <w:i/>
        </w:rPr>
        <w:t xml:space="preserve">&lt; </w:t>
      </w:r>
      <w:r>
        <w:t xml:space="preserve">.05; </w:t>
      </w:r>
      <w:r>
        <w:rPr>
          <w:rFonts w:ascii="DejaVu Sans" w:hAnsi="DejaVu Sans"/>
          <w:position w:val="7"/>
          <w:sz w:val="14"/>
        </w:rPr>
        <w:t>∗∗</w:t>
      </w:r>
      <w:r>
        <w:t xml:space="preserve">p </w:t>
      </w:r>
      <w:r>
        <w:rPr>
          <w:rFonts w:ascii="Verdana" w:hAnsi="Verdana"/>
          <w:i/>
        </w:rPr>
        <w:t xml:space="preserve">&lt; </w:t>
      </w:r>
      <w:r>
        <w:t xml:space="preserve">.01; </w:t>
      </w:r>
      <w:r>
        <w:rPr>
          <w:rFonts w:ascii="DejaVu Sans" w:hAnsi="DejaVu Sans"/>
          <w:position w:val="7"/>
          <w:sz w:val="14"/>
        </w:rPr>
        <w:t>∗∗∗</w:t>
      </w:r>
      <w:r>
        <w:t xml:space="preserve">p </w:t>
      </w:r>
      <w:r>
        <w:rPr>
          <w:rFonts w:ascii="Verdana" w:hAnsi="Verdana"/>
          <w:i/>
        </w:rPr>
        <w:t xml:space="preserve">&lt; </w:t>
      </w:r>
      <w:r>
        <w:t>.001 GDP: Gross Domestic Product CHE: Current Health Expenditure</w:t>
      </w:r>
    </w:p>
    <w:p w14:paraId="2059B315" w14:textId="77777777" w:rsidR="00AD1DEE" w:rsidRDefault="00AD1DEE">
      <w:pPr>
        <w:spacing w:line="252" w:lineRule="auto"/>
        <w:sectPr w:rsidR="00AD1DEE">
          <w:footerReference w:type="default" r:id="rId18"/>
          <w:pgSz w:w="15840" w:h="12240" w:orient="landscape"/>
          <w:pgMar w:top="1140" w:right="980" w:bottom="280" w:left="1600" w:header="0" w:footer="0" w:gutter="0"/>
          <w:cols w:space="720"/>
        </w:sectPr>
      </w:pPr>
    </w:p>
    <w:p w14:paraId="2C37E4E7" w14:textId="77777777" w:rsidR="00AD1DEE" w:rsidRDefault="00EE3A1B">
      <w:pPr>
        <w:pStyle w:val="Heading1"/>
        <w:numPr>
          <w:ilvl w:val="0"/>
          <w:numId w:val="2"/>
        </w:numPr>
        <w:tabs>
          <w:tab w:val="left" w:pos="414"/>
        </w:tabs>
        <w:spacing w:before="216"/>
        <w:ind w:left="413"/>
      </w:pPr>
      <w:bookmarkStart w:id="70" w:name="Discussion"/>
      <w:bookmarkEnd w:id="70"/>
      <w:r>
        <w:lastRenderedPageBreak/>
        <w:t>Discussion</w:t>
      </w:r>
    </w:p>
    <w:p w14:paraId="77553533" w14:textId="77777777" w:rsidR="00AD1DEE" w:rsidRDefault="00AD1DEE">
      <w:pPr>
        <w:pStyle w:val="BodyText"/>
        <w:spacing w:before="10"/>
        <w:rPr>
          <w:b/>
          <w:sz w:val="30"/>
        </w:rPr>
      </w:pPr>
    </w:p>
    <w:p w14:paraId="1AE6EA14" w14:textId="77777777" w:rsidR="00AD1DEE" w:rsidRDefault="00EE3A1B">
      <w:pPr>
        <w:pStyle w:val="BodyText"/>
        <w:spacing w:line="420" w:lineRule="auto"/>
        <w:ind w:left="113" w:right="288" w:firstLine="306"/>
        <w:jc w:val="both"/>
      </w:pPr>
      <w:r>
        <w:t>In</w:t>
      </w:r>
      <w:r>
        <w:rPr>
          <w:spacing w:val="-16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rPr>
          <w:spacing w:val="-3"/>
        </w:rPr>
        <w:t>study,</w:t>
      </w:r>
      <w:r>
        <w:rPr>
          <w:spacing w:val="-15"/>
        </w:rPr>
        <w:t xml:space="preserve"> </w:t>
      </w:r>
      <w:r>
        <w:rPr>
          <w:spacing w:val="-3"/>
        </w:rPr>
        <w:t>we</w:t>
      </w:r>
      <w:r>
        <w:rPr>
          <w:spacing w:val="-16"/>
        </w:rPr>
        <w:t xml:space="preserve"> </w:t>
      </w:r>
      <w:r>
        <w:t>explored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association</w:t>
      </w:r>
      <w:r>
        <w:rPr>
          <w:spacing w:val="-15"/>
        </w:rPr>
        <w:t xml:space="preserve"> </w:t>
      </w:r>
      <w:r>
        <w:t>between</w:t>
      </w:r>
      <w:r>
        <w:rPr>
          <w:spacing w:val="-16"/>
        </w:rPr>
        <w:t xml:space="preserve"> </w:t>
      </w:r>
      <w:r>
        <w:t>compulsory</w:t>
      </w:r>
      <w:r>
        <w:rPr>
          <w:spacing w:val="-15"/>
        </w:rPr>
        <w:t xml:space="preserve"> </w:t>
      </w:r>
      <w:r>
        <w:t>health</w:t>
      </w:r>
      <w:r>
        <w:rPr>
          <w:spacing w:val="-15"/>
        </w:rPr>
        <w:t xml:space="preserve"> </w:t>
      </w:r>
      <w:r>
        <w:t>insurance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life</w:t>
      </w:r>
      <w:r>
        <w:rPr>
          <w:spacing w:val="-15"/>
        </w:rPr>
        <w:t xml:space="preserve"> </w:t>
      </w:r>
      <w:r>
        <w:t>expectancy in</w:t>
      </w:r>
      <w:r>
        <w:rPr>
          <w:spacing w:val="-27"/>
        </w:rPr>
        <w:t xml:space="preserve"> </w:t>
      </w:r>
      <w:r>
        <w:t>184</w:t>
      </w:r>
      <w:r>
        <w:rPr>
          <w:spacing w:val="-27"/>
        </w:rPr>
        <w:t xml:space="preserve"> </w:t>
      </w:r>
      <w:r>
        <w:t>countries</w:t>
      </w:r>
      <w:r>
        <w:rPr>
          <w:spacing w:val="-27"/>
        </w:rPr>
        <w:t xml:space="preserve"> </w:t>
      </w:r>
      <w:r>
        <w:rPr>
          <w:spacing w:val="-3"/>
        </w:rPr>
        <w:t>over</w:t>
      </w:r>
      <w:r>
        <w:rPr>
          <w:spacing w:val="-26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17-year</w:t>
      </w:r>
      <w:r>
        <w:rPr>
          <w:spacing w:val="-27"/>
        </w:rPr>
        <w:t xml:space="preserve"> </w:t>
      </w:r>
      <w:r>
        <w:t>period.</w:t>
      </w:r>
      <w:r>
        <w:rPr>
          <w:spacing w:val="-16"/>
        </w:rPr>
        <w:t xml:space="preserve"> </w:t>
      </w:r>
      <w:r>
        <w:t>Our</w:t>
      </w:r>
      <w:r>
        <w:rPr>
          <w:spacing w:val="-26"/>
        </w:rPr>
        <w:t xml:space="preserve"> </w:t>
      </w:r>
      <w:r>
        <w:t>regression</w:t>
      </w:r>
      <w:r>
        <w:rPr>
          <w:spacing w:val="-27"/>
        </w:rPr>
        <w:t xml:space="preserve"> </w:t>
      </w:r>
      <w:r>
        <w:t>models</w:t>
      </w:r>
      <w:r>
        <w:rPr>
          <w:spacing w:val="-27"/>
        </w:rPr>
        <w:t xml:space="preserve"> </w:t>
      </w:r>
      <w:r>
        <w:t>revealed</w:t>
      </w:r>
      <w:r>
        <w:rPr>
          <w:spacing w:val="-27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compulsory</w:t>
      </w:r>
      <w:r>
        <w:rPr>
          <w:spacing w:val="-27"/>
        </w:rPr>
        <w:t xml:space="preserve"> </w:t>
      </w:r>
      <w:r>
        <w:t>health</w:t>
      </w:r>
      <w:r>
        <w:rPr>
          <w:spacing w:val="-27"/>
        </w:rPr>
        <w:t xml:space="preserve"> </w:t>
      </w:r>
      <w:r>
        <w:t>insurance was</w:t>
      </w:r>
      <w:r>
        <w:rPr>
          <w:spacing w:val="-21"/>
        </w:rPr>
        <w:t xml:space="preserve"> </w:t>
      </w:r>
      <w:r>
        <w:t>significantly</w:t>
      </w:r>
      <w:r>
        <w:rPr>
          <w:spacing w:val="-20"/>
        </w:rPr>
        <w:t xml:space="preserve"> </w:t>
      </w:r>
      <w:r>
        <w:t>associated</w:t>
      </w:r>
      <w:r>
        <w:rPr>
          <w:spacing w:val="-20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life</w:t>
      </w:r>
      <w:r>
        <w:rPr>
          <w:spacing w:val="-20"/>
        </w:rPr>
        <w:t xml:space="preserve"> </w:t>
      </w:r>
      <w:r>
        <w:t>expectancy,</w:t>
      </w:r>
      <w:r>
        <w:rPr>
          <w:spacing w:val="-20"/>
        </w:rPr>
        <w:t xml:space="preserve"> </w:t>
      </w:r>
      <w:r>
        <w:t>after</w:t>
      </w:r>
      <w:r>
        <w:rPr>
          <w:spacing w:val="-20"/>
        </w:rPr>
        <w:t xml:space="preserve"> </w:t>
      </w:r>
      <w:r>
        <w:t>adjusting</w:t>
      </w:r>
      <w:r>
        <w:rPr>
          <w:spacing w:val="-20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country</w:t>
      </w:r>
      <w:r>
        <w:rPr>
          <w:spacing w:val="-20"/>
        </w:rPr>
        <w:t xml:space="preserve"> </w:t>
      </w:r>
      <w:r>
        <w:t>level</w:t>
      </w:r>
      <w:r>
        <w:rPr>
          <w:spacing w:val="-20"/>
        </w:rPr>
        <w:t xml:space="preserve"> </w:t>
      </w:r>
      <w:r>
        <w:t>characteristics,</w:t>
      </w:r>
      <w:r>
        <w:rPr>
          <w:spacing w:val="-20"/>
        </w:rPr>
        <w:t xml:space="preserve"> </w:t>
      </w:r>
      <w:r>
        <w:t>health expenditure,</w:t>
      </w:r>
      <w:r>
        <w:rPr>
          <w:spacing w:val="-24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other</w:t>
      </w:r>
      <w:r>
        <w:rPr>
          <w:spacing w:val="-23"/>
        </w:rPr>
        <w:t xml:space="preserve"> </w:t>
      </w:r>
      <w:r>
        <w:t>health</w:t>
      </w:r>
      <w:r>
        <w:rPr>
          <w:spacing w:val="-24"/>
        </w:rPr>
        <w:t xml:space="preserve"> </w:t>
      </w:r>
      <w:r>
        <w:t>financing</w:t>
      </w:r>
      <w:r>
        <w:rPr>
          <w:spacing w:val="-23"/>
        </w:rPr>
        <w:t xml:space="preserve"> </w:t>
      </w:r>
      <w:r>
        <w:t>arrangements.</w:t>
      </w:r>
      <w:r>
        <w:rPr>
          <w:spacing w:val="-15"/>
        </w:rPr>
        <w:t xml:space="preserve"> </w:t>
      </w:r>
      <w:r>
        <w:t>Furthermore,</w:t>
      </w:r>
      <w:r>
        <w:rPr>
          <w:spacing w:val="-23"/>
        </w:rPr>
        <w:t xml:space="preserve"> </w:t>
      </w:r>
      <w:r>
        <w:t>compulsory</w:t>
      </w:r>
      <w:r>
        <w:rPr>
          <w:spacing w:val="-23"/>
        </w:rPr>
        <w:t xml:space="preserve"> </w:t>
      </w:r>
      <w:r>
        <w:t>health</w:t>
      </w:r>
      <w:r>
        <w:rPr>
          <w:spacing w:val="-24"/>
        </w:rPr>
        <w:t xml:space="preserve"> </w:t>
      </w:r>
      <w:r>
        <w:t>insurance</w:t>
      </w:r>
      <w:r>
        <w:rPr>
          <w:spacing w:val="-23"/>
        </w:rPr>
        <w:t xml:space="preserve"> </w:t>
      </w:r>
      <w:r>
        <w:t>had positive effects on life expectancy among low, low-mid and up-mid countries, while negative effects among high income</w:t>
      </w:r>
      <w:r>
        <w:rPr>
          <w:spacing w:val="1"/>
        </w:rPr>
        <w:t xml:space="preserve"> </w:t>
      </w:r>
      <w:r>
        <w:t>countries.</w:t>
      </w:r>
    </w:p>
    <w:p w14:paraId="27AEC12E" w14:textId="77777777" w:rsidR="00AD1DEE" w:rsidRDefault="00EE3A1B">
      <w:pPr>
        <w:pStyle w:val="BodyText"/>
        <w:spacing w:before="6" w:line="420" w:lineRule="auto"/>
        <w:ind w:left="120" w:right="287" w:firstLine="298"/>
      </w:pP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interesting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association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compulsory</w:t>
      </w:r>
      <w:r>
        <w:rPr>
          <w:spacing w:val="-7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insurance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expectancy</w:t>
      </w:r>
      <w:r>
        <w:rPr>
          <w:spacing w:val="-7"/>
        </w:rPr>
        <w:t xml:space="preserve"> </w:t>
      </w:r>
      <w:r>
        <w:t>was different</w:t>
      </w:r>
      <w:r>
        <w:rPr>
          <w:spacing w:val="-27"/>
        </w:rPr>
        <w:t xml:space="preserve"> </w:t>
      </w:r>
      <w:r>
        <w:t>among</w:t>
      </w:r>
      <w:r>
        <w:rPr>
          <w:spacing w:val="-27"/>
        </w:rPr>
        <w:t xml:space="preserve"> </w:t>
      </w:r>
      <w:r>
        <w:t>high</w:t>
      </w:r>
      <w:r>
        <w:rPr>
          <w:spacing w:val="-26"/>
        </w:rPr>
        <w:t xml:space="preserve"> </w:t>
      </w:r>
      <w:r>
        <w:t>income</w:t>
      </w:r>
      <w:r>
        <w:rPr>
          <w:spacing w:val="-27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not</w:t>
      </w:r>
      <w:r>
        <w:rPr>
          <w:spacing w:val="-27"/>
        </w:rPr>
        <w:t xml:space="preserve"> </w:t>
      </w:r>
      <w:r>
        <w:t>high</w:t>
      </w:r>
      <w:r>
        <w:rPr>
          <w:spacing w:val="-27"/>
        </w:rPr>
        <w:t xml:space="preserve"> </w:t>
      </w:r>
      <w:r>
        <w:t>income</w:t>
      </w:r>
      <w:r>
        <w:rPr>
          <w:spacing w:val="-26"/>
        </w:rPr>
        <w:t xml:space="preserve"> </w:t>
      </w:r>
      <w:r>
        <w:t>countries.</w:t>
      </w:r>
      <w:r>
        <w:rPr>
          <w:spacing w:val="-18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positive</w:t>
      </w:r>
      <w:r>
        <w:rPr>
          <w:spacing w:val="-27"/>
        </w:rPr>
        <w:t xml:space="preserve"> </w:t>
      </w:r>
      <w:r>
        <w:t>association</w:t>
      </w:r>
      <w:r>
        <w:rPr>
          <w:spacing w:val="-26"/>
        </w:rPr>
        <w:t xml:space="preserve"> </w:t>
      </w:r>
      <w:r>
        <w:t>between</w:t>
      </w:r>
      <w:r>
        <w:rPr>
          <w:spacing w:val="-27"/>
        </w:rPr>
        <w:t xml:space="preserve"> </w:t>
      </w:r>
      <w:r>
        <w:t>compulsory health</w:t>
      </w:r>
      <w:r>
        <w:rPr>
          <w:spacing w:val="-10"/>
        </w:rPr>
        <w:t xml:space="preserve"> </w:t>
      </w:r>
      <w:r>
        <w:t>insurance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life</w:t>
      </w:r>
      <w:r>
        <w:rPr>
          <w:spacing w:val="-10"/>
        </w:rPr>
        <w:t xml:space="preserve"> </w:t>
      </w:r>
      <w:r>
        <w:t>expectancy</w:t>
      </w:r>
      <w:r>
        <w:rPr>
          <w:spacing w:val="-9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found</w:t>
      </w:r>
      <w:r>
        <w:rPr>
          <w:spacing w:val="-10"/>
        </w:rPr>
        <w:t xml:space="preserve"> </w:t>
      </w:r>
      <w:r>
        <w:t>among</w:t>
      </w:r>
      <w:r>
        <w:rPr>
          <w:spacing w:val="-10"/>
        </w:rPr>
        <w:t xml:space="preserve"> </w:t>
      </w:r>
      <w:r>
        <w:t>low,</w:t>
      </w:r>
      <w:r>
        <w:rPr>
          <w:spacing w:val="-9"/>
        </w:rPr>
        <w:t xml:space="preserve"> </w:t>
      </w:r>
      <w:r>
        <w:t>low-mid,</w:t>
      </w:r>
      <w:r>
        <w:rPr>
          <w:spacing w:val="-10"/>
        </w:rPr>
        <w:t xml:space="preserve"> </w:t>
      </w:r>
      <w:r>
        <w:t>upper-mid</w:t>
      </w:r>
      <w:r>
        <w:rPr>
          <w:spacing w:val="-9"/>
        </w:rPr>
        <w:t xml:space="preserve"> </w:t>
      </w:r>
      <w:r>
        <w:t>countries,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 xml:space="preserve">was consistent with previous literature. </w:t>
      </w:r>
      <w:r>
        <w:rPr>
          <w:spacing w:val="-6"/>
        </w:rPr>
        <w:t xml:space="preserve">For </w:t>
      </w:r>
      <w:r>
        <w:t xml:space="preserve">example, several studies conducted in Vietnam, a low-mid income country as classified </w:t>
      </w:r>
      <w:r>
        <w:rPr>
          <w:spacing w:val="-3"/>
        </w:rPr>
        <w:t xml:space="preserve">by </w:t>
      </w:r>
      <w:r>
        <w:t xml:space="preserve">the </w:t>
      </w:r>
      <w:r>
        <w:rPr>
          <w:spacing w:val="-4"/>
        </w:rPr>
        <w:t xml:space="preserve">World </w:t>
      </w:r>
      <w:r>
        <w:t>Bank [</w:t>
      </w:r>
      <w:hyperlink w:anchor="_bookmark25" w:history="1">
        <w:r>
          <w:rPr>
            <w:color w:val="0000FF"/>
          </w:rPr>
          <w:t>31</w:t>
        </w:r>
      </w:hyperlink>
      <w:r>
        <w:t xml:space="preserve">], </w:t>
      </w:r>
      <w:r>
        <w:rPr>
          <w:spacing w:val="-4"/>
        </w:rPr>
        <w:t xml:space="preserve">have </w:t>
      </w:r>
      <w:r>
        <w:t>reported the positive association between health</w:t>
      </w:r>
      <w:r>
        <w:rPr>
          <w:spacing w:val="-19"/>
        </w:rPr>
        <w:t xml:space="preserve"> </w:t>
      </w:r>
      <w:r>
        <w:t>insurance</w:t>
      </w:r>
      <w:r>
        <w:rPr>
          <w:spacing w:val="-18"/>
        </w:rPr>
        <w:t xml:space="preserve"> </w:t>
      </w:r>
      <w:r>
        <w:t>coverage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health</w:t>
      </w:r>
      <w:r>
        <w:rPr>
          <w:spacing w:val="-18"/>
        </w:rPr>
        <w:t xml:space="preserve"> </w:t>
      </w:r>
      <w:r>
        <w:t>outcomes</w:t>
      </w:r>
      <w:r>
        <w:rPr>
          <w:spacing w:val="-18"/>
        </w:rPr>
        <w:t xml:space="preserve"> </w:t>
      </w:r>
      <w:r>
        <w:t>[</w:t>
      </w:r>
      <w:hyperlink w:anchor="_bookmark16" w:history="1">
        <w:r>
          <w:rPr>
            <w:color w:val="0000FF"/>
          </w:rPr>
          <w:t>20</w:t>
        </w:r>
      </w:hyperlink>
      <w:r>
        <w:t>,</w:t>
      </w:r>
      <w:hyperlink w:anchor="_bookmark28" w:history="1">
        <w:r>
          <w:rPr>
            <w:color w:val="0000FF"/>
          </w:rPr>
          <w:t>34</w:t>
        </w:r>
        <w:r>
          <w:t>–</w:t>
        </w:r>
      </w:hyperlink>
      <w:hyperlink w:anchor="_bookmark29" w:history="1">
        <w:r>
          <w:rPr>
            <w:color w:val="0000FF"/>
          </w:rPr>
          <w:t>36</w:t>
        </w:r>
        <w:r>
          <w:t>].</w:t>
        </w:r>
      </w:hyperlink>
      <w:r>
        <w:rPr>
          <w:spacing w:val="-8"/>
        </w:rPr>
        <w:t xml:space="preserve"> </w:t>
      </w:r>
      <w:r>
        <w:t>Compulsory</w:t>
      </w:r>
      <w:r>
        <w:rPr>
          <w:spacing w:val="-18"/>
        </w:rPr>
        <w:t xml:space="preserve"> </w:t>
      </w:r>
      <w:r>
        <w:t>health</w:t>
      </w:r>
      <w:r>
        <w:rPr>
          <w:spacing w:val="-18"/>
        </w:rPr>
        <w:t xml:space="preserve"> </w:t>
      </w:r>
      <w:r>
        <w:t>insurance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generally encouraged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3"/>
        </w:rPr>
        <w:t>low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middle</w:t>
      </w:r>
      <w:r>
        <w:rPr>
          <w:spacing w:val="-7"/>
        </w:rPr>
        <w:t xml:space="preserve"> </w:t>
      </w:r>
      <w:r>
        <w:t>income</w:t>
      </w:r>
      <w:r>
        <w:rPr>
          <w:spacing w:val="-6"/>
        </w:rPr>
        <w:t xml:space="preserve"> </w:t>
      </w:r>
      <w:r>
        <w:t>countries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3"/>
        </w:rPr>
        <w:t>achieve</w:t>
      </w:r>
      <w:r>
        <w:rPr>
          <w:spacing w:val="-7"/>
        </w:rPr>
        <w:t xml:space="preserve"> </w:t>
      </w:r>
      <w:r>
        <w:t>universal</w:t>
      </w:r>
      <w:r>
        <w:rPr>
          <w:spacing w:val="-6"/>
        </w:rPr>
        <w:t xml:space="preserve"> </w:t>
      </w:r>
      <w:r>
        <w:t>coverage,</w:t>
      </w:r>
      <w:r>
        <w:rPr>
          <w:spacing w:val="-6"/>
        </w:rPr>
        <w:t xml:space="preserve"> </w:t>
      </w:r>
      <w:r>
        <w:t>purchase</w:t>
      </w:r>
      <w:r>
        <w:rPr>
          <w:spacing w:val="-6"/>
        </w:rPr>
        <w:t xml:space="preserve"> </w:t>
      </w:r>
      <w:r>
        <w:t>services,</w:t>
      </w:r>
      <w:r>
        <w:rPr>
          <w:spacing w:val="-6"/>
        </w:rPr>
        <w:t xml:space="preserve"> </w:t>
      </w:r>
      <w:r>
        <w:t xml:space="preserve">and </w:t>
      </w:r>
      <w:r>
        <w:rPr>
          <w:spacing w:val="2"/>
        </w:rPr>
        <w:t xml:space="preserve">pool </w:t>
      </w:r>
      <w:r>
        <w:t>risk</w:t>
      </w:r>
      <w:r>
        <w:rPr>
          <w:spacing w:val="31"/>
        </w:rPr>
        <w:t xml:space="preserve"> </w:t>
      </w:r>
      <w:r>
        <w:t>[</w:t>
      </w:r>
      <w:hyperlink w:anchor="_bookmark30" w:history="1">
        <w:r>
          <w:rPr>
            <w:color w:val="0000FF"/>
          </w:rPr>
          <w:t>37</w:t>
        </w:r>
      </w:hyperlink>
      <w:r>
        <w:t>,</w:t>
      </w:r>
      <w:hyperlink w:anchor="_bookmark31" w:history="1">
        <w:r>
          <w:rPr>
            <w:color w:val="0000FF"/>
          </w:rPr>
          <w:t>38</w:t>
        </w:r>
        <w:r>
          <w:t>].</w:t>
        </w:r>
      </w:hyperlink>
    </w:p>
    <w:p w14:paraId="7635D939" w14:textId="77777777" w:rsidR="00AD1DEE" w:rsidRDefault="00EE3A1B">
      <w:pPr>
        <w:pStyle w:val="BodyText"/>
        <w:spacing w:before="7" w:line="420" w:lineRule="auto"/>
        <w:ind w:left="120" w:right="290" w:firstLine="298"/>
        <w:jc w:val="both"/>
      </w:pPr>
      <w:r>
        <w:t xml:space="preserve">There are several possible explanations for the positive </w:t>
      </w:r>
      <w:del w:id="71" w:author="ucheoma nwaozuru" w:date="2019-04-13T14:00:00Z">
        <w:r w:rsidDel="00260672">
          <w:delText>assocation</w:delText>
        </w:r>
      </w:del>
      <w:ins w:id="72" w:author="ucheoma nwaozuru" w:date="2019-04-13T14:00:00Z">
        <w:r w:rsidR="00260672">
          <w:t>association</w:t>
        </w:r>
      </w:ins>
      <w:r>
        <w:t xml:space="preserve"> between compulsory health insurance and life expectancy. First, increasing the compulsory health insurance as percent of CHE may</w:t>
      </w:r>
      <w:r>
        <w:rPr>
          <w:spacing w:val="-14"/>
        </w:rPr>
        <w:t xml:space="preserve"> </w:t>
      </w:r>
      <w:r>
        <w:t>increase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enrollees’</w:t>
      </w:r>
      <w:r>
        <w:rPr>
          <w:spacing w:val="-14"/>
        </w:rPr>
        <w:t xml:space="preserve"> </w:t>
      </w:r>
      <w:r>
        <w:t>accessibility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health</w:t>
      </w:r>
      <w:r>
        <w:rPr>
          <w:spacing w:val="-14"/>
        </w:rPr>
        <w:t xml:space="preserve"> </w:t>
      </w:r>
      <w:r>
        <w:t>service.</w:t>
      </w:r>
      <w:r>
        <w:rPr>
          <w:spacing w:val="-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introduction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compulsory</w:t>
      </w:r>
      <w:r>
        <w:rPr>
          <w:spacing w:val="-14"/>
        </w:rPr>
        <w:t xml:space="preserve"> </w:t>
      </w:r>
      <w:r>
        <w:t>health insurance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German</w:t>
      </w:r>
      <w:r>
        <w:rPr>
          <w:spacing w:val="-24"/>
        </w:rPr>
        <w:t xml:space="preserve"> </w:t>
      </w:r>
      <w:r>
        <w:t>Empire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1884</w:t>
      </w:r>
      <w:r>
        <w:rPr>
          <w:spacing w:val="-24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natural</w:t>
      </w:r>
      <w:r>
        <w:rPr>
          <w:spacing w:val="-24"/>
        </w:rPr>
        <w:t xml:space="preserve"> </w:t>
      </w:r>
      <w:r>
        <w:t>experiment,</w:t>
      </w:r>
      <w:r>
        <w:rPr>
          <w:spacing w:val="-24"/>
        </w:rPr>
        <w:t xml:space="preserve"> </w:t>
      </w:r>
      <w:r>
        <w:t>Stefan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colleagues</w:t>
      </w:r>
      <w:r>
        <w:rPr>
          <w:spacing w:val="-24"/>
        </w:rPr>
        <w:t xml:space="preserve"> </w:t>
      </w:r>
      <w:r>
        <w:t>investigated</w:t>
      </w:r>
      <w:r>
        <w:rPr>
          <w:spacing w:val="-24"/>
        </w:rPr>
        <w:t xml:space="preserve"> </w:t>
      </w:r>
      <w:r>
        <w:t xml:space="preserve">the association between Bismarck’s health insurance and the </w:t>
      </w:r>
      <w:r>
        <w:rPr>
          <w:spacing w:val="-3"/>
        </w:rPr>
        <w:t xml:space="preserve">mortality. </w:t>
      </w:r>
      <w:r>
        <w:t xml:space="preserve">They </w:t>
      </w:r>
      <w:del w:id="73" w:author="ucheoma nwaozuru" w:date="2019-04-13T14:00:00Z">
        <w:r w:rsidDel="00260672">
          <w:delText>aruged</w:delText>
        </w:r>
      </w:del>
      <w:ins w:id="74" w:author="ucheoma nwaozuru" w:date="2019-04-13T14:00:00Z">
        <w:r w:rsidR="00260672">
          <w:t>argued</w:t>
        </w:r>
      </w:ins>
      <w:r>
        <w:t xml:space="preserve"> that the Bismarck’s health insurance reduced mortality significantly, which could </w:t>
      </w:r>
      <w:r>
        <w:rPr>
          <w:spacing w:val="2"/>
        </w:rPr>
        <w:t xml:space="preserve">be </w:t>
      </w:r>
      <w:r>
        <w:t xml:space="preserve">largely explained </w:t>
      </w:r>
      <w:r>
        <w:rPr>
          <w:spacing w:val="-3"/>
        </w:rPr>
        <w:t xml:space="preserve">by </w:t>
      </w:r>
      <w:r>
        <w:t>an increase in access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[</w:t>
      </w:r>
      <w:hyperlink w:anchor="_bookmark32" w:history="1">
        <w:r>
          <w:rPr>
            <w:color w:val="0000FF"/>
          </w:rPr>
          <w:t>39</w:t>
        </w:r>
      </w:hyperlink>
      <w:r>
        <w:t>].</w:t>
      </w:r>
      <w:r>
        <w:rPr>
          <w:spacing w:val="9"/>
        </w:rPr>
        <w:t xml:space="preserve"> </w:t>
      </w:r>
      <w:r>
        <w:t>Curtis</w:t>
      </w:r>
      <w:r>
        <w:rPr>
          <w:spacing w:val="-5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cohort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cystic</w:t>
      </w:r>
      <w:r>
        <w:rPr>
          <w:spacing w:val="-5"/>
        </w:rPr>
        <w:t xml:space="preserve"> </w:t>
      </w:r>
      <w:r>
        <w:t>fibrosis,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they found that the absence of health insurance is associated with decreased life expectancy</w:t>
      </w:r>
      <w:r>
        <w:rPr>
          <w:spacing w:val="7"/>
        </w:rPr>
        <w:t xml:space="preserve"> </w:t>
      </w:r>
      <w:r>
        <w:t>[</w:t>
      </w:r>
      <w:hyperlink w:anchor="_bookmark33" w:history="1">
        <w:r>
          <w:rPr>
            <w:color w:val="0000FF"/>
          </w:rPr>
          <w:t>40</w:t>
        </w:r>
      </w:hyperlink>
      <w:r>
        <w:t>].</w:t>
      </w:r>
    </w:p>
    <w:p w14:paraId="0ADB65E8" w14:textId="61E134DA" w:rsidR="00AD1DEE" w:rsidRDefault="00EE3A1B">
      <w:pPr>
        <w:pStyle w:val="BodyText"/>
        <w:spacing w:before="7" w:line="420" w:lineRule="auto"/>
        <w:ind w:left="120" w:right="297" w:firstLine="298"/>
        <w:jc w:val="both"/>
      </w:pPr>
      <w:r>
        <w:t>Second,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improving</w:t>
      </w:r>
      <w:r>
        <w:rPr>
          <w:spacing w:val="-24"/>
        </w:rPr>
        <w:t xml:space="preserve"> </w:t>
      </w:r>
      <w:r>
        <w:t>health</w:t>
      </w:r>
      <w:r>
        <w:rPr>
          <w:spacing w:val="-23"/>
        </w:rPr>
        <w:t xml:space="preserve"> </w:t>
      </w:r>
      <w:r>
        <w:t>utilization</w:t>
      </w:r>
      <w:r>
        <w:rPr>
          <w:spacing w:val="-23"/>
        </w:rPr>
        <w:t xml:space="preserve"> </w:t>
      </w:r>
      <w:r>
        <w:t>brought</w:t>
      </w:r>
      <w:r>
        <w:rPr>
          <w:spacing w:val="-24"/>
        </w:rPr>
        <w:t xml:space="preserve"> </w:t>
      </w:r>
      <w:r>
        <w:rPr>
          <w:spacing w:val="-3"/>
        </w:rPr>
        <w:t>by</w:t>
      </w:r>
      <w:r>
        <w:rPr>
          <w:spacing w:val="-23"/>
        </w:rPr>
        <w:t xml:space="preserve"> </w:t>
      </w:r>
      <w:r>
        <w:t>health</w:t>
      </w:r>
      <w:r>
        <w:rPr>
          <w:spacing w:val="-23"/>
        </w:rPr>
        <w:t xml:space="preserve"> </w:t>
      </w:r>
      <w:r>
        <w:t>insurance</w:t>
      </w:r>
      <w:r>
        <w:rPr>
          <w:spacing w:val="-24"/>
        </w:rPr>
        <w:t xml:space="preserve"> </w:t>
      </w:r>
      <w:r>
        <w:t>may</w:t>
      </w:r>
      <w:r>
        <w:rPr>
          <w:spacing w:val="-23"/>
        </w:rPr>
        <w:t xml:space="preserve"> </w:t>
      </w:r>
      <w:r>
        <w:t>partially</w:t>
      </w:r>
      <w:r>
        <w:rPr>
          <w:spacing w:val="-23"/>
        </w:rPr>
        <w:t xml:space="preserve"> </w:t>
      </w:r>
      <w:r>
        <w:t>explain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 xml:space="preserve">gains in life expectancy. </w:t>
      </w:r>
      <w:r>
        <w:rPr>
          <w:spacing w:val="-4"/>
        </w:rPr>
        <w:t xml:space="preserve">Freeman </w:t>
      </w:r>
      <w:r>
        <w:t xml:space="preserve">argued that health insurance had significant effects on increasing health utilization, especially on the use of physician services and </w:t>
      </w:r>
      <w:r>
        <w:rPr>
          <w:spacing w:val="-3"/>
        </w:rPr>
        <w:t xml:space="preserve">preventive </w:t>
      </w:r>
      <w:r>
        <w:t>services, and improving health outcomes, such as self-reported health status and mortality [</w:t>
      </w:r>
      <w:hyperlink w:anchor="_bookmark34" w:history="1">
        <w:r>
          <w:rPr>
            <w:color w:val="0000FF"/>
          </w:rPr>
          <w:t>41</w:t>
        </w:r>
      </w:hyperlink>
      <w:r>
        <w:t>]. In China, a typical up</w:t>
      </w:r>
      <w:ins w:id="75" w:author="Thembekile Shato" w:date="2019-04-13T20:53:00Z">
        <w:r w:rsidR="00813773">
          <w:t>per</w:t>
        </w:r>
      </w:ins>
      <w:r>
        <w:t>-mi</w:t>
      </w:r>
      <w:ins w:id="76" w:author="Thembekile Shato" w:date="2019-04-13T20:53:00Z">
        <w:r w:rsidR="00813773">
          <w:t>ddle</w:t>
        </w:r>
      </w:ins>
      <w:del w:id="77" w:author="Thembekile Shato" w:date="2019-04-13T20:53:00Z">
        <w:r w:rsidDel="00813773">
          <w:delText>nd</w:delText>
        </w:r>
      </w:del>
      <w:r>
        <w:t xml:space="preserve"> income </w:t>
      </w:r>
      <w:r>
        <w:rPr>
          <w:spacing w:val="-4"/>
        </w:rPr>
        <w:t xml:space="preserve">country, </w:t>
      </w:r>
      <w:r>
        <w:t>Pan et al. found that the beneficiaries of the Urban Resident Basic Medical Insurance had better health than the uninsured [</w:t>
      </w:r>
      <w:hyperlink w:anchor="_bookmark35" w:history="1">
        <w:r>
          <w:rPr>
            <w:color w:val="0000FF"/>
          </w:rPr>
          <w:t>42</w:t>
        </w:r>
      </w:hyperlink>
      <w:r>
        <w:t>]. Using data from Vietnam, Nguyen reported that participating the voluntary health insurance was associated with the annual outpatient and inpatient visits</w:t>
      </w:r>
      <w:r>
        <w:rPr>
          <w:spacing w:val="-14"/>
        </w:rPr>
        <w:t xml:space="preserve"> </w:t>
      </w:r>
      <w:r>
        <w:t>[</w:t>
      </w:r>
      <w:hyperlink w:anchor="_bookmark29" w:history="1">
        <w:r>
          <w:rPr>
            <w:color w:val="0000FF"/>
          </w:rPr>
          <w:t>36</w:t>
        </w:r>
      </w:hyperlink>
      <w:r>
        <w:t>].</w:t>
      </w:r>
    </w:p>
    <w:p w14:paraId="1DE1350C" w14:textId="77777777" w:rsidR="00AD1DEE" w:rsidRDefault="00EE3A1B">
      <w:pPr>
        <w:pStyle w:val="BodyText"/>
        <w:spacing w:before="6"/>
        <w:ind w:left="419"/>
      </w:pPr>
      <w:r>
        <w:t>Most high income countries have a national health insurance system, such as Canada, Germany,</w:t>
      </w:r>
    </w:p>
    <w:p w14:paraId="63BCD6F0" w14:textId="77777777" w:rsidR="00AD1DEE" w:rsidRDefault="00AD1DEE">
      <w:pPr>
        <w:sectPr w:rsidR="00AD1DEE">
          <w:footerReference w:type="default" r:id="rId19"/>
          <w:pgSz w:w="12240" w:h="15840"/>
          <w:pgMar w:top="1500" w:right="1400" w:bottom="1320" w:left="1580" w:header="0" w:footer="1128" w:gutter="0"/>
          <w:pgNumType w:start="10"/>
          <w:cols w:space="720"/>
        </w:sectPr>
      </w:pPr>
    </w:p>
    <w:p w14:paraId="5E8E9D43" w14:textId="77777777" w:rsidR="00AD1DEE" w:rsidRDefault="00EE3A1B">
      <w:pPr>
        <w:pStyle w:val="BodyText"/>
        <w:spacing w:before="216" w:line="420" w:lineRule="auto"/>
        <w:ind w:left="120" w:right="273"/>
      </w:pPr>
      <w:r>
        <w:lastRenderedPageBreak/>
        <w:t>the United Kingdom, Japan, with the only exception of the United States [</w:t>
      </w:r>
      <w:hyperlink w:anchor="_bookmark36" w:history="1">
        <w:r>
          <w:rPr>
            <w:color w:val="0000FF"/>
          </w:rPr>
          <w:t>43</w:t>
        </w:r>
      </w:hyperlink>
      <w:r>
        <w:t xml:space="preserve">].  Compared to </w:t>
      </w:r>
      <w:r>
        <w:rPr>
          <w:spacing w:val="-3"/>
        </w:rPr>
        <w:t xml:space="preserve">low  </w:t>
      </w:r>
      <w:r>
        <w:t xml:space="preserve">and middle income countries, they </w:t>
      </w:r>
      <w:r>
        <w:rPr>
          <w:spacing w:val="-4"/>
        </w:rPr>
        <w:t xml:space="preserve">have </w:t>
      </w:r>
      <w:r>
        <w:t>various alternative approaches to fund health expenditure for their citizens, such as employer provided health insurance [</w:t>
      </w:r>
      <w:hyperlink w:anchor="_bookmark31" w:history="1">
        <w:r>
          <w:rPr>
            <w:color w:val="0000FF"/>
          </w:rPr>
          <w:t>38</w:t>
        </w:r>
      </w:hyperlink>
      <w:r>
        <w:t>]. In contrast to results found among</w:t>
      </w:r>
      <w:r>
        <w:rPr>
          <w:spacing w:val="-8"/>
        </w:rPr>
        <w:t xml:space="preserve"> </w:t>
      </w:r>
      <w:r>
        <w:rPr>
          <w:spacing w:val="-3"/>
        </w:rPr>
        <w:t>low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middle</w:t>
      </w:r>
      <w:r>
        <w:rPr>
          <w:spacing w:val="-8"/>
        </w:rPr>
        <w:t xml:space="preserve"> </w:t>
      </w:r>
      <w:r>
        <w:t>income</w:t>
      </w:r>
      <w:r>
        <w:rPr>
          <w:spacing w:val="-8"/>
        </w:rPr>
        <w:t xml:space="preserve"> </w:t>
      </w:r>
      <w:r>
        <w:t>countries,</w:t>
      </w:r>
      <w:r>
        <w:rPr>
          <w:spacing w:val="-8"/>
        </w:rPr>
        <w:t xml:space="preserve"> </w:t>
      </w:r>
      <w:r>
        <w:rPr>
          <w:spacing w:val="-3"/>
        </w:rPr>
        <w:t>we</w:t>
      </w:r>
      <w:r>
        <w:rPr>
          <w:spacing w:val="-8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negative</w:t>
      </w:r>
      <w:r>
        <w:rPr>
          <w:spacing w:val="-8"/>
        </w:rPr>
        <w:t xml:space="preserve"> </w:t>
      </w:r>
      <w:r>
        <w:t>association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compulsory</w:t>
      </w:r>
      <w:r>
        <w:rPr>
          <w:spacing w:val="-8"/>
        </w:rPr>
        <w:t xml:space="preserve"> </w:t>
      </w:r>
      <w:r>
        <w:t>health insurance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expectancy</w:t>
      </w:r>
      <w:r>
        <w:rPr>
          <w:spacing w:val="-8"/>
        </w:rPr>
        <w:t xml:space="preserve"> </w:t>
      </w:r>
      <w:r>
        <w:t>among</w:t>
      </w:r>
      <w:r>
        <w:rPr>
          <w:spacing w:val="-7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income</w:t>
      </w:r>
      <w:r>
        <w:rPr>
          <w:spacing w:val="-7"/>
        </w:rPr>
        <w:t xml:space="preserve"> </w:t>
      </w:r>
      <w:r>
        <w:t>countries.</w:t>
      </w:r>
      <w:r>
        <w:rPr>
          <w:spacing w:val="6"/>
        </w:rPr>
        <w:t xml:space="preserve"> </w:t>
      </w:r>
      <w:r>
        <w:rPr>
          <w:spacing w:val="-8"/>
        </w:rPr>
        <w:t>Two</w:t>
      </w:r>
      <w:r>
        <w:rPr>
          <w:spacing w:val="-7"/>
        </w:rPr>
        <w:t xml:space="preserve"> </w:t>
      </w:r>
      <w:r>
        <w:t>mechanism</w:t>
      </w:r>
      <w:r>
        <w:rPr>
          <w:spacing w:val="-8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potentially</w:t>
      </w:r>
      <w:r>
        <w:rPr>
          <w:spacing w:val="-8"/>
        </w:rPr>
        <w:t xml:space="preserve"> </w:t>
      </w:r>
      <w:r>
        <w:t xml:space="preserve">explain this different association. First, economic theory explains that compulsory health insurance schemes </w:t>
      </w:r>
      <w:r>
        <w:rPr>
          <w:w w:val="95"/>
        </w:rPr>
        <w:t xml:space="preserve">expands insurance coverage, but creates additional burden for household and reduces consumer’s ability </w:t>
      </w:r>
      <w:r>
        <w:t>to</w:t>
      </w:r>
      <w:r>
        <w:rPr>
          <w:spacing w:val="-6"/>
        </w:rPr>
        <w:t xml:space="preserve"> </w:t>
      </w:r>
      <w:r>
        <w:t>purchase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[</w:t>
      </w:r>
      <w:hyperlink w:anchor="_bookmark37" w:history="1">
        <w:r>
          <w:rPr>
            <w:color w:val="0000FF"/>
          </w:rPr>
          <w:t>44</w:t>
        </w:r>
      </w:hyperlink>
      <w:r>
        <w:t>].</w:t>
      </w:r>
      <w:r>
        <w:rPr>
          <w:spacing w:val="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reallocation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household</w:t>
      </w:r>
      <w:r>
        <w:rPr>
          <w:spacing w:val="-6"/>
        </w:rPr>
        <w:t xml:space="preserve"> </w:t>
      </w:r>
      <w:r>
        <w:t>expenditure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 xml:space="preserve">effects compared to compulsory health insurance benefits. Second, although compulsory health insurance schemes has potential benefits of purchase service and pooling risk, the relative efficiency of them compared to </w:t>
      </w:r>
      <w:r>
        <w:rPr>
          <w:spacing w:val="-3"/>
        </w:rPr>
        <w:t xml:space="preserve">private </w:t>
      </w:r>
      <w:r>
        <w:t xml:space="preserve">insurance schemes are to </w:t>
      </w:r>
      <w:r>
        <w:rPr>
          <w:spacing w:val="2"/>
        </w:rPr>
        <w:t xml:space="preserve">be </w:t>
      </w:r>
      <w:r>
        <w:t>doubted [</w:t>
      </w:r>
      <w:hyperlink w:anchor="_bookmark38" w:history="1">
        <w:r>
          <w:rPr>
            <w:color w:val="0000FF"/>
          </w:rPr>
          <w:t>45</w:t>
        </w:r>
      </w:hyperlink>
      <w:r>
        <w:t>]. An example is the National Health Service in the United Kingdom, which experienced several round of reforms that targeted improving market competition, quality and efficiency of health care providers [</w:t>
      </w:r>
      <w:hyperlink w:anchor="_bookmark39" w:history="1">
        <w:r>
          <w:rPr>
            <w:color w:val="0000FF"/>
          </w:rPr>
          <w:t>46</w:t>
        </w:r>
      </w:hyperlink>
      <w:r>
        <w:t>,</w:t>
      </w:r>
      <w:r>
        <w:rPr>
          <w:color w:val="0000FF"/>
        </w:rPr>
        <w:t>47</w:t>
      </w:r>
      <w:hyperlink w:anchor="_bookmark40" w:history="1">
        <w:r>
          <w:t>].</w:t>
        </w:r>
      </w:hyperlink>
      <w:r>
        <w:t xml:space="preserve"> Although the negative association</w:t>
      </w:r>
      <w:r>
        <w:rPr>
          <w:spacing w:val="-13"/>
        </w:rPr>
        <w:t xml:space="preserve"> </w:t>
      </w:r>
      <w:r>
        <w:t>among</w:t>
      </w:r>
      <w:r>
        <w:rPr>
          <w:spacing w:val="-13"/>
        </w:rPr>
        <w:t xml:space="preserve"> </w:t>
      </w:r>
      <w:r>
        <w:t>high</w:t>
      </w:r>
      <w:r>
        <w:rPr>
          <w:spacing w:val="-12"/>
        </w:rPr>
        <w:t xml:space="preserve"> </w:t>
      </w:r>
      <w:r>
        <w:t>income</w:t>
      </w:r>
      <w:r>
        <w:rPr>
          <w:spacing w:val="-13"/>
        </w:rPr>
        <w:t xml:space="preserve"> </w:t>
      </w:r>
      <w:r>
        <w:t>countries</w:t>
      </w:r>
      <w:r>
        <w:rPr>
          <w:spacing w:val="-13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statistically</w:t>
      </w:r>
      <w:r>
        <w:rPr>
          <w:spacing w:val="-13"/>
        </w:rPr>
        <w:t xml:space="preserve"> </w:t>
      </w:r>
      <w:r>
        <w:t>significant,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effect</w:t>
      </w:r>
      <w:r>
        <w:rPr>
          <w:spacing w:val="-13"/>
        </w:rPr>
        <w:t xml:space="preserve"> </w:t>
      </w:r>
      <w:r>
        <w:t>size</w:t>
      </w:r>
      <w:r>
        <w:rPr>
          <w:spacing w:val="-13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small</w:t>
      </w:r>
      <w:r>
        <w:rPr>
          <w:spacing w:val="-13"/>
        </w:rPr>
        <w:t xml:space="preserve"> </w:t>
      </w:r>
      <w:r>
        <w:t xml:space="preserve">(-0.011) compared to the other three estimates (0.224 for </w:t>
      </w:r>
      <w:r>
        <w:rPr>
          <w:spacing w:val="-3"/>
        </w:rPr>
        <w:t xml:space="preserve">low </w:t>
      </w:r>
      <w:r>
        <w:t>income countries, 0.243 for low-mid income countries, and 0.061 for up-mid income countries). This likely results from the small variance of life expectancy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high</w:t>
      </w:r>
      <w:r>
        <w:rPr>
          <w:spacing w:val="15"/>
        </w:rPr>
        <w:t xml:space="preserve"> </w:t>
      </w:r>
      <w:r>
        <w:t>income</w:t>
      </w:r>
      <w:r>
        <w:rPr>
          <w:spacing w:val="15"/>
        </w:rPr>
        <w:t xml:space="preserve"> </w:t>
      </w:r>
      <w:r>
        <w:t>countries,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shown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Figure</w:t>
      </w:r>
      <w:r>
        <w:rPr>
          <w:color w:val="0000FF"/>
        </w:rPr>
        <w:t>1</w:t>
      </w:r>
      <w:hyperlink w:anchor="_bookmark0" w:history="1">
        <w:r>
          <w:t>.</w:t>
        </w:r>
      </w:hyperlink>
    </w:p>
    <w:p w14:paraId="2033F8A5" w14:textId="38BA5F21" w:rsidR="00AD1DEE" w:rsidRDefault="00EE3A1B">
      <w:pPr>
        <w:pStyle w:val="BodyText"/>
        <w:spacing w:before="16" w:line="420" w:lineRule="auto"/>
        <w:ind w:left="120" w:right="287" w:firstLine="298"/>
      </w:pPr>
      <w:r>
        <w:t xml:space="preserve">This study contributes to the </w:t>
      </w:r>
      <w:r>
        <w:rPr>
          <w:spacing w:val="2"/>
        </w:rPr>
        <w:t xml:space="preserve">body </w:t>
      </w:r>
      <w:r>
        <w:t>of evidence on insurance and life expectancy in the following aspects. First, although the association between health insurance and life expectancy has been investigated in previous works[</w:t>
      </w:r>
      <w:hyperlink w:anchor="_bookmark32" w:history="1">
        <w:r>
          <w:rPr>
            <w:color w:val="0000FF"/>
          </w:rPr>
          <w:t>39</w:t>
        </w:r>
      </w:hyperlink>
      <w:r>
        <w:t>,</w:t>
      </w:r>
      <w:r>
        <w:rPr>
          <w:color w:val="0000FF"/>
        </w:rPr>
        <w:t>40</w:t>
      </w:r>
      <w:hyperlink w:anchor="_bookmark33" w:history="1">
        <w:r>
          <w:t>],</w:t>
        </w:r>
      </w:hyperlink>
      <w:r>
        <w:t xml:space="preserve"> few studies shed lights on the gains in life expectancy from increasing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percentage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compulsory</w:t>
      </w:r>
      <w:r>
        <w:rPr>
          <w:spacing w:val="-20"/>
        </w:rPr>
        <w:t xml:space="preserve"> </w:t>
      </w:r>
      <w:r>
        <w:t>health</w:t>
      </w:r>
      <w:r>
        <w:rPr>
          <w:spacing w:val="-20"/>
        </w:rPr>
        <w:t xml:space="preserve"> </w:t>
      </w:r>
      <w:r>
        <w:t>insurance</w:t>
      </w:r>
      <w:r>
        <w:rPr>
          <w:spacing w:val="-20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current</w:t>
      </w:r>
      <w:r>
        <w:rPr>
          <w:spacing w:val="-20"/>
        </w:rPr>
        <w:t xml:space="preserve"> </w:t>
      </w:r>
      <w:r>
        <w:t>health</w:t>
      </w:r>
      <w:r>
        <w:rPr>
          <w:spacing w:val="-20"/>
        </w:rPr>
        <w:t xml:space="preserve"> </w:t>
      </w:r>
      <w:r>
        <w:t>expenditure.</w:t>
      </w:r>
      <w:r>
        <w:rPr>
          <w:spacing w:val="-10"/>
        </w:rPr>
        <w:t xml:space="preserve"> </w:t>
      </w:r>
      <w:r>
        <w:t>Our</w:t>
      </w:r>
      <w:r>
        <w:rPr>
          <w:spacing w:val="-21"/>
        </w:rPr>
        <w:t xml:space="preserve"> </w:t>
      </w:r>
      <w:r>
        <w:t>study</w:t>
      </w:r>
      <w:r>
        <w:rPr>
          <w:spacing w:val="-20"/>
        </w:rPr>
        <w:t xml:space="preserve"> </w:t>
      </w:r>
      <w:r>
        <w:t>fills this</w:t>
      </w:r>
      <w:r>
        <w:rPr>
          <w:spacing w:val="-14"/>
        </w:rPr>
        <w:t xml:space="preserve"> </w:t>
      </w:r>
      <w:r>
        <w:t>research</w:t>
      </w:r>
      <w:r>
        <w:rPr>
          <w:spacing w:val="-12"/>
        </w:rPr>
        <w:t xml:space="preserve"> </w:t>
      </w:r>
      <w:r>
        <w:t>gap</w:t>
      </w:r>
      <w:r>
        <w:rPr>
          <w:spacing w:val="-14"/>
        </w:rPr>
        <w:t xml:space="preserve"> </w:t>
      </w:r>
      <w:r>
        <w:rPr>
          <w:spacing w:val="-3"/>
        </w:rPr>
        <w:t>by</w:t>
      </w:r>
      <w:r>
        <w:rPr>
          <w:spacing w:val="-12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country-level</w:t>
      </w:r>
      <w:r>
        <w:rPr>
          <w:spacing w:val="-12"/>
        </w:rPr>
        <w:t xml:space="preserve"> </w:t>
      </w:r>
      <w:r>
        <w:t>longitudinal</w:t>
      </w:r>
      <w:r>
        <w:rPr>
          <w:spacing w:val="-13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Second,</w:t>
      </w:r>
      <w:r>
        <w:rPr>
          <w:spacing w:val="-12"/>
        </w:rPr>
        <w:t xml:space="preserve"> </w:t>
      </w:r>
      <w:r>
        <w:t>empirical</w:t>
      </w:r>
      <w:r>
        <w:rPr>
          <w:spacing w:val="-13"/>
        </w:rPr>
        <w:t xml:space="preserve"> </w:t>
      </w:r>
      <w:r>
        <w:t>studies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insurance</w:t>
      </w:r>
      <w:r>
        <w:rPr>
          <w:spacing w:val="-13"/>
        </w:rPr>
        <w:t xml:space="preserve"> </w:t>
      </w:r>
      <w:r>
        <w:t>and life expectancy were confined to a specific country or region, such as the United States and Germany [</w:t>
      </w:r>
      <w:hyperlink w:anchor="_bookmark32" w:history="1">
        <w:r>
          <w:rPr>
            <w:color w:val="0000FF"/>
          </w:rPr>
          <w:t>39</w:t>
        </w:r>
      </w:hyperlink>
      <w:r>
        <w:t>,</w:t>
      </w:r>
      <w:hyperlink w:anchor="_bookmark33" w:history="1">
        <w:r>
          <w:rPr>
            <w:color w:val="0000FF"/>
          </w:rPr>
          <w:t>40</w:t>
        </w:r>
        <w:r>
          <w:t>].</w:t>
        </w:r>
      </w:hyperlink>
      <w:r>
        <w:rPr>
          <w:spacing w:val="-4"/>
        </w:rPr>
        <w:t xml:space="preserve"> </w:t>
      </w:r>
      <w:r>
        <w:t>Given</w:t>
      </w:r>
      <w:r>
        <w:rPr>
          <w:spacing w:val="-16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health</w:t>
      </w:r>
      <w:r>
        <w:rPr>
          <w:spacing w:val="-15"/>
        </w:rPr>
        <w:t xml:space="preserve"> </w:t>
      </w:r>
      <w:r>
        <w:t>insurance</w:t>
      </w:r>
      <w:r>
        <w:rPr>
          <w:spacing w:val="-15"/>
        </w:rPr>
        <w:t xml:space="preserve"> </w:t>
      </w:r>
      <w:r>
        <w:t>systems</w:t>
      </w:r>
      <w:r>
        <w:rPr>
          <w:spacing w:val="-15"/>
        </w:rPr>
        <w:t xml:space="preserve"> </w:t>
      </w:r>
      <w:r>
        <w:rPr>
          <w:spacing w:val="-3"/>
        </w:rPr>
        <w:t>vary</w:t>
      </w:r>
      <w:r>
        <w:rPr>
          <w:spacing w:val="-15"/>
        </w:rPr>
        <w:t xml:space="preserve"> </w:t>
      </w:r>
      <w:del w:id="78" w:author="ucheoma nwaozuru" w:date="2019-04-13T14:02:00Z">
        <w:r w:rsidDel="003163C3">
          <w:delText>substaintially</w:delText>
        </w:r>
      </w:del>
      <w:ins w:id="79" w:author="ucheoma nwaozuru" w:date="2019-04-13T14:02:00Z">
        <w:r w:rsidR="003163C3">
          <w:t>substantially</w:t>
        </w:r>
      </w:ins>
      <w:r>
        <w:rPr>
          <w:spacing w:val="-15"/>
        </w:rPr>
        <w:t xml:space="preserve"> </w:t>
      </w:r>
      <w:r>
        <w:t>across</w:t>
      </w:r>
      <w:r>
        <w:rPr>
          <w:spacing w:val="-16"/>
        </w:rPr>
        <w:t xml:space="preserve"> </w:t>
      </w:r>
      <w:r>
        <w:t>countries,</w:t>
      </w:r>
      <w:r>
        <w:rPr>
          <w:spacing w:val="-15"/>
        </w:rPr>
        <w:t xml:space="preserve"> </w:t>
      </w:r>
      <w:r>
        <w:t>more</w:t>
      </w:r>
      <w:r>
        <w:rPr>
          <w:spacing w:val="-15"/>
        </w:rPr>
        <w:t xml:space="preserve"> </w:t>
      </w:r>
      <w:r>
        <w:t>research</w:t>
      </w:r>
      <w:r>
        <w:rPr>
          <w:spacing w:val="-15"/>
        </w:rPr>
        <w:t xml:space="preserve"> </w:t>
      </w:r>
      <w:r>
        <w:t>is needed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examine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association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countries.</w:t>
      </w:r>
      <w:r>
        <w:rPr>
          <w:spacing w:val="8"/>
        </w:rPr>
        <w:t xml:space="preserve"> </w:t>
      </w:r>
      <w:r>
        <w:rPr>
          <w:spacing w:val="-9"/>
        </w:rP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knowledge,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 study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assess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compulsory</w:t>
      </w:r>
      <w:r>
        <w:rPr>
          <w:spacing w:val="-6"/>
        </w:rPr>
        <w:t xml:space="preserve"> </w:t>
      </w:r>
      <w:r>
        <w:t>health</w:t>
      </w:r>
      <w:r>
        <w:rPr>
          <w:spacing w:val="-5"/>
        </w:rPr>
        <w:t xml:space="preserve"> </w:t>
      </w:r>
      <w:del w:id="80" w:author="ucheoma nwaozuru" w:date="2019-04-13T14:02:00Z">
        <w:r w:rsidDel="003163C3">
          <w:delText>insuance</w:delText>
        </w:r>
      </w:del>
      <w:ins w:id="81" w:author="ucheoma nwaozuru" w:date="2019-04-13T14:02:00Z">
        <w:r w:rsidR="003163C3">
          <w:t>insurance</w:t>
        </w:r>
      </w:ins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life</w:t>
      </w:r>
      <w:r>
        <w:rPr>
          <w:spacing w:val="-6"/>
        </w:rPr>
        <w:t xml:space="preserve"> </w:t>
      </w:r>
      <w:r>
        <w:t>expectancy</w:t>
      </w:r>
      <w:r>
        <w:rPr>
          <w:spacing w:val="-5"/>
        </w:rPr>
        <w:t xml:space="preserve"> </w:t>
      </w:r>
      <w:r>
        <w:t>among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 countries.</w:t>
      </w:r>
    </w:p>
    <w:p w14:paraId="04D69B9A" w14:textId="60E03FB1" w:rsidR="00AD1DEE" w:rsidRDefault="00EE3A1B">
      <w:pPr>
        <w:pStyle w:val="BodyText"/>
        <w:spacing w:before="9" w:line="420" w:lineRule="auto"/>
        <w:ind w:left="113" w:right="257" w:firstLine="306"/>
        <w:jc w:val="both"/>
      </w:pPr>
      <w:r>
        <w:t>Our study had several limitations. First, the relationships between compulsory health insurance and</w:t>
      </w:r>
      <w:r>
        <w:rPr>
          <w:spacing w:val="-9"/>
        </w:rPr>
        <w:t xml:space="preserve"> </w:t>
      </w:r>
      <w:r>
        <w:t>life</w:t>
      </w:r>
      <w:r>
        <w:rPr>
          <w:spacing w:val="-8"/>
        </w:rPr>
        <w:t xml:space="preserve"> </w:t>
      </w:r>
      <w:r>
        <w:t>expectancy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rPr>
          <w:spacing w:val="2"/>
        </w:rPr>
        <w:t>be</w:t>
      </w:r>
      <w:r>
        <w:rPr>
          <w:spacing w:val="-9"/>
        </w:rPr>
        <w:t xml:space="preserve"> </w:t>
      </w:r>
      <w:r>
        <w:t>interpreted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causal</w:t>
      </w:r>
      <w:r>
        <w:rPr>
          <w:spacing w:val="-8"/>
        </w:rPr>
        <w:t xml:space="preserve"> </w:t>
      </w:r>
      <w:r>
        <w:t>effects</w:t>
      </w:r>
      <w:r>
        <w:rPr>
          <w:spacing w:val="-8"/>
        </w:rPr>
        <w:t xml:space="preserve"> </w:t>
      </w:r>
      <w:r>
        <w:t>du</w:t>
      </w:r>
      <w:ins w:id="82" w:author="ucheoma nwaozuru" w:date="2019-04-13T14:02:00Z">
        <w:r w:rsidR="003163C3">
          <w:t>e</w:t>
        </w:r>
      </w:ins>
      <w:del w:id="83" w:author="ucheoma nwaozuru" w:date="2019-04-13T14:02:00Z">
        <w:r w:rsidDel="003163C3">
          <w:delText>t</w:delText>
        </w:r>
      </w:del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observational</w:t>
      </w:r>
      <w:r>
        <w:rPr>
          <w:spacing w:val="-9"/>
        </w:rPr>
        <w:t xml:space="preserve"> </w:t>
      </w:r>
      <w:r>
        <w:rPr>
          <w:spacing w:val="-3"/>
        </w:rPr>
        <w:t xml:space="preserve">study. </w:t>
      </w:r>
      <w:r>
        <w:rPr>
          <w:spacing w:val="-9"/>
        </w:rPr>
        <w:t>To</w:t>
      </w:r>
      <w:r>
        <w:rPr>
          <w:spacing w:val="-25"/>
        </w:rPr>
        <w:t xml:space="preserve"> </w:t>
      </w:r>
      <w:r>
        <w:t>conduct</w:t>
      </w:r>
      <w:r>
        <w:rPr>
          <w:spacing w:val="-25"/>
        </w:rPr>
        <w:t xml:space="preserve"> </w:t>
      </w:r>
      <w:r>
        <w:t>causal</w:t>
      </w:r>
      <w:r>
        <w:rPr>
          <w:spacing w:val="-25"/>
        </w:rPr>
        <w:t xml:space="preserve"> </w:t>
      </w:r>
      <w:r>
        <w:t>inference</w:t>
      </w:r>
      <w:r>
        <w:rPr>
          <w:spacing w:val="-24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future</w:t>
      </w:r>
      <w:r>
        <w:rPr>
          <w:spacing w:val="-25"/>
        </w:rPr>
        <w:t xml:space="preserve"> </w:t>
      </w:r>
      <w:r>
        <w:t>studies,</w:t>
      </w:r>
      <w:r>
        <w:rPr>
          <w:spacing w:val="-25"/>
        </w:rPr>
        <w:t xml:space="preserve"> </w:t>
      </w:r>
      <w:r>
        <w:t>researcher</w:t>
      </w:r>
      <w:r>
        <w:rPr>
          <w:spacing w:val="-25"/>
        </w:rPr>
        <w:t xml:space="preserve"> </w:t>
      </w:r>
      <w:r>
        <w:t>can</w:t>
      </w:r>
      <w:r>
        <w:rPr>
          <w:spacing w:val="-24"/>
        </w:rPr>
        <w:t xml:space="preserve"> </w:t>
      </w:r>
      <w:r>
        <w:t>use</w:t>
      </w:r>
      <w:r>
        <w:rPr>
          <w:spacing w:val="-25"/>
        </w:rPr>
        <w:t xml:space="preserve"> </w:t>
      </w:r>
      <w:r>
        <w:t>quasi-experimental</w:t>
      </w:r>
      <w:r>
        <w:rPr>
          <w:spacing w:val="-25"/>
        </w:rPr>
        <w:t xml:space="preserve"> </w:t>
      </w:r>
      <w:r>
        <w:t>design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modern econometric</w:t>
      </w:r>
      <w:r>
        <w:rPr>
          <w:spacing w:val="-16"/>
        </w:rPr>
        <w:t xml:space="preserve"> </w:t>
      </w:r>
      <w:r>
        <w:t>models,</w:t>
      </w:r>
      <w:r>
        <w:rPr>
          <w:spacing w:val="-15"/>
        </w:rPr>
        <w:t xml:space="preserve"> </w:t>
      </w:r>
      <w:r>
        <w:t>such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instrumental</w:t>
      </w:r>
      <w:r>
        <w:rPr>
          <w:spacing w:val="-15"/>
        </w:rPr>
        <w:t xml:space="preserve"> </w:t>
      </w:r>
      <w:r>
        <w:t>variables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regression</w:t>
      </w:r>
      <w:r>
        <w:rPr>
          <w:spacing w:val="-15"/>
        </w:rPr>
        <w:t xml:space="preserve"> </w:t>
      </w:r>
      <w:r>
        <w:rPr>
          <w:spacing w:val="-3"/>
        </w:rPr>
        <w:t>discontinuity</w:t>
      </w:r>
      <w:r>
        <w:rPr>
          <w:spacing w:val="-15"/>
        </w:rPr>
        <w:t xml:space="preserve"> </w:t>
      </w:r>
      <w:r>
        <w:t>design,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explore</w:t>
      </w:r>
      <w:r>
        <w:rPr>
          <w:spacing w:val="-15"/>
        </w:rPr>
        <w:t xml:space="preserve"> </w:t>
      </w:r>
      <w:r>
        <w:t>the</w:t>
      </w:r>
    </w:p>
    <w:p w14:paraId="381C0543" w14:textId="77777777" w:rsidR="00AD1DEE" w:rsidRDefault="00AD1DEE">
      <w:pPr>
        <w:spacing w:line="420" w:lineRule="auto"/>
        <w:jc w:val="both"/>
        <w:sectPr w:rsidR="00AD1DEE">
          <w:pgSz w:w="12240" w:h="15840"/>
          <w:pgMar w:top="1500" w:right="1400" w:bottom="1320" w:left="1580" w:header="0" w:footer="1128" w:gutter="0"/>
          <w:cols w:space="720"/>
        </w:sectPr>
      </w:pPr>
    </w:p>
    <w:p w14:paraId="2602BC86" w14:textId="1853CA1C" w:rsidR="00AD1DEE" w:rsidRDefault="00EE3A1B">
      <w:pPr>
        <w:pStyle w:val="BodyText"/>
        <w:spacing w:before="216" w:line="420" w:lineRule="auto"/>
        <w:ind w:left="120" w:right="290"/>
        <w:jc w:val="both"/>
      </w:pPr>
      <w:r>
        <w:lastRenderedPageBreak/>
        <w:t xml:space="preserve">causal effects of compulsory health insurance scheme. Second, our results might </w:t>
      </w:r>
      <w:r>
        <w:rPr>
          <w:spacing w:val="2"/>
        </w:rPr>
        <w:t xml:space="preserve">be </w:t>
      </w:r>
      <w:r>
        <w:t xml:space="preserve">confounded </w:t>
      </w:r>
      <w:r>
        <w:rPr>
          <w:spacing w:val="-3"/>
        </w:rPr>
        <w:t xml:space="preserve">by </w:t>
      </w:r>
      <w:r>
        <w:t>unmeasured</w:t>
      </w:r>
      <w:r>
        <w:rPr>
          <w:spacing w:val="-27"/>
        </w:rPr>
        <w:t xml:space="preserve"> </w:t>
      </w:r>
      <w:r>
        <w:t>factors,</w:t>
      </w:r>
      <w:r>
        <w:rPr>
          <w:spacing w:val="-26"/>
        </w:rPr>
        <w:t xml:space="preserve"> </w:t>
      </w:r>
      <w:r>
        <w:t>including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sanitation</w:t>
      </w:r>
      <w:r>
        <w:rPr>
          <w:spacing w:val="-27"/>
        </w:rPr>
        <w:t xml:space="preserve"> </w:t>
      </w:r>
      <w:r>
        <w:t>facilities,</w:t>
      </w:r>
      <w:r>
        <w:rPr>
          <w:spacing w:val="-26"/>
        </w:rPr>
        <w:t xml:space="preserve"> </w:t>
      </w:r>
      <w:r>
        <w:t>water</w:t>
      </w:r>
      <w:r>
        <w:rPr>
          <w:spacing w:val="-26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air</w:t>
      </w:r>
      <w:r>
        <w:rPr>
          <w:spacing w:val="-26"/>
        </w:rPr>
        <w:t xml:space="preserve"> </w:t>
      </w:r>
      <w:r>
        <w:rPr>
          <w:spacing w:val="-4"/>
        </w:rPr>
        <w:t>quality,</w:t>
      </w:r>
      <w:r>
        <w:rPr>
          <w:spacing w:val="-27"/>
        </w:rPr>
        <w:t xml:space="preserve"> </w:t>
      </w:r>
      <w:r>
        <w:t>life</w:t>
      </w:r>
      <w:r>
        <w:rPr>
          <w:spacing w:val="-26"/>
        </w:rPr>
        <w:t xml:space="preserve"> </w:t>
      </w:r>
      <w:r>
        <w:t>style,</w:t>
      </w:r>
      <w:r>
        <w:rPr>
          <w:spacing w:val="-26"/>
        </w:rPr>
        <w:t xml:space="preserve"> </w:t>
      </w:r>
      <w:r>
        <w:t>medical</w:t>
      </w:r>
      <w:r>
        <w:rPr>
          <w:spacing w:val="-27"/>
        </w:rPr>
        <w:t xml:space="preserve"> </w:t>
      </w:r>
      <w:r>
        <w:t xml:space="preserve">resources and literacy level. Due to data </w:t>
      </w:r>
      <w:r>
        <w:rPr>
          <w:spacing w:val="-3"/>
        </w:rPr>
        <w:t xml:space="preserve">unavailability, we </w:t>
      </w:r>
      <w:r>
        <w:t>were unable to include these individual or regional level data in our analyses. Therefore, further research based on more comprehensive databases may provide</w:t>
      </w:r>
      <w:r>
        <w:rPr>
          <w:spacing w:val="-21"/>
        </w:rPr>
        <w:t xml:space="preserve"> </w:t>
      </w:r>
      <w:r>
        <w:t>more</w:t>
      </w:r>
      <w:r>
        <w:rPr>
          <w:spacing w:val="-21"/>
        </w:rPr>
        <w:t xml:space="preserve"> </w:t>
      </w:r>
      <w:r>
        <w:t>robust</w:t>
      </w:r>
      <w:r>
        <w:rPr>
          <w:spacing w:val="-20"/>
        </w:rPr>
        <w:t xml:space="preserve"> </w:t>
      </w:r>
      <w:r>
        <w:t>results.</w:t>
      </w:r>
      <w:r>
        <w:rPr>
          <w:spacing w:val="-12"/>
        </w:rPr>
        <w:t xml:space="preserve"> </w:t>
      </w:r>
      <w:r>
        <w:t>Third,</w:t>
      </w:r>
      <w:r>
        <w:rPr>
          <w:spacing w:val="-21"/>
        </w:rPr>
        <w:t xml:space="preserve"> </w:t>
      </w:r>
      <w:r>
        <w:t>although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association</w:t>
      </w:r>
      <w:r>
        <w:rPr>
          <w:spacing w:val="-20"/>
        </w:rPr>
        <w:t xml:space="preserve"> </w:t>
      </w:r>
      <w:r>
        <w:t>between</w:t>
      </w:r>
      <w:r>
        <w:rPr>
          <w:spacing w:val="-21"/>
        </w:rPr>
        <w:t xml:space="preserve"> </w:t>
      </w:r>
      <w:del w:id="84" w:author="ucheoma nwaozuru" w:date="2019-04-13T14:02:00Z">
        <w:r w:rsidDel="003163C3">
          <w:delText>complusory</w:delText>
        </w:r>
      </w:del>
      <w:ins w:id="85" w:author="ucheoma nwaozuru" w:date="2019-04-13T14:02:00Z">
        <w:r w:rsidR="003163C3">
          <w:t>compulsory</w:t>
        </w:r>
      </w:ins>
      <w:r>
        <w:rPr>
          <w:spacing w:val="-20"/>
        </w:rPr>
        <w:t xml:space="preserve"> </w:t>
      </w:r>
      <w:r>
        <w:t>health</w:t>
      </w:r>
      <w:r>
        <w:rPr>
          <w:spacing w:val="-21"/>
        </w:rPr>
        <w:t xml:space="preserve"> </w:t>
      </w:r>
      <w:r>
        <w:t>insurance</w:t>
      </w:r>
      <w:r>
        <w:rPr>
          <w:spacing w:val="-21"/>
        </w:rPr>
        <w:t xml:space="preserve"> </w:t>
      </w:r>
      <w:r>
        <w:t>and life</w:t>
      </w:r>
      <w:r>
        <w:rPr>
          <w:spacing w:val="8"/>
        </w:rPr>
        <w:t xml:space="preserve"> </w:t>
      </w:r>
      <w:r>
        <w:t>expectancy</w:t>
      </w:r>
      <w:r>
        <w:rPr>
          <w:spacing w:val="8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unveiled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rPr>
          <w:spacing w:val="-4"/>
        </w:rPr>
        <w:t>study,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underlying</w:t>
      </w:r>
      <w:r>
        <w:rPr>
          <w:spacing w:val="8"/>
        </w:rPr>
        <w:t xml:space="preserve"> </w:t>
      </w:r>
      <w:r>
        <w:t>mechanisms</w:t>
      </w:r>
      <w:r>
        <w:rPr>
          <w:spacing w:val="8"/>
        </w:rPr>
        <w:t xml:space="preserve"> </w:t>
      </w:r>
      <w:r>
        <w:t>remain</w:t>
      </w:r>
      <w:r>
        <w:rPr>
          <w:spacing w:val="8"/>
        </w:rPr>
        <w:t xml:space="preserve"> </w:t>
      </w:r>
      <w:r>
        <w:t>unclear.</w:t>
      </w:r>
    </w:p>
    <w:p w14:paraId="52072AB5" w14:textId="77777777" w:rsidR="00AD1DEE" w:rsidRDefault="00AD1DEE">
      <w:pPr>
        <w:pStyle w:val="BodyText"/>
        <w:spacing w:before="1"/>
        <w:rPr>
          <w:sz w:val="32"/>
        </w:rPr>
      </w:pPr>
    </w:p>
    <w:p w14:paraId="77FE4D46" w14:textId="77777777" w:rsidR="00AD1DEE" w:rsidRDefault="00EE3A1B">
      <w:pPr>
        <w:pStyle w:val="Heading1"/>
        <w:numPr>
          <w:ilvl w:val="0"/>
          <w:numId w:val="2"/>
        </w:numPr>
        <w:tabs>
          <w:tab w:val="left" w:pos="414"/>
        </w:tabs>
        <w:ind w:left="413"/>
      </w:pPr>
      <w:bookmarkStart w:id="86" w:name="Conclusion"/>
      <w:bookmarkEnd w:id="86"/>
      <w:r>
        <w:t>Conclusion</w:t>
      </w:r>
    </w:p>
    <w:p w14:paraId="71E7695E" w14:textId="77777777" w:rsidR="00AD1DEE" w:rsidRDefault="00AD1DEE">
      <w:pPr>
        <w:pStyle w:val="BodyText"/>
        <w:spacing w:before="9"/>
        <w:rPr>
          <w:b/>
          <w:sz w:val="30"/>
        </w:rPr>
      </w:pPr>
    </w:p>
    <w:p w14:paraId="55C22D90" w14:textId="6ACC283B" w:rsidR="00AD1DEE" w:rsidRDefault="00EE3A1B">
      <w:pPr>
        <w:pStyle w:val="BodyText"/>
        <w:spacing w:before="1" w:line="420" w:lineRule="auto"/>
        <w:ind w:left="113" w:right="295" w:firstLine="306"/>
        <w:jc w:val="both"/>
      </w:pPr>
      <w:r>
        <w:t xml:space="preserve">This study </w:t>
      </w:r>
      <w:del w:id="87" w:author="ucheoma nwaozuru" w:date="2019-04-13T14:02:00Z">
        <w:r w:rsidDel="003163C3">
          <w:delText>demostrates</w:delText>
        </w:r>
      </w:del>
      <w:ins w:id="88" w:author="ucheoma nwaozuru" w:date="2019-04-13T14:02:00Z">
        <w:r w:rsidR="003163C3">
          <w:t>demonstrates</w:t>
        </w:r>
      </w:ins>
      <w:r>
        <w:t xml:space="preserve"> that in the period 2000-2016, compulsory health insurance is associated with life expectancy in 184 countries. Increasing the compulsory health insurance as percentage of CHE may </w:t>
      </w:r>
      <w:r>
        <w:rPr>
          <w:spacing w:val="-3"/>
        </w:rPr>
        <w:t xml:space="preserve">improve </w:t>
      </w:r>
      <w:r>
        <w:t xml:space="preserve">life expectancy and should </w:t>
      </w:r>
      <w:r>
        <w:rPr>
          <w:spacing w:val="2"/>
        </w:rPr>
        <w:t xml:space="preserve">be </w:t>
      </w:r>
      <w:r>
        <w:t xml:space="preserve">considered as a </w:t>
      </w:r>
      <w:r>
        <w:rPr>
          <w:spacing w:val="-4"/>
        </w:rPr>
        <w:t xml:space="preserve">way </w:t>
      </w:r>
      <w:r>
        <w:t xml:space="preserve">of improving population health for </w:t>
      </w:r>
      <w:r>
        <w:rPr>
          <w:spacing w:val="-3"/>
        </w:rPr>
        <w:t xml:space="preserve">low </w:t>
      </w:r>
      <w:r>
        <w:t>and low-mid income countries.</w:t>
      </w:r>
    </w:p>
    <w:p w14:paraId="155AD53E" w14:textId="77777777" w:rsidR="00AD1DEE" w:rsidRDefault="00AD1DEE">
      <w:pPr>
        <w:pStyle w:val="BodyText"/>
        <w:spacing w:before="10"/>
        <w:rPr>
          <w:sz w:val="31"/>
        </w:rPr>
      </w:pPr>
    </w:p>
    <w:p w14:paraId="58B35C86" w14:textId="77777777" w:rsidR="00AD1DEE" w:rsidRDefault="00EE3A1B">
      <w:pPr>
        <w:pStyle w:val="Heading1"/>
        <w:ind w:firstLine="0"/>
      </w:pPr>
      <w:bookmarkStart w:id="89" w:name="Acknowledgements"/>
      <w:bookmarkEnd w:id="89"/>
      <w:r>
        <w:t>Acknowledgements</w:t>
      </w:r>
    </w:p>
    <w:p w14:paraId="73F178F0" w14:textId="77777777" w:rsidR="00AD1DEE" w:rsidRDefault="00AD1DEE">
      <w:pPr>
        <w:pStyle w:val="BodyText"/>
        <w:spacing w:before="9"/>
        <w:rPr>
          <w:b/>
          <w:sz w:val="30"/>
        </w:rPr>
      </w:pPr>
    </w:p>
    <w:p w14:paraId="11B97D7C" w14:textId="77777777" w:rsidR="00AD1DEE" w:rsidRDefault="00EE3A1B">
      <w:pPr>
        <w:pStyle w:val="BodyText"/>
        <w:spacing w:line="420" w:lineRule="auto"/>
        <w:ind w:left="120" w:right="298" w:firstLine="298"/>
        <w:jc w:val="both"/>
      </w:pPr>
      <w:r>
        <w:t>We thank the WHO and the World Bank for making the data used in this study publicly available for researchers.</w:t>
      </w:r>
    </w:p>
    <w:p w14:paraId="140FBFE9" w14:textId="77777777" w:rsidR="00AD1DEE" w:rsidRDefault="00AD1DEE">
      <w:pPr>
        <w:pStyle w:val="BodyText"/>
        <w:spacing w:before="9"/>
        <w:rPr>
          <w:sz w:val="31"/>
        </w:rPr>
      </w:pPr>
    </w:p>
    <w:p w14:paraId="3B421A86" w14:textId="77777777" w:rsidR="00AD1DEE" w:rsidRDefault="00EE3A1B">
      <w:pPr>
        <w:pStyle w:val="Heading1"/>
        <w:ind w:firstLine="0"/>
      </w:pPr>
      <w:bookmarkStart w:id="90" w:name="Funding"/>
      <w:bookmarkEnd w:id="90"/>
      <w:r>
        <w:rPr>
          <w:spacing w:val="-4"/>
        </w:rPr>
        <w:t>Funding</w:t>
      </w:r>
    </w:p>
    <w:p w14:paraId="72004817" w14:textId="77777777" w:rsidR="00AD1DEE" w:rsidRDefault="00AD1DEE">
      <w:pPr>
        <w:pStyle w:val="BodyText"/>
        <w:spacing w:before="9"/>
        <w:rPr>
          <w:b/>
          <w:sz w:val="30"/>
        </w:rPr>
      </w:pPr>
      <w:bookmarkStart w:id="91" w:name="_GoBack"/>
      <w:bookmarkEnd w:id="91"/>
    </w:p>
    <w:p w14:paraId="0FDA8A27" w14:textId="77777777" w:rsidR="00AD1DEE" w:rsidRDefault="00EE3A1B">
      <w:pPr>
        <w:pStyle w:val="BodyText"/>
        <w:spacing w:before="1"/>
        <w:ind w:left="419"/>
      </w:pPr>
      <w:r>
        <w:t>None.</w:t>
      </w:r>
    </w:p>
    <w:p w14:paraId="4DF2ADF1" w14:textId="77777777" w:rsidR="00AD1DEE" w:rsidRDefault="00AD1DEE">
      <w:pPr>
        <w:pStyle w:val="BodyText"/>
        <w:rPr>
          <w:sz w:val="28"/>
        </w:rPr>
      </w:pPr>
    </w:p>
    <w:p w14:paraId="7207E418" w14:textId="77777777" w:rsidR="00AD1DEE" w:rsidRDefault="00EE3A1B">
      <w:pPr>
        <w:pStyle w:val="Heading1"/>
        <w:spacing w:before="211"/>
        <w:ind w:firstLine="0"/>
      </w:pPr>
      <w:bookmarkStart w:id="92" w:name="Availability_of_data_and_materials"/>
      <w:bookmarkEnd w:id="92"/>
      <w:r>
        <w:t>Availability of data and materials</w:t>
      </w:r>
    </w:p>
    <w:p w14:paraId="33C65BFD" w14:textId="77777777" w:rsidR="00AD1DEE" w:rsidRDefault="00AD1DEE">
      <w:pPr>
        <w:pStyle w:val="BodyText"/>
        <w:spacing w:before="7"/>
        <w:rPr>
          <w:b/>
          <w:sz w:val="27"/>
        </w:rPr>
      </w:pPr>
    </w:p>
    <w:p w14:paraId="5BC3C8B5" w14:textId="77777777" w:rsidR="00AD1DEE" w:rsidRDefault="00EE3A1B">
      <w:pPr>
        <w:pStyle w:val="BodyText"/>
        <w:spacing w:before="1" w:line="369" w:lineRule="auto"/>
        <w:ind w:left="113" w:right="271" w:firstLine="306"/>
        <w:jc w:val="both"/>
      </w:pPr>
      <w:r>
        <w:rPr>
          <w:w w:val="95"/>
        </w:rPr>
        <w:t>All</w:t>
      </w:r>
      <w:r>
        <w:rPr>
          <w:spacing w:val="-28"/>
          <w:w w:val="95"/>
        </w:rPr>
        <w:t xml:space="preserve"> </w:t>
      </w:r>
      <w:r>
        <w:rPr>
          <w:w w:val="95"/>
        </w:rPr>
        <w:t>data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associated</w:t>
      </w:r>
      <w:r>
        <w:rPr>
          <w:spacing w:val="-27"/>
          <w:w w:val="95"/>
        </w:rPr>
        <w:t xml:space="preserve"> </w:t>
      </w:r>
      <w:r>
        <w:rPr>
          <w:w w:val="95"/>
        </w:rPr>
        <w:t>R</w:t>
      </w:r>
      <w:r>
        <w:rPr>
          <w:spacing w:val="-28"/>
          <w:w w:val="95"/>
        </w:rPr>
        <w:t xml:space="preserve"> </w:t>
      </w:r>
      <w:r>
        <w:rPr>
          <w:w w:val="95"/>
        </w:rPr>
        <w:t>code</w:t>
      </w:r>
      <w:r>
        <w:rPr>
          <w:spacing w:val="-27"/>
          <w:w w:val="95"/>
        </w:rPr>
        <w:t xml:space="preserve"> </w:t>
      </w:r>
      <w:r>
        <w:rPr>
          <w:w w:val="95"/>
        </w:rPr>
        <w:t>are</w:t>
      </w:r>
      <w:r>
        <w:rPr>
          <w:spacing w:val="-28"/>
          <w:w w:val="95"/>
        </w:rPr>
        <w:t xml:space="preserve"> </w:t>
      </w:r>
      <w:r>
        <w:rPr>
          <w:w w:val="95"/>
        </w:rPr>
        <w:t>public</w:t>
      </w:r>
      <w:r>
        <w:rPr>
          <w:spacing w:val="-27"/>
          <w:w w:val="95"/>
        </w:rPr>
        <w:t xml:space="preserve"> </w:t>
      </w:r>
      <w:r>
        <w:rPr>
          <w:w w:val="95"/>
        </w:rPr>
        <w:t>available</w:t>
      </w:r>
      <w:r>
        <w:rPr>
          <w:spacing w:val="-28"/>
          <w:w w:val="95"/>
        </w:rPr>
        <w:t xml:space="preserve"> </w:t>
      </w:r>
      <w:r>
        <w:rPr>
          <w:w w:val="95"/>
        </w:rPr>
        <w:t>at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GitHub</w:t>
      </w:r>
      <w:r>
        <w:rPr>
          <w:spacing w:val="-27"/>
          <w:w w:val="95"/>
        </w:rPr>
        <w:t xml:space="preserve"> </w:t>
      </w:r>
      <w:r>
        <w:rPr>
          <w:w w:val="95"/>
        </w:rPr>
        <w:t>repository</w:t>
      </w:r>
      <w:r>
        <w:rPr>
          <w:spacing w:val="-28"/>
          <w:w w:val="95"/>
        </w:rPr>
        <w:t xml:space="preserve"> </w:t>
      </w:r>
      <w:r>
        <w:rPr>
          <w:rFonts w:ascii="Arial Black"/>
          <w:w w:val="95"/>
        </w:rPr>
        <w:t>caimiao0714/GHRP-UHC</w:t>
      </w:r>
      <w:r>
        <w:rPr>
          <w:w w:val="95"/>
        </w:rPr>
        <w:t xml:space="preserve">, </w:t>
      </w:r>
      <w:r>
        <w:t xml:space="preserve">which can </w:t>
      </w:r>
      <w:r>
        <w:rPr>
          <w:spacing w:val="2"/>
        </w:rPr>
        <w:t xml:space="preserve">be </w:t>
      </w:r>
      <w:r>
        <w:t>accessed</w:t>
      </w:r>
      <w:r>
        <w:rPr>
          <w:spacing w:val="6"/>
        </w:rPr>
        <w:t xml:space="preserve"> </w:t>
      </w:r>
      <w:r>
        <w:t>at</w:t>
      </w:r>
      <w:r>
        <w:rPr>
          <w:color w:val="0000FF"/>
        </w:rPr>
        <w:t>h</w:t>
      </w:r>
      <w:hyperlink r:id="rId20">
        <w:r>
          <w:rPr>
            <w:color w:val="0000FF"/>
          </w:rPr>
          <w:t>ttps://github.com/caimiao0714/GHRP-UHC</w:t>
        </w:r>
        <w:r>
          <w:t>.</w:t>
        </w:r>
      </w:hyperlink>
    </w:p>
    <w:p w14:paraId="00F7B2C1" w14:textId="77777777" w:rsidR="00AD1DEE" w:rsidRDefault="00AD1DEE">
      <w:pPr>
        <w:pStyle w:val="BodyText"/>
        <w:spacing w:before="10"/>
        <w:rPr>
          <w:sz w:val="35"/>
        </w:rPr>
      </w:pPr>
    </w:p>
    <w:p w14:paraId="39915847" w14:textId="77777777" w:rsidR="00AD1DEE" w:rsidRDefault="00EE3A1B">
      <w:pPr>
        <w:pStyle w:val="Heading1"/>
        <w:ind w:firstLine="0"/>
      </w:pPr>
      <w:bookmarkStart w:id="93" w:name="References"/>
      <w:bookmarkEnd w:id="93"/>
      <w:r>
        <w:t>References</w:t>
      </w:r>
    </w:p>
    <w:p w14:paraId="17F45E2F" w14:textId="77777777" w:rsidR="00AD1DEE" w:rsidRDefault="00AD1DEE">
      <w:pPr>
        <w:pStyle w:val="BodyText"/>
        <w:spacing w:before="10"/>
        <w:rPr>
          <w:b/>
          <w:sz w:val="30"/>
        </w:rPr>
      </w:pPr>
    </w:p>
    <w:p w14:paraId="14CDED78" w14:textId="77777777" w:rsidR="00AD1DEE" w:rsidRDefault="00EE3A1B">
      <w:pPr>
        <w:pStyle w:val="ListParagraph"/>
        <w:numPr>
          <w:ilvl w:val="0"/>
          <w:numId w:val="1"/>
        </w:numPr>
        <w:tabs>
          <w:tab w:val="left" w:pos="663"/>
        </w:tabs>
        <w:spacing w:before="0" w:line="420" w:lineRule="auto"/>
        <w:ind w:right="358" w:firstLine="299"/>
        <w:jc w:val="both"/>
        <w:rPr>
          <w:sz w:val="20"/>
        </w:rPr>
      </w:pPr>
      <w:bookmarkStart w:id="94" w:name="_bookmark4"/>
      <w:bookmarkEnd w:id="94"/>
      <w:r>
        <w:rPr>
          <w:sz w:val="20"/>
        </w:rPr>
        <w:t>Statista.</w:t>
      </w:r>
      <w:r>
        <w:rPr>
          <w:spacing w:val="-16"/>
          <w:sz w:val="20"/>
        </w:rPr>
        <w:t xml:space="preserve"> </w:t>
      </w:r>
      <w:r>
        <w:rPr>
          <w:sz w:val="20"/>
        </w:rPr>
        <w:t>Life</w:t>
      </w:r>
      <w:r>
        <w:rPr>
          <w:spacing w:val="-25"/>
          <w:sz w:val="20"/>
        </w:rPr>
        <w:t xml:space="preserve"> </w:t>
      </w:r>
      <w:r>
        <w:rPr>
          <w:sz w:val="20"/>
        </w:rPr>
        <w:t>expectancy</w:t>
      </w:r>
      <w:r>
        <w:rPr>
          <w:spacing w:val="-24"/>
          <w:sz w:val="20"/>
        </w:rPr>
        <w:t xml:space="preserve"> </w:t>
      </w:r>
      <w:r>
        <w:rPr>
          <w:spacing w:val="-3"/>
          <w:sz w:val="20"/>
        </w:rPr>
        <w:t>by</w:t>
      </w:r>
      <w:r>
        <w:rPr>
          <w:spacing w:val="-24"/>
          <w:sz w:val="20"/>
        </w:rPr>
        <w:t xml:space="preserve"> </w:t>
      </w:r>
      <w:r>
        <w:rPr>
          <w:sz w:val="20"/>
        </w:rPr>
        <w:t>continent</w:t>
      </w:r>
      <w:r>
        <w:rPr>
          <w:spacing w:val="-24"/>
          <w:sz w:val="20"/>
        </w:rPr>
        <w:t xml:space="preserve"> </w:t>
      </w:r>
      <w:r>
        <w:rPr>
          <w:sz w:val="20"/>
        </w:rPr>
        <w:t>2018.</w:t>
      </w:r>
      <w:r>
        <w:rPr>
          <w:spacing w:val="-16"/>
          <w:sz w:val="20"/>
        </w:rPr>
        <w:t xml:space="preserve"> </w:t>
      </w:r>
      <w:r>
        <w:rPr>
          <w:sz w:val="20"/>
        </w:rPr>
        <w:t>2018.</w:t>
      </w:r>
      <w:r>
        <w:rPr>
          <w:color w:val="0000FF"/>
          <w:sz w:val="20"/>
        </w:rPr>
        <w:t>h</w:t>
      </w:r>
      <w:hyperlink r:id="rId21">
        <w:r>
          <w:rPr>
            <w:color w:val="0000FF"/>
            <w:sz w:val="20"/>
          </w:rPr>
          <w:t>ttps://www.statista.com/statistics/270861/</w:t>
        </w:r>
      </w:hyperlink>
      <w:hyperlink r:id="rId22">
        <w:r>
          <w:rPr>
            <w:color w:val="0000FF"/>
            <w:sz w:val="20"/>
          </w:rPr>
          <w:t xml:space="preserve"> life-expectancy-by-continent/</w:t>
        </w:r>
      </w:hyperlink>
      <w:r>
        <w:rPr>
          <w:sz w:val="20"/>
        </w:rPr>
        <w:t>. Accessed 20 Mar</w:t>
      </w:r>
      <w:r>
        <w:rPr>
          <w:spacing w:val="33"/>
          <w:sz w:val="20"/>
        </w:rPr>
        <w:t xml:space="preserve"> </w:t>
      </w:r>
      <w:r>
        <w:rPr>
          <w:sz w:val="20"/>
        </w:rPr>
        <w:t>2019.</w:t>
      </w:r>
    </w:p>
    <w:p w14:paraId="3B1BD781" w14:textId="77777777" w:rsidR="00AD1DEE" w:rsidRDefault="00EE3A1B">
      <w:pPr>
        <w:pStyle w:val="ListParagraph"/>
        <w:numPr>
          <w:ilvl w:val="0"/>
          <w:numId w:val="1"/>
        </w:numPr>
        <w:tabs>
          <w:tab w:val="left" w:pos="661"/>
        </w:tabs>
        <w:spacing w:line="420" w:lineRule="auto"/>
        <w:ind w:right="296" w:firstLine="299"/>
        <w:jc w:val="both"/>
        <w:rPr>
          <w:sz w:val="20"/>
        </w:rPr>
      </w:pPr>
      <w:bookmarkStart w:id="95" w:name="_bookmark5"/>
      <w:bookmarkEnd w:id="95"/>
      <w:proofErr w:type="spellStart"/>
      <w:r>
        <w:rPr>
          <w:sz w:val="20"/>
        </w:rPr>
        <w:t>Bor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J,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Herbst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AJ,</w:t>
      </w:r>
      <w:r>
        <w:rPr>
          <w:spacing w:val="-6"/>
          <w:sz w:val="20"/>
        </w:rPr>
        <w:t xml:space="preserve"> </w:t>
      </w:r>
      <w:r>
        <w:rPr>
          <w:sz w:val="20"/>
        </w:rPr>
        <w:t>Newell</w:t>
      </w:r>
      <w:r>
        <w:rPr>
          <w:spacing w:val="-6"/>
          <w:sz w:val="20"/>
        </w:rPr>
        <w:t xml:space="preserve"> </w:t>
      </w:r>
      <w:r>
        <w:rPr>
          <w:sz w:val="20"/>
        </w:rPr>
        <w:t>M-L,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Bärnighausen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T.</w:t>
      </w:r>
      <w:r>
        <w:rPr>
          <w:spacing w:val="-6"/>
          <w:sz w:val="20"/>
        </w:rPr>
        <w:t xml:space="preserve"> </w:t>
      </w:r>
      <w:r>
        <w:rPr>
          <w:sz w:val="20"/>
        </w:rPr>
        <w:t>Increases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adult</w:t>
      </w:r>
      <w:r>
        <w:rPr>
          <w:spacing w:val="-6"/>
          <w:sz w:val="20"/>
        </w:rPr>
        <w:t xml:space="preserve"> </w:t>
      </w:r>
      <w:r>
        <w:rPr>
          <w:sz w:val="20"/>
        </w:rPr>
        <w:t>life</w:t>
      </w:r>
      <w:r>
        <w:rPr>
          <w:spacing w:val="-7"/>
          <w:sz w:val="20"/>
        </w:rPr>
        <w:t xml:space="preserve"> </w:t>
      </w:r>
      <w:r>
        <w:rPr>
          <w:sz w:val="20"/>
        </w:rPr>
        <w:t>expectancy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rural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south </w:t>
      </w:r>
      <w:proofErr w:type="spellStart"/>
      <w:r>
        <w:rPr>
          <w:sz w:val="20"/>
        </w:rPr>
        <w:t>africa</w:t>
      </w:r>
      <w:proofErr w:type="spellEnd"/>
      <w:r>
        <w:rPr>
          <w:sz w:val="20"/>
        </w:rPr>
        <w:t xml:space="preserve">: </w:t>
      </w:r>
      <w:r>
        <w:rPr>
          <w:spacing w:val="-3"/>
          <w:sz w:val="20"/>
        </w:rPr>
        <w:t xml:space="preserve">Valuing </w:t>
      </w:r>
      <w:r>
        <w:rPr>
          <w:sz w:val="20"/>
        </w:rPr>
        <w:t xml:space="preserve">the scale-up of </w:t>
      </w:r>
      <w:proofErr w:type="spellStart"/>
      <w:r>
        <w:rPr>
          <w:sz w:val="20"/>
        </w:rPr>
        <w:t>hiv</w:t>
      </w:r>
      <w:proofErr w:type="spellEnd"/>
      <w:r>
        <w:rPr>
          <w:sz w:val="20"/>
        </w:rPr>
        <w:t xml:space="preserve"> treatment. Science.</w:t>
      </w:r>
      <w:r>
        <w:rPr>
          <w:spacing w:val="20"/>
          <w:sz w:val="20"/>
        </w:rPr>
        <w:t xml:space="preserve"> </w:t>
      </w:r>
      <w:proofErr w:type="gramStart"/>
      <w:r>
        <w:rPr>
          <w:sz w:val="20"/>
        </w:rPr>
        <w:t>2013;339:961</w:t>
      </w:r>
      <w:proofErr w:type="gramEnd"/>
      <w:r>
        <w:rPr>
          <w:sz w:val="20"/>
        </w:rPr>
        <w:t>–5.</w:t>
      </w:r>
    </w:p>
    <w:p w14:paraId="36275192" w14:textId="77777777" w:rsidR="00AD1DEE" w:rsidRDefault="00AD1DEE">
      <w:pPr>
        <w:spacing w:line="420" w:lineRule="auto"/>
        <w:jc w:val="both"/>
        <w:rPr>
          <w:sz w:val="20"/>
        </w:rPr>
        <w:sectPr w:rsidR="00AD1DEE">
          <w:pgSz w:w="12240" w:h="15840"/>
          <w:pgMar w:top="1500" w:right="1400" w:bottom="1320" w:left="1580" w:header="0" w:footer="1128" w:gutter="0"/>
          <w:cols w:space="720"/>
        </w:sectPr>
      </w:pPr>
    </w:p>
    <w:p w14:paraId="1D71227C" w14:textId="77777777" w:rsidR="00AD1DEE" w:rsidRDefault="00EE3A1B">
      <w:pPr>
        <w:pStyle w:val="ListParagraph"/>
        <w:numPr>
          <w:ilvl w:val="0"/>
          <w:numId w:val="1"/>
        </w:numPr>
        <w:tabs>
          <w:tab w:val="left" w:pos="660"/>
        </w:tabs>
        <w:spacing w:before="216" w:line="420" w:lineRule="auto"/>
        <w:ind w:right="299" w:firstLine="299"/>
        <w:jc w:val="both"/>
        <w:rPr>
          <w:sz w:val="20"/>
        </w:rPr>
      </w:pPr>
      <w:bookmarkStart w:id="96" w:name="_bookmark6"/>
      <w:bookmarkEnd w:id="96"/>
      <w:r>
        <w:rPr>
          <w:sz w:val="20"/>
        </w:rPr>
        <w:lastRenderedPageBreak/>
        <w:t>Mathers</w:t>
      </w:r>
      <w:r>
        <w:rPr>
          <w:spacing w:val="-4"/>
          <w:sz w:val="20"/>
        </w:rPr>
        <w:t xml:space="preserve"> </w:t>
      </w:r>
      <w:r>
        <w:rPr>
          <w:sz w:val="20"/>
        </w:rPr>
        <w:t>CD,</w:t>
      </w:r>
      <w:r>
        <w:rPr>
          <w:spacing w:val="-3"/>
          <w:sz w:val="20"/>
        </w:rPr>
        <w:t xml:space="preserve"> </w:t>
      </w:r>
      <w:r>
        <w:rPr>
          <w:sz w:val="20"/>
        </w:rPr>
        <w:t>Stevens</w:t>
      </w:r>
      <w:r>
        <w:rPr>
          <w:spacing w:val="-3"/>
          <w:sz w:val="20"/>
        </w:rPr>
        <w:t xml:space="preserve"> </w:t>
      </w:r>
      <w:r>
        <w:rPr>
          <w:sz w:val="20"/>
        </w:rPr>
        <w:t>GA,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Boerma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T,</w:t>
      </w:r>
      <w:r>
        <w:rPr>
          <w:spacing w:val="-3"/>
          <w:sz w:val="20"/>
        </w:rPr>
        <w:t xml:space="preserve"> </w:t>
      </w:r>
      <w:r>
        <w:rPr>
          <w:sz w:val="20"/>
        </w:rPr>
        <w:t>White</w:t>
      </w:r>
      <w:r>
        <w:rPr>
          <w:spacing w:val="-4"/>
          <w:sz w:val="20"/>
        </w:rPr>
        <w:t xml:space="preserve"> </w:t>
      </w:r>
      <w:r>
        <w:rPr>
          <w:sz w:val="20"/>
        </w:rPr>
        <w:t>RA,</w:t>
      </w:r>
      <w:r>
        <w:rPr>
          <w:spacing w:val="-3"/>
          <w:sz w:val="20"/>
        </w:rPr>
        <w:t xml:space="preserve"> Tobias</w:t>
      </w:r>
      <w:r>
        <w:rPr>
          <w:spacing w:val="-4"/>
          <w:sz w:val="20"/>
        </w:rPr>
        <w:t xml:space="preserve"> </w:t>
      </w:r>
      <w:r>
        <w:rPr>
          <w:sz w:val="20"/>
        </w:rPr>
        <w:t>MI.</w:t>
      </w:r>
      <w:r>
        <w:rPr>
          <w:spacing w:val="-3"/>
          <w:sz w:val="20"/>
        </w:rPr>
        <w:t xml:space="preserve"> </w:t>
      </w:r>
      <w:r>
        <w:rPr>
          <w:sz w:val="20"/>
        </w:rPr>
        <w:t>Causes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4"/>
          <w:sz w:val="20"/>
        </w:rPr>
        <w:t xml:space="preserve"> </w:t>
      </w:r>
      <w:r>
        <w:rPr>
          <w:sz w:val="20"/>
        </w:rPr>
        <w:t>increases</w:t>
      </w:r>
      <w:r>
        <w:rPr>
          <w:spacing w:val="-3"/>
          <w:sz w:val="20"/>
        </w:rPr>
        <w:t xml:space="preserve"> </w:t>
      </w:r>
      <w:r>
        <w:rPr>
          <w:sz w:val="20"/>
        </w:rPr>
        <w:t>in older age life expectancy. The Lancet.</w:t>
      </w:r>
      <w:r>
        <w:rPr>
          <w:spacing w:val="30"/>
          <w:sz w:val="20"/>
        </w:rPr>
        <w:t xml:space="preserve"> </w:t>
      </w:r>
      <w:proofErr w:type="gramStart"/>
      <w:r>
        <w:rPr>
          <w:sz w:val="20"/>
        </w:rPr>
        <w:t>2015;385:540</w:t>
      </w:r>
      <w:proofErr w:type="gramEnd"/>
      <w:r>
        <w:rPr>
          <w:sz w:val="20"/>
        </w:rPr>
        <w:t>–8.</w:t>
      </w:r>
    </w:p>
    <w:p w14:paraId="1844BDB9" w14:textId="77777777" w:rsidR="00AD1DEE" w:rsidRDefault="00EE3A1B">
      <w:pPr>
        <w:pStyle w:val="ListParagraph"/>
        <w:numPr>
          <w:ilvl w:val="0"/>
          <w:numId w:val="1"/>
        </w:numPr>
        <w:tabs>
          <w:tab w:val="left" w:pos="681"/>
        </w:tabs>
        <w:spacing w:line="420" w:lineRule="auto"/>
        <w:ind w:right="299" w:firstLine="299"/>
        <w:jc w:val="both"/>
        <w:rPr>
          <w:sz w:val="20"/>
        </w:rPr>
      </w:pPr>
      <w:bookmarkStart w:id="97" w:name="_bookmark7"/>
      <w:bookmarkEnd w:id="97"/>
      <w:r>
        <w:rPr>
          <w:spacing w:val="-4"/>
          <w:sz w:val="20"/>
        </w:rPr>
        <w:t xml:space="preserve">World </w:t>
      </w:r>
      <w:r>
        <w:rPr>
          <w:sz w:val="20"/>
        </w:rPr>
        <w:t xml:space="preserve">Health Organization. Management of Substance Abuse Unit. Global status report on alcohol and health, 2018. </w:t>
      </w:r>
      <w:r>
        <w:rPr>
          <w:spacing w:val="-4"/>
          <w:sz w:val="20"/>
        </w:rPr>
        <w:t xml:space="preserve">World </w:t>
      </w:r>
      <w:r>
        <w:rPr>
          <w:sz w:val="20"/>
        </w:rPr>
        <w:t>Health Organization;</w:t>
      </w:r>
      <w:r>
        <w:rPr>
          <w:spacing w:val="34"/>
          <w:sz w:val="20"/>
        </w:rPr>
        <w:t xml:space="preserve"> </w:t>
      </w:r>
      <w:r>
        <w:rPr>
          <w:sz w:val="20"/>
        </w:rPr>
        <w:t>2018.</w:t>
      </w:r>
    </w:p>
    <w:p w14:paraId="202F3169" w14:textId="77777777" w:rsidR="00AD1DEE" w:rsidRDefault="00EE3A1B">
      <w:pPr>
        <w:pStyle w:val="ListParagraph"/>
        <w:numPr>
          <w:ilvl w:val="0"/>
          <w:numId w:val="1"/>
        </w:numPr>
        <w:tabs>
          <w:tab w:val="left" w:pos="660"/>
        </w:tabs>
        <w:spacing w:line="420" w:lineRule="auto"/>
        <w:ind w:right="259" w:firstLine="299"/>
        <w:jc w:val="both"/>
        <w:rPr>
          <w:sz w:val="20"/>
        </w:rPr>
      </w:pPr>
      <w:bookmarkStart w:id="98" w:name="_bookmark8"/>
      <w:bookmarkEnd w:id="98"/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World</w:t>
      </w:r>
      <w:r>
        <w:rPr>
          <w:spacing w:val="-11"/>
          <w:sz w:val="20"/>
        </w:rPr>
        <w:t xml:space="preserve"> </w:t>
      </w:r>
      <w:r>
        <w:rPr>
          <w:sz w:val="20"/>
        </w:rPr>
        <w:t>Health</w:t>
      </w:r>
      <w:r>
        <w:rPr>
          <w:spacing w:val="-10"/>
          <w:sz w:val="20"/>
        </w:rPr>
        <w:t xml:space="preserve"> </w:t>
      </w:r>
      <w:r>
        <w:rPr>
          <w:sz w:val="20"/>
        </w:rPr>
        <w:t>Organization.</w:t>
      </w:r>
      <w:r>
        <w:rPr>
          <w:spacing w:val="3"/>
          <w:sz w:val="20"/>
        </w:rPr>
        <w:t xml:space="preserve"> </w:t>
      </w:r>
      <w:r>
        <w:rPr>
          <w:sz w:val="20"/>
        </w:rPr>
        <w:t>Global</w:t>
      </w:r>
      <w:r>
        <w:rPr>
          <w:spacing w:val="-11"/>
          <w:sz w:val="20"/>
        </w:rPr>
        <w:t xml:space="preserve"> </w:t>
      </w:r>
      <w:r>
        <w:rPr>
          <w:sz w:val="20"/>
        </w:rPr>
        <w:t>Health</w:t>
      </w:r>
      <w:r>
        <w:rPr>
          <w:spacing w:val="-11"/>
          <w:sz w:val="20"/>
        </w:rPr>
        <w:t xml:space="preserve"> </w:t>
      </w:r>
      <w:r>
        <w:rPr>
          <w:sz w:val="20"/>
        </w:rPr>
        <w:t>Observatory</w:t>
      </w:r>
      <w:r>
        <w:rPr>
          <w:spacing w:val="-10"/>
          <w:sz w:val="20"/>
        </w:rPr>
        <w:t xml:space="preserve"> </w:t>
      </w:r>
      <w:r>
        <w:rPr>
          <w:sz w:val="20"/>
        </w:rPr>
        <w:t>(GHO)</w:t>
      </w:r>
      <w:r>
        <w:rPr>
          <w:spacing w:val="-11"/>
          <w:sz w:val="20"/>
        </w:rPr>
        <w:t xml:space="preserve"> </w:t>
      </w:r>
      <w:r>
        <w:rPr>
          <w:sz w:val="20"/>
        </w:rPr>
        <w:t>data:</w:t>
      </w:r>
      <w:r>
        <w:rPr>
          <w:spacing w:val="3"/>
          <w:sz w:val="20"/>
        </w:rPr>
        <w:t xml:space="preserve"> </w:t>
      </w:r>
      <w:r>
        <w:rPr>
          <w:sz w:val="20"/>
        </w:rPr>
        <w:t>Life</w:t>
      </w:r>
      <w:r>
        <w:rPr>
          <w:spacing w:val="-10"/>
          <w:sz w:val="20"/>
        </w:rPr>
        <w:t xml:space="preserve"> </w:t>
      </w:r>
      <w:r>
        <w:rPr>
          <w:sz w:val="20"/>
        </w:rPr>
        <w:t>expectancy.</w:t>
      </w:r>
      <w:r>
        <w:rPr>
          <w:spacing w:val="3"/>
          <w:sz w:val="20"/>
        </w:rPr>
        <w:t xml:space="preserve"> </w:t>
      </w:r>
      <w:r>
        <w:rPr>
          <w:sz w:val="20"/>
        </w:rPr>
        <w:t>2016.</w:t>
      </w:r>
      <w:hyperlink r:id="rId23">
        <w:r>
          <w:rPr>
            <w:color w:val="0000FF"/>
            <w:sz w:val="20"/>
          </w:rPr>
          <w:t xml:space="preserve"> </w:t>
        </w:r>
        <w:r>
          <w:rPr>
            <w:color w:val="0000FF"/>
            <w:w w:val="95"/>
            <w:sz w:val="20"/>
          </w:rPr>
          <w:t>https://www.who.int/gho/mortality_burden_disease/life_tables/situation_trends/en/</w:t>
        </w:r>
      </w:hyperlink>
      <w:r>
        <w:rPr>
          <w:w w:val="95"/>
          <w:sz w:val="20"/>
        </w:rPr>
        <w:t xml:space="preserve">. </w:t>
      </w:r>
      <w:proofErr w:type="gramStart"/>
      <w:r>
        <w:rPr>
          <w:w w:val="95"/>
          <w:sz w:val="20"/>
        </w:rPr>
        <w:t>Accessed  20</w:t>
      </w:r>
      <w:proofErr w:type="gramEnd"/>
      <w:r>
        <w:rPr>
          <w:w w:val="95"/>
          <w:sz w:val="20"/>
        </w:rPr>
        <w:t xml:space="preserve"> </w:t>
      </w:r>
      <w:r>
        <w:rPr>
          <w:sz w:val="20"/>
        </w:rPr>
        <w:t>Mar</w:t>
      </w:r>
      <w:r>
        <w:rPr>
          <w:spacing w:val="17"/>
          <w:sz w:val="20"/>
        </w:rPr>
        <w:t xml:space="preserve"> </w:t>
      </w:r>
      <w:r>
        <w:rPr>
          <w:sz w:val="20"/>
        </w:rPr>
        <w:t>2019.</w:t>
      </w:r>
    </w:p>
    <w:p w14:paraId="4D873C65" w14:textId="77777777" w:rsidR="00AD1DEE" w:rsidRDefault="00EE3A1B">
      <w:pPr>
        <w:pStyle w:val="ListParagraph"/>
        <w:numPr>
          <w:ilvl w:val="0"/>
          <w:numId w:val="1"/>
        </w:numPr>
        <w:tabs>
          <w:tab w:val="left" w:pos="671"/>
        </w:tabs>
        <w:spacing w:before="3" w:line="420" w:lineRule="auto"/>
        <w:ind w:right="268" w:firstLine="299"/>
        <w:jc w:val="both"/>
        <w:rPr>
          <w:sz w:val="20"/>
        </w:rPr>
      </w:pPr>
      <w:bookmarkStart w:id="99" w:name="_bookmark9"/>
      <w:bookmarkEnd w:id="99"/>
      <w:proofErr w:type="spellStart"/>
      <w:r>
        <w:rPr>
          <w:sz w:val="20"/>
        </w:rPr>
        <w:t>Assari</w:t>
      </w:r>
      <w:proofErr w:type="spellEnd"/>
      <w:r>
        <w:rPr>
          <w:sz w:val="20"/>
        </w:rPr>
        <w:t xml:space="preserve"> S. Life expectancy gain due to employment status depends on race, gender, education, and their intersections. Journal of racial and ethnic health disparities.</w:t>
      </w:r>
      <w:r>
        <w:rPr>
          <w:spacing w:val="46"/>
          <w:sz w:val="20"/>
        </w:rPr>
        <w:t xml:space="preserve"> </w:t>
      </w:r>
      <w:proofErr w:type="gramStart"/>
      <w:r>
        <w:rPr>
          <w:sz w:val="20"/>
        </w:rPr>
        <w:t>2018;5:375</w:t>
      </w:r>
      <w:proofErr w:type="gramEnd"/>
      <w:r>
        <w:rPr>
          <w:sz w:val="20"/>
        </w:rPr>
        <w:t>–86.</w:t>
      </w:r>
    </w:p>
    <w:p w14:paraId="5824D1D2" w14:textId="77777777" w:rsidR="00AD1DEE" w:rsidRDefault="00EE3A1B">
      <w:pPr>
        <w:pStyle w:val="ListParagraph"/>
        <w:numPr>
          <w:ilvl w:val="0"/>
          <w:numId w:val="1"/>
        </w:numPr>
        <w:tabs>
          <w:tab w:val="left" w:pos="659"/>
        </w:tabs>
        <w:spacing w:before="1" w:line="420" w:lineRule="auto"/>
        <w:ind w:right="297" w:firstLine="299"/>
        <w:jc w:val="both"/>
        <w:rPr>
          <w:sz w:val="20"/>
        </w:rPr>
      </w:pPr>
      <w:r>
        <w:rPr>
          <w:sz w:val="20"/>
        </w:rPr>
        <w:t>Baker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DP,</w:t>
      </w:r>
      <w:r>
        <w:rPr>
          <w:spacing w:val="-7"/>
          <w:sz w:val="20"/>
        </w:rPr>
        <w:t xml:space="preserve"> </w:t>
      </w:r>
      <w:r>
        <w:rPr>
          <w:sz w:val="20"/>
        </w:rPr>
        <w:t>Leon</w:t>
      </w:r>
      <w:r>
        <w:rPr>
          <w:spacing w:val="-7"/>
          <w:sz w:val="20"/>
        </w:rPr>
        <w:t xml:space="preserve"> </w:t>
      </w:r>
      <w:r>
        <w:rPr>
          <w:sz w:val="20"/>
        </w:rPr>
        <w:t>J,</w:t>
      </w:r>
      <w:r>
        <w:rPr>
          <w:spacing w:val="-6"/>
          <w:sz w:val="20"/>
        </w:rPr>
        <w:t xml:space="preserve"> </w:t>
      </w:r>
      <w:r>
        <w:rPr>
          <w:sz w:val="20"/>
        </w:rPr>
        <w:t>Smith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Greenaway</w:t>
      </w:r>
      <w:r>
        <w:rPr>
          <w:spacing w:val="-6"/>
          <w:sz w:val="20"/>
        </w:rPr>
        <w:t xml:space="preserve"> </w:t>
      </w:r>
      <w:r>
        <w:rPr>
          <w:sz w:val="20"/>
        </w:rPr>
        <w:t>EG,</w:t>
      </w:r>
      <w:r>
        <w:rPr>
          <w:spacing w:val="-7"/>
          <w:sz w:val="20"/>
        </w:rPr>
        <w:t xml:space="preserve"> </w:t>
      </w:r>
      <w:r>
        <w:rPr>
          <w:sz w:val="20"/>
        </w:rPr>
        <w:t>Collins</w:t>
      </w:r>
      <w:r>
        <w:rPr>
          <w:spacing w:val="-7"/>
          <w:sz w:val="20"/>
        </w:rPr>
        <w:t xml:space="preserve"> </w:t>
      </w:r>
      <w:r>
        <w:rPr>
          <w:sz w:val="20"/>
        </w:rPr>
        <w:t>J,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Movit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M.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education</w:t>
      </w:r>
      <w:r>
        <w:rPr>
          <w:spacing w:val="-7"/>
          <w:sz w:val="20"/>
        </w:rPr>
        <w:t xml:space="preserve"> </w:t>
      </w:r>
      <w:r>
        <w:rPr>
          <w:sz w:val="20"/>
        </w:rPr>
        <w:t>effect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population health: A reassessment. Population and development review.</w:t>
      </w:r>
      <w:r>
        <w:rPr>
          <w:spacing w:val="27"/>
          <w:sz w:val="20"/>
        </w:rPr>
        <w:t xml:space="preserve"> </w:t>
      </w:r>
      <w:proofErr w:type="gramStart"/>
      <w:r>
        <w:rPr>
          <w:sz w:val="20"/>
        </w:rPr>
        <w:t>2011;37:307</w:t>
      </w:r>
      <w:proofErr w:type="gramEnd"/>
      <w:r>
        <w:rPr>
          <w:sz w:val="20"/>
        </w:rPr>
        <w:t>–32.</w:t>
      </w:r>
    </w:p>
    <w:p w14:paraId="17924B0B" w14:textId="77777777" w:rsidR="00AD1DEE" w:rsidRDefault="00EE3A1B">
      <w:pPr>
        <w:pStyle w:val="ListParagraph"/>
        <w:numPr>
          <w:ilvl w:val="0"/>
          <w:numId w:val="1"/>
        </w:numPr>
        <w:tabs>
          <w:tab w:val="left" w:pos="667"/>
        </w:tabs>
        <w:spacing w:line="420" w:lineRule="auto"/>
        <w:ind w:right="297" w:firstLine="299"/>
        <w:jc w:val="both"/>
        <w:rPr>
          <w:sz w:val="20"/>
        </w:rPr>
      </w:pPr>
      <w:proofErr w:type="spellStart"/>
      <w:r>
        <w:rPr>
          <w:sz w:val="20"/>
        </w:rPr>
        <w:t>Cotlear</w:t>
      </w:r>
      <w:proofErr w:type="spellEnd"/>
      <w:r>
        <w:rPr>
          <w:sz w:val="20"/>
        </w:rPr>
        <w:t xml:space="preserve"> D, Gómez-</w:t>
      </w:r>
      <w:proofErr w:type="spellStart"/>
      <w:r>
        <w:rPr>
          <w:sz w:val="20"/>
        </w:rPr>
        <w:t>Dantés</w:t>
      </w:r>
      <w:proofErr w:type="spellEnd"/>
      <w:r>
        <w:rPr>
          <w:sz w:val="20"/>
        </w:rPr>
        <w:t xml:space="preserve"> O, Knaul F, </w:t>
      </w:r>
      <w:proofErr w:type="spellStart"/>
      <w:r>
        <w:rPr>
          <w:sz w:val="20"/>
        </w:rPr>
        <w:t>Atun</w:t>
      </w:r>
      <w:proofErr w:type="spellEnd"/>
      <w:r>
        <w:rPr>
          <w:sz w:val="20"/>
        </w:rPr>
        <w:t xml:space="preserve"> R, </w:t>
      </w:r>
      <w:proofErr w:type="spellStart"/>
      <w:r>
        <w:rPr>
          <w:sz w:val="20"/>
        </w:rPr>
        <w:t>Barreto</w:t>
      </w:r>
      <w:proofErr w:type="spellEnd"/>
      <w:r>
        <w:rPr>
          <w:sz w:val="20"/>
        </w:rPr>
        <w:t xml:space="preserve"> IC, </w:t>
      </w:r>
      <w:proofErr w:type="spellStart"/>
      <w:r>
        <w:rPr>
          <w:sz w:val="20"/>
        </w:rPr>
        <w:t>Cetrángolo</w:t>
      </w:r>
      <w:proofErr w:type="spellEnd"/>
      <w:r>
        <w:rPr>
          <w:sz w:val="20"/>
        </w:rPr>
        <w:t xml:space="preserve"> O, et al. Overcoming social segregation in health care in </w:t>
      </w:r>
      <w:proofErr w:type="spellStart"/>
      <w:r>
        <w:rPr>
          <w:sz w:val="20"/>
        </w:rPr>
        <w:t>latin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america</w:t>
      </w:r>
      <w:proofErr w:type="spellEnd"/>
      <w:r>
        <w:rPr>
          <w:sz w:val="20"/>
        </w:rPr>
        <w:t>. The Lancet.</w:t>
      </w:r>
      <w:r>
        <w:rPr>
          <w:spacing w:val="37"/>
          <w:sz w:val="20"/>
        </w:rPr>
        <w:t xml:space="preserve"> </w:t>
      </w:r>
      <w:proofErr w:type="gramStart"/>
      <w:r>
        <w:rPr>
          <w:sz w:val="20"/>
        </w:rPr>
        <w:t>2015;385:1248</w:t>
      </w:r>
      <w:proofErr w:type="gramEnd"/>
      <w:r>
        <w:rPr>
          <w:sz w:val="20"/>
        </w:rPr>
        <w:t>–59.</w:t>
      </w:r>
    </w:p>
    <w:p w14:paraId="6255B218" w14:textId="77777777" w:rsidR="00AD1DEE" w:rsidRDefault="00EE3A1B">
      <w:pPr>
        <w:pStyle w:val="ListParagraph"/>
        <w:numPr>
          <w:ilvl w:val="0"/>
          <w:numId w:val="1"/>
        </w:numPr>
        <w:tabs>
          <w:tab w:val="left" w:pos="706"/>
        </w:tabs>
        <w:spacing w:line="420" w:lineRule="auto"/>
        <w:ind w:left="115" w:right="258" w:firstLine="304"/>
        <w:jc w:val="both"/>
        <w:rPr>
          <w:sz w:val="20"/>
        </w:rPr>
      </w:pPr>
      <w:r>
        <w:rPr>
          <w:spacing w:val="-3"/>
          <w:sz w:val="20"/>
        </w:rPr>
        <w:t xml:space="preserve">Schwartz </w:t>
      </w:r>
      <w:r>
        <w:rPr>
          <w:sz w:val="20"/>
        </w:rPr>
        <w:t xml:space="preserve">JD, </w:t>
      </w:r>
      <w:r>
        <w:rPr>
          <w:spacing w:val="-5"/>
          <w:sz w:val="20"/>
        </w:rPr>
        <w:t xml:space="preserve">Wang </w:t>
      </w:r>
      <w:r>
        <w:rPr>
          <w:sz w:val="20"/>
        </w:rPr>
        <w:t xml:space="preserve">Y, </w:t>
      </w:r>
      <w:proofErr w:type="spellStart"/>
      <w:r>
        <w:rPr>
          <w:sz w:val="20"/>
        </w:rPr>
        <w:t>Kloog</w:t>
      </w:r>
      <w:proofErr w:type="spellEnd"/>
      <w:r>
        <w:rPr>
          <w:sz w:val="20"/>
        </w:rPr>
        <w:t xml:space="preserve"> I, </w:t>
      </w:r>
      <w:proofErr w:type="spellStart"/>
      <w:r>
        <w:rPr>
          <w:sz w:val="20"/>
        </w:rPr>
        <w:t>Yitshak</w:t>
      </w:r>
      <w:proofErr w:type="spellEnd"/>
      <w:r>
        <w:rPr>
          <w:sz w:val="20"/>
        </w:rPr>
        <w:t xml:space="preserve">-Sade M, </w:t>
      </w:r>
      <w:proofErr w:type="spellStart"/>
      <w:r>
        <w:rPr>
          <w:sz w:val="20"/>
        </w:rPr>
        <w:t>Dominici</w:t>
      </w:r>
      <w:proofErr w:type="spellEnd"/>
      <w:r>
        <w:rPr>
          <w:sz w:val="20"/>
        </w:rPr>
        <w:t xml:space="preserve"> F, </w:t>
      </w:r>
      <w:proofErr w:type="spellStart"/>
      <w:r>
        <w:rPr>
          <w:sz w:val="20"/>
        </w:rPr>
        <w:t>Zanobetti</w:t>
      </w:r>
      <w:proofErr w:type="spellEnd"/>
      <w:r>
        <w:rPr>
          <w:sz w:val="20"/>
        </w:rPr>
        <w:t xml:space="preserve"> A. Estimating </w:t>
      </w:r>
      <w:proofErr w:type="gramStart"/>
      <w:r>
        <w:rPr>
          <w:sz w:val="20"/>
        </w:rPr>
        <w:t>the  effects</w:t>
      </w:r>
      <w:proofErr w:type="gramEnd"/>
      <w:r>
        <w:rPr>
          <w:spacing w:val="-22"/>
          <w:sz w:val="20"/>
        </w:rPr>
        <w:t xml:space="preserve"> </w:t>
      </w:r>
      <w:r>
        <w:rPr>
          <w:sz w:val="20"/>
        </w:rPr>
        <w:t>of</w:t>
      </w:r>
      <w:r>
        <w:rPr>
          <w:spacing w:val="-21"/>
          <w:sz w:val="20"/>
        </w:rPr>
        <w:t xml:space="preserve"> </w:t>
      </w:r>
      <w:r>
        <w:rPr>
          <w:sz w:val="20"/>
        </w:rPr>
        <w:t>pm</w:t>
      </w:r>
      <w:r>
        <w:rPr>
          <w:spacing w:val="-21"/>
          <w:sz w:val="20"/>
        </w:rPr>
        <w:t xml:space="preserve"> </w:t>
      </w:r>
      <w:r>
        <w:rPr>
          <w:sz w:val="20"/>
        </w:rPr>
        <w:t>2.5</w:t>
      </w:r>
      <w:r>
        <w:rPr>
          <w:spacing w:val="-21"/>
          <w:sz w:val="20"/>
        </w:rPr>
        <w:t xml:space="preserve"> </w:t>
      </w:r>
      <w:r>
        <w:rPr>
          <w:sz w:val="20"/>
        </w:rPr>
        <w:t>on</w:t>
      </w:r>
      <w:r>
        <w:rPr>
          <w:spacing w:val="-21"/>
          <w:sz w:val="20"/>
        </w:rPr>
        <w:t xml:space="preserve"> </w:t>
      </w:r>
      <w:r>
        <w:rPr>
          <w:sz w:val="20"/>
        </w:rPr>
        <w:t>life</w:t>
      </w:r>
      <w:r>
        <w:rPr>
          <w:spacing w:val="-21"/>
          <w:sz w:val="20"/>
        </w:rPr>
        <w:t xml:space="preserve"> </w:t>
      </w:r>
      <w:r>
        <w:rPr>
          <w:sz w:val="20"/>
        </w:rPr>
        <w:t>expectancy</w:t>
      </w:r>
      <w:r>
        <w:rPr>
          <w:spacing w:val="-21"/>
          <w:sz w:val="20"/>
        </w:rPr>
        <w:t xml:space="preserve"> </w:t>
      </w:r>
      <w:r>
        <w:rPr>
          <w:sz w:val="20"/>
        </w:rPr>
        <w:t>using</w:t>
      </w:r>
      <w:r>
        <w:rPr>
          <w:spacing w:val="-21"/>
          <w:sz w:val="20"/>
        </w:rPr>
        <w:t xml:space="preserve"> </w:t>
      </w:r>
      <w:r>
        <w:rPr>
          <w:sz w:val="20"/>
        </w:rPr>
        <w:t>causal</w:t>
      </w:r>
      <w:r>
        <w:rPr>
          <w:spacing w:val="-21"/>
          <w:sz w:val="20"/>
        </w:rPr>
        <w:t xml:space="preserve"> </w:t>
      </w:r>
      <w:r>
        <w:rPr>
          <w:sz w:val="20"/>
        </w:rPr>
        <w:t>modeling</w:t>
      </w:r>
      <w:r>
        <w:rPr>
          <w:spacing w:val="-21"/>
          <w:sz w:val="20"/>
        </w:rPr>
        <w:t xml:space="preserve"> </w:t>
      </w:r>
      <w:r>
        <w:rPr>
          <w:sz w:val="20"/>
        </w:rPr>
        <w:t>methods.</w:t>
      </w:r>
      <w:r>
        <w:rPr>
          <w:spacing w:val="-11"/>
          <w:sz w:val="20"/>
        </w:rPr>
        <w:t xml:space="preserve"> </w:t>
      </w:r>
      <w:r>
        <w:rPr>
          <w:sz w:val="20"/>
        </w:rPr>
        <w:t>Environmental</w:t>
      </w:r>
      <w:r>
        <w:rPr>
          <w:spacing w:val="-21"/>
          <w:sz w:val="20"/>
        </w:rPr>
        <w:t xml:space="preserve"> </w:t>
      </w:r>
      <w:r>
        <w:rPr>
          <w:sz w:val="20"/>
        </w:rPr>
        <w:t>health</w:t>
      </w:r>
      <w:r>
        <w:rPr>
          <w:spacing w:val="-21"/>
          <w:sz w:val="20"/>
        </w:rPr>
        <w:t xml:space="preserve"> </w:t>
      </w:r>
      <w:r>
        <w:rPr>
          <w:sz w:val="20"/>
        </w:rPr>
        <w:t xml:space="preserve">perspectives. </w:t>
      </w:r>
      <w:proofErr w:type="gramStart"/>
      <w:r>
        <w:rPr>
          <w:sz w:val="20"/>
        </w:rPr>
        <w:t>2018;126:127002</w:t>
      </w:r>
      <w:proofErr w:type="gramEnd"/>
      <w:r>
        <w:rPr>
          <w:sz w:val="20"/>
        </w:rPr>
        <w:t>.</w:t>
      </w:r>
    </w:p>
    <w:p w14:paraId="0C9E3F67" w14:textId="77777777" w:rsidR="00AD1DEE" w:rsidRDefault="00EE3A1B">
      <w:pPr>
        <w:pStyle w:val="ListParagraph"/>
        <w:numPr>
          <w:ilvl w:val="0"/>
          <w:numId w:val="1"/>
        </w:numPr>
        <w:tabs>
          <w:tab w:val="left" w:pos="786"/>
        </w:tabs>
        <w:spacing w:before="3" w:line="420" w:lineRule="auto"/>
        <w:ind w:left="115" w:right="259" w:firstLine="304"/>
        <w:jc w:val="both"/>
        <w:rPr>
          <w:sz w:val="20"/>
        </w:rPr>
      </w:pPr>
      <w:proofErr w:type="spellStart"/>
      <w:r>
        <w:rPr>
          <w:sz w:val="20"/>
        </w:rPr>
        <w:t>Jakovljevic</w:t>
      </w:r>
      <w:proofErr w:type="spellEnd"/>
      <w:r>
        <w:rPr>
          <w:sz w:val="20"/>
        </w:rPr>
        <w:t xml:space="preserve"> MB, </w:t>
      </w:r>
      <w:proofErr w:type="spellStart"/>
      <w:proofErr w:type="gramStart"/>
      <w:r>
        <w:rPr>
          <w:spacing w:val="-5"/>
          <w:sz w:val="20"/>
        </w:rPr>
        <w:t>Vukovic</w:t>
      </w:r>
      <w:proofErr w:type="spellEnd"/>
      <w:r>
        <w:rPr>
          <w:spacing w:val="-5"/>
          <w:sz w:val="20"/>
        </w:rPr>
        <w:t xml:space="preserve">  </w:t>
      </w:r>
      <w:r>
        <w:rPr>
          <w:sz w:val="20"/>
        </w:rPr>
        <w:t>M</w:t>
      </w:r>
      <w:proofErr w:type="gramEnd"/>
      <w:r>
        <w:rPr>
          <w:sz w:val="20"/>
        </w:rPr>
        <w:t xml:space="preserve">, </w:t>
      </w:r>
      <w:proofErr w:type="spellStart"/>
      <w:r>
        <w:rPr>
          <w:spacing w:val="-4"/>
          <w:sz w:val="20"/>
        </w:rPr>
        <w:t>Fontanesi</w:t>
      </w:r>
      <w:proofErr w:type="spellEnd"/>
      <w:r>
        <w:rPr>
          <w:spacing w:val="-4"/>
          <w:sz w:val="20"/>
        </w:rPr>
        <w:t xml:space="preserve">  </w:t>
      </w:r>
      <w:r>
        <w:rPr>
          <w:sz w:val="20"/>
        </w:rPr>
        <w:t xml:space="preserve">J. Life expectancy and health expenditure evolution  in eastern </w:t>
      </w:r>
      <w:proofErr w:type="spellStart"/>
      <w:r>
        <w:rPr>
          <w:sz w:val="20"/>
        </w:rPr>
        <w:t>europe</w:t>
      </w:r>
      <w:proofErr w:type="spellEnd"/>
      <w:r>
        <w:rPr>
          <w:sz w:val="20"/>
        </w:rPr>
        <w:t xml:space="preserve">—did and </w:t>
      </w:r>
      <w:proofErr w:type="spellStart"/>
      <w:r>
        <w:rPr>
          <w:sz w:val="20"/>
        </w:rPr>
        <w:t>dea</w:t>
      </w:r>
      <w:proofErr w:type="spellEnd"/>
      <w:r>
        <w:rPr>
          <w:sz w:val="20"/>
        </w:rPr>
        <w:t xml:space="preserve"> analysis. Expert review of </w:t>
      </w:r>
      <w:proofErr w:type="spellStart"/>
      <w:r>
        <w:rPr>
          <w:sz w:val="20"/>
        </w:rPr>
        <w:t>pharmacoeconomics</w:t>
      </w:r>
      <w:proofErr w:type="spellEnd"/>
      <w:r>
        <w:rPr>
          <w:sz w:val="20"/>
        </w:rPr>
        <w:t xml:space="preserve"> &amp; outcomes research. </w:t>
      </w:r>
      <w:proofErr w:type="gramStart"/>
      <w:r>
        <w:rPr>
          <w:sz w:val="20"/>
        </w:rPr>
        <w:t>2016;16:537</w:t>
      </w:r>
      <w:proofErr w:type="gramEnd"/>
      <w:r>
        <w:rPr>
          <w:sz w:val="20"/>
        </w:rPr>
        <w:t>–46.</w:t>
      </w:r>
    </w:p>
    <w:p w14:paraId="2DF30F7C" w14:textId="77777777" w:rsidR="00AD1DEE" w:rsidRDefault="00EE3A1B">
      <w:pPr>
        <w:pStyle w:val="ListParagraph"/>
        <w:numPr>
          <w:ilvl w:val="0"/>
          <w:numId w:val="1"/>
        </w:numPr>
        <w:tabs>
          <w:tab w:val="left" w:pos="804"/>
        </w:tabs>
        <w:spacing w:before="3" w:line="420" w:lineRule="auto"/>
        <w:ind w:right="289" w:firstLine="299"/>
        <w:jc w:val="both"/>
        <w:rPr>
          <w:sz w:val="20"/>
        </w:rPr>
      </w:pPr>
      <w:proofErr w:type="spellStart"/>
      <w:r>
        <w:rPr>
          <w:sz w:val="20"/>
        </w:rPr>
        <w:t>Ranabhat</w:t>
      </w:r>
      <w:proofErr w:type="spellEnd"/>
      <w:r>
        <w:rPr>
          <w:sz w:val="20"/>
        </w:rPr>
        <w:t xml:space="preserve"> CL, Atkinson J, Park M-B, Kim C-B, </w:t>
      </w:r>
      <w:proofErr w:type="spellStart"/>
      <w:r>
        <w:rPr>
          <w:sz w:val="20"/>
        </w:rPr>
        <w:t>Jakovljevic</w:t>
      </w:r>
      <w:proofErr w:type="spellEnd"/>
      <w:r>
        <w:rPr>
          <w:sz w:val="20"/>
        </w:rPr>
        <w:t xml:space="preserve"> M. The influence of universal health coverage on life expectancy at birth (</w:t>
      </w:r>
      <w:proofErr w:type="spellStart"/>
      <w:r>
        <w:rPr>
          <w:sz w:val="20"/>
        </w:rPr>
        <w:t>leab</w:t>
      </w:r>
      <w:proofErr w:type="spellEnd"/>
      <w:r>
        <w:rPr>
          <w:sz w:val="20"/>
        </w:rPr>
        <w:t xml:space="preserve">) and healthy life expectancy (hale): A multi-country cross-sectional </w:t>
      </w:r>
      <w:r>
        <w:rPr>
          <w:spacing w:val="-3"/>
          <w:sz w:val="20"/>
        </w:rPr>
        <w:t xml:space="preserve">study. </w:t>
      </w:r>
      <w:r>
        <w:rPr>
          <w:spacing w:val="-4"/>
          <w:sz w:val="20"/>
        </w:rPr>
        <w:t xml:space="preserve">Frontiers </w:t>
      </w:r>
      <w:r>
        <w:rPr>
          <w:sz w:val="20"/>
        </w:rPr>
        <w:t xml:space="preserve">in </w:t>
      </w:r>
      <w:r>
        <w:rPr>
          <w:spacing w:val="-3"/>
          <w:sz w:val="20"/>
        </w:rPr>
        <w:t>pharmacology.</w:t>
      </w:r>
      <w:r>
        <w:rPr>
          <w:spacing w:val="33"/>
          <w:sz w:val="20"/>
        </w:rPr>
        <w:t xml:space="preserve"> </w:t>
      </w:r>
      <w:r>
        <w:rPr>
          <w:sz w:val="20"/>
        </w:rPr>
        <w:t>2018;9.</w:t>
      </w:r>
    </w:p>
    <w:p w14:paraId="60A5E34F" w14:textId="77777777" w:rsidR="00AD1DEE" w:rsidRDefault="00EE3A1B">
      <w:pPr>
        <w:pStyle w:val="ListParagraph"/>
        <w:numPr>
          <w:ilvl w:val="0"/>
          <w:numId w:val="1"/>
        </w:numPr>
        <w:tabs>
          <w:tab w:val="left" w:pos="832"/>
        </w:tabs>
        <w:spacing w:line="420" w:lineRule="auto"/>
        <w:ind w:right="259" w:firstLine="299"/>
        <w:jc w:val="both"/>
        <w:rPr>
          <w:sz w:val="20"/>
        </w:rPr>
      </w:pPr>
      <w:bookmarkStart w:id="100" w:name="_bookmark10"/>
      <w:bookmarkEnd w:id="100"/>
      <w:r>
        <w:rPr>
          <w:sz w:val="20"/>
        </w:rPr>
        <w:t xml:space="preserve">Wilkinson </w:t>
      </w:r>
      <w:r>
        <w:rPr>
          <w:spacing w:val="-3"/>
          <w:sz w:val="20"/>
        </w:rPr>
        <w:t xml:space="preserve">RG. </w:t>
      </w:r>
      <w:r>
        <w:rPr>
          <w:sz w:val="20"/>
        </w:rPr>
        <w:t>The impact of income inequality on life expectancy. In: Locating health. Routledge; 2018. pp.</w:t>
      </w:r>
      <w:r>
        <w:rPr>
          <w:spacing w:val="-3"/>
          <w:sz w:val="20"/>
        </w:rPr>
        <w:t xml:space="preserve"> </w:t>
      </w:r>
      <w:r>
        <w:rPr>
          <w:sz w:val="20"/>
        </w:rPr>
        <w:t>7–28.</w:t>
      </w:r>
    </w:p>
    <w:p w14:paraId="570E30AE" w14:textId="77777777" w:rsidR="00AD1DEE" w:rsidRDefault="00EE3A1B">
      <w:pPr>
        <w:pStyle w:val="ListParagraph"/>
        <w:numPr>
          <w:ilvl w:val="0"/>
          <w:numId w:val="1"/>
        </w:numPr>
        <w:tabs>
          <w:tab w:val="left" w:pos="763"/>
        </w:tabs>
        <w:spacing w:line="420" w:lineRule="auto"/>
        <w:ind w:left="115" w:right="260" w:firstLine="304"/>
        <w:jc w:val="both"/>
        <w:rPr>
          <w:sz w:val="20"/>
        </w:rPr>
      </w:pPr>
      <w:bookmarkStart w:id="101" w:name="_bookmark11"/>
      <w:bookmarkEnd w:id="101"/>
      <w:r>
        <w:rPr>
          <w:sz w:val="20"/>
        </w:rPr>
        <w:t>Organization</w:t>
      </w:r>
      <w:r>
        <w:rPr>
          <w:spacing w:val="-6"/>
          <w:sz w:val="20"/>
        </w:rPr>
        <w:t xml:space="preserve"> </w:t>
      </w:r>
      <w:r>
        <w:rPr>
          <w:sz w:val="20"/>
        </w:rPr>
        <w:t>WH,</w:t>
      </w:r>
      <w:r>
        <w:rPr>
          <w:spacing w:val="-6"/>
          <w:sz w:val="20"/>
        </w:rPr>
        <w:t xml:space="preserve"> </w:t>
      </w:r>
      <w:r>
        <w:rPr>
          <w:sz w:val="20"/>
        </w:rPr>
        <w:t>others.</w:t>
      </w:r>
      <w:r>
        <w:rPr>
          <w:spacing w:val="10"/>
          <w:sz w:val="20"/>
        </w:rPr>
        <w:t xml:space="preserve"> </w:t>
      </w:r>
      <w:r>
        <w:rPr>
          <w:sz w:val="20"/>
        </w:rPr>
        <w:t>Dying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change:</w:t>
      </w:r>
      <w:r>
        <w:rPr>
          <w:spacing w:val="10"/>
          <w:sz w:val="20"/>
        </w:rPr>
        <w:t xml:space="preserve"> </w:t>
      </w:r>
      <w:r>
        <w:rPr>
          <w:sz w:val="20"/>
        </w:rPr>
        <w:t>Poor</w:t>
      </w:r>
      <w:r>
        <w:rPr>
          <w:spacing w:val="-6"/>
          <w:sz w:val="20"/>
        </w:rPr>
        <w:t xml:space="preserve"> </w:t>
      </w:r>
      <w:r>
        <w:rPr>
          <w:sz w:val="20"/>
        </w:rPr>
        <w:t>people’s</w:t>
      </w:r>
      <w:r>
        <w:rPr>
          <w:spacing w:val="-5"/>
          <w:sz w:val="20"/>
        </w:rPr>
        <w:t xml:space="preserve"> </w:t>
      </w:r>
      <w:r>
        <w:rPr>
          <w:sz w:val="20"/>
        </w:rPr>
        <w:t>experience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health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ill-health. 2001.</w:t>
      </w:r>
    </w:p>
    <w:p w14:paraId="566E5B07" w14:textId="77777777" w:rsidR="00AD1DEE" w:rsidRDefault="00EE3A1B">
      <w:pPr>
        <w:pStyle w:val="ListParagraph"/>
        <w:numPr>
          <w:ilvl w:val="0"/>
          <w:numId w:val="1"/>
        </w:numPr>
        <w:tabs>
          <w:tab w:val="left" w:pos="797"/>
        </w:tabs>
        <w:spacing w:line="420" w:lineRule="auto"/>
        <w:ind w:left="115" w:right="258" w:firstLine="304"/>
        <w:jc w:val="both"/>
        <w:rPr>
          <w:sz w:val="20"/>
        </w:rPr>
      </w:pPr>
      <w:proofErr w:type="spellStart"/>
      <w:r>
        <w:rPr>
          <w:sz w:val="20"/>
        </w:rPr>
        <w:t>Ezeh</w:t>
      </w:r>
      <w:proofErr w:type="spellEnd"/>
      <w:r>
        <w:rPr>
          <w:sz w:val="20"/>
        </w:rPr>
        <w:t xml:space="preserve"> A, </w:t>
      </w:r>
      <w:proofErr w:type="spellStart"/>
      <w:r>
        <w:rPr>
          <w:sz w:val="20"/>
        </w:rPr>
        <w:t>Oyebode</w:t>
      </w:r>
      <w:proofErr w:type="spellEnd"/>
      <w:r>
        <w:rPr>
          <w:sz w:val="20"/>
        </w:rPr>
        <w:t xml:space="preserve"> O, Satterthwaite D, Chen Y-F, </w:t>
      </w:r>
      <w:proofErr w:type="spellStart"/>
      <w:r>
        <w:rPr>
          <w:sz w:val="20"/>
        </w:rPr>
        <w:t>Ndugwa</w:t>
      </w:r>
      <w:proofErr w:type="spellEnd"/>
      <w:r>
        <w:rPr>
          <w:sz w:val="20"/>
        </w:rPr>
        <w:t xml:space="preserve"> R, </w:t>
      </w:r>
      <w:proofErr w:type="spellStart"/>
      <w:r>
        <w:rPr>
          <w:sz w:val="20"/>
        </w:rPr>
        <w:t>Sartori</w:t>
      </w:r>
      <w:proofErr w:type="spellEnd"/>
      <w:r>
        <w:rPr>
          <w:sz w:val="20"/>
        </w:rPr>
        <w:t xml:space="preserve"> J, et al. The </w:t>
      </w:r>
      <w:r>
        <w:rPr>
          <w:spacing w:val="-3"/>
          <w:sz w:val="20"/>
        </w:rPr>
        <w:t xml:space="preserve">history, geography, </w:t>
      </w:r>
      <w:r>
        <w:rPr>
          <w:sz w:val="20"/>
        </w:rPr>
        <w:t xml:space="preserve">and sociology of slums and the health problems of people who live in slums. The lancet. </w:t>
      </w:r>
      <w:proofErr w:type="gramStart"/>
      <w:r>
        <w:rPr>
          <w:sz w:val="20"/>
        </w:rPr>
        <w:t>2017;389:547</w:t>
      </w:r>
      <w:proofErr w:type="gramEnd"/>
      <w:r>
        <w:rPr>
          <w:sz w:val="20"/>
        </w:rPr>
        <w:t>–58.</w:t>
      </w:r>
    </w:p>
    <w:p w14:paraId="62A6F0E2" w14:textId="77777777" w:rsidR="00AD1DEE" w:rsidRDefault="00EE3A1B">
      <w:pPr>
        <w:pStyle w:val="ListParagraph"/>
        <w:numPr>
          <w:ilvl w:val="0"/>
          <w:numId w:val="1"/>
        </w:numPr>
        <w:tabs>
          <w:tab w:val="left" w:pos="759"/>
        </w:tabs>
        <w:spacing w:before="3" w:line="420" w:lineRule="auto"/>
        <w:ind w:right="298" w:firstLine="299"/>
        <w:jc w:val="both"/>
        <w:rPr>
          <w:sz w:val="20"/>
        </w:rPr>
      </w:pPr>
      <w:bookmarkStart w:id="102" w:name="_bookmark12"/>
      <w:bookmarkEnd w:id="102"/>
      <w:proofErr w:type="spellStart"/>
      <w:r>
        <w:rPr>
          <w:sz w:val="20"/>
        </w:rPr>
        <w:t>Rehm</w:t>
      </w:r>
      <w:proofErr w:type="spellEnd"/>
      <w:r>
        <w:rPr>
          <w:sz w:val="20"/>
        </w:rPr>
        <w:t xml:space="preserve"> J, Probst C. What about drinking is associated with shorter life in poorer people? </w:t>
      </w:r>
      <w:proofErr w:type="spellStart"/>
      <w:r>
        <w:rPr>
          <w:sz w:val="20"/>
        </w:rPr>
        <w:t>PLoS</w:t>
      </w:r>
      <w:proofErr w:type="spellEnd"/>
      <w:r>
        <w:rPr>
          <w:sz w:val="20"/>
        </w:rPr>
        <w:t xml:space="preserve"> medicine.</w:t>
      </w:r>
      <w:r>
        <w:rPr>
          <w:spacing w:val="38"/>
          <w:sz w:val="20"/>
        </w:rPr>
        <w:t xml:space="preserve"> </w:t>
      </w:r>
      <w:r>
        <w:rPr>
          <w:sz w:val="20"/>
        </w:rPr>
        <w:t>2018;</w:t>
      </w:r>
      <w:proofErr w:type="gramStart"/>
      <w:r>
        <w:rPr>
          <w:sz w:val="20"/>
        </w:rPr>
        <w:t>15:e</w:t>
      </w:r>
      <w:proofErr w:type="gramEnd"/>
      <w:r>
        <w:rPr>
          <w:sz w:val="20"/>
        </w:rPr>
        <w:t>1002477.</w:t>
      </w:r>
    </w:p>
    <w:p w14:paraId="39740A09" w14:textId="77777777" w:rsidR="00AD1DEE" w:rsidRDefault="00AD1DEE">
      <w:pPr>
        <w:spacing w:line="420" w:lineRule="auto"/>
        <w:jc w:val="both"/>
        <w:rPr>
          <w:sz w:val="20"/>
        </w:rPr>
        <w:sectPr w:rsidR="00AD1DEE">
          <w:pgSz w:w="12240" w:h="15840"/>
          <w:pgMar w:top="1500" w:right="1400" w:bottom="1320" w:left="1580" w:header="0" w:footer="1128" w:gutter="0"/>
          <w:cols w:space="720"/>
        </w:sectPr>
      </w:pPr>
    </w:p>
    <w:p w14:paraId="33B1BF61" w14:textId="77777777" w:rsidR="00AD1DEE" w:rsidRDefault="00EE3A1B">
      <w:pPr>
        <w:pStyle w:val="ListParagraph"/>
        <w:numPr>
          <w:ilvl w:val="0"/>
          <w:numId w:val="1"/>
        </w:numPr>
        <w:tabs>
          <w:tab w:val="left" w:pos="759"/>
        </w:tabs>
        <w:spacing w:before="216" w:line="420" w:lineRule="auto"/>
        <w:ind w:left="113" w:right="270" w:firstLine="306"/>
        <w:jc w:val="both"/>
        <w:rPr>
          <w:sz w:val="20"/>
        </w:rPr>
      </w:pPr>
      <w:bookmarkStart w:id="103" w:name="_bookmark13"/>
      <w:bookmarkEnd w:id="103"/>
      <w:proofErr w:type="spellStart"/>
      <w:r>
        <w:rPr>
          <w:sz w:val="20"/>
        </w:rPr>
        <w:lastRenderedPageBreak/>
        <w:t>Olinto</w:t>
      </w:r>
      <w:proofErr w:type="spellEnd"/>
      <w:r>
        <w:rPr>
          <w:sz w:val="20"/>
        </w:rPr>
        <w:t xml:space="preserve"> </w:t>
      </w:r>
      <w:r>
        <w:rPr>
          <w:spacing w:val="-9"/>
          <w:sz w:val="20"/>
        </w:rPr>
        <w:t xml:space="preserve">P, </w:t>
      </w:r>
      <w:r>
        <w:rPr>
          <w:sz w:val="20"/>
        </w:rPr>
        <w:t xml:space="preserve">Beegle K, </w:t>
      </w:r>
      <w:proofErr w:type="spellStart"/>
      <w:r>
        <w:rPr>
          <w:sz w:val="20"/>
        </w:rPr>
        <w:t>Sobrado</w:t>
      </w:r>
      <w:proofErr w:type="spellEnd"/>
      <w:r>
        <w:rPr>
          <w:sz w:val="20"/>
        </w:rPr>
        <w:t xml:space="preserve"> C, </w:t>
      </w:r>
      <w:proofErr w:type="spellStart"/>
      <w:r>
        <w:rPr>
          <w:sz w:val="20"/>
        </w:rPr>
        <w:t>Uematsu</w:t>
      </w:r>
      <w:proofErr w:type="spellEnd"/>
      <w:r>
        <w:rPr>
          <w:sz w:val="20"/>
        </w:rPr>
        <w:t xml:space="preserve"> H, others. The state of the poor: Where are the poor, where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extreme</w:t>
      </w:r>
      <w:r>
        <w:rPr>
          <w:spacing w:val="-5"/>
          <w:sz w:val="20"/>
        </w:rPr>
        <w:t xml:space="preserve"> </w:t>
      </w:r>
      <w:r>
        <w:rPr>
          <w:sz w:val="20"/>
        </w:rPr>
        <w:t>poverty</w:t>
      </w:r>
      <w:r>
        <w:rPr>
          <w:spacing w:val="-6"/>
          <w:sz w:val="20"/>
        </w:rPr>
        <w:t xml:space="preserve"> </w:t>
      </w:r>
      <w:r>
        <w:rPr>
          <w:sz w:val="20"/>
        </w:rPr>
        <w:t>harder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end,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what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current</w:t>
      </w:r>
      <w:r>
        <w:rPr>
          <w:spacing w:val="-6"/>
          <w:sz w:val="20"/>
        </w:rPr>
        <w:t xml:space="preserve"> </w:t>
      </w:r>
      <w:r>
        <w:rPr>
          <w:sz w:val="20"/>
        </w:rPr>
        <w:t>profile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world’s</w:t>
      </w:r>
      <w:r>
        <w:rPr>
          <w:spacing w:val="-6"/>
          <w:sz w:val="20"/>
        </w:rPr>
        <w:t xml:space="preserve"> </w:t>
      </w:r>
      <w:r>
        <w:rPr>
          <w:sz w:val="20"/>
        </w:rPr>
        <w:t>poor.</w:t>
      </w:r>
      <w:r>
        <w:rPr>
          <w:spacing w:val="9"/>
          <w:sz w:val="20"/>
        </w:rPr>
        <w:t xml:space="preserve"> </w:t>
      </w:r>
      <w:r>
        <w:rPr>
          <w:sz w:val="20"/>
        </w:rPr>
        <w:t>Economic Premise.</w:t>
      </w:r>
      <w:r>
        <w:rPr>
          <w:spacing w:val="37"/>
          <w:sz w:val="20"/>
        </w:rPr>
        <w:t xml:space="preserve"> </w:t>
      </w:r>
      <w:proofErr w:type="gramStart"/>
      <w:r>
        <w:rPr>
          <w:sz w:val="20"/>
        </w:rPr>
        <w:t>2013;125:1</w:t>
      </w:r>
      <w:proofErr w:type="gramEnd"/>
      <w:r>
        <w:rPr>
          <w:sz w:val="20"/>
        </w:rPr>
        <w:t>–8.</w:t>
      </w:r>
    </w:p>
    <w:p w14:paraId="4507CA59" w14:textId="77777777" w:rsidR="00AD1DEE" w:rsidRDefault="00EE3A1B">
      <w:pPr>
        <w:pStyle w:val="ListParagraph"/>
        <w:numPr>
          <w:ilvl w:val="0"/>
          <w:numId w:val="1"/>
        </w:numPr>
        <w:tabs>
          <w:tab w:val="left" w:pos="760"/>
        </w:tabs>
        <w:spacing w:before="3" w:line="420" w:lineRule="auto"/>
        <w:ind w:left="115" w:right="258" w:firstLine="304"/>
        <w:jc w:val="both"/>
        <w:rPr>
          <w:sz w:val="20"/>
        </w:rPr>
      </w:pPr>
      <w:bookmarkStart w:id="104" w:name="_bookmark14"/>
      <w:bookmarkEnd w:id="104"/>
      <w:r>
        <w:rPr>
          <w:spacing w:val="-3"/>
          <w:sz w:val="20"/>
        </w:rPr>
        <w:t xml:space="preserve">Wagstaff </w:t>
      </w:r>
      <w:r>
        <w:rPr>
          <w:sz w:val="20"/>
        </w:rPr>
        <w:t xml:space="preserve">A, Flores G, </w:t>
      </w:r>
      <w:proofErr w:type="spellStart"/>
      <w:r>
        <w:rPr>
          <w:sz w:val="20"/>
        </w:rPr>
        <w:t>Smitz</w:t>
      </w:r>
      <w:proofErr w:type="spellEnd"/>
      <w:r>
        <w:rPr>
          <w:sz w:val="20"/>
        </w:rPr>
        <w:t xml:space="preserve"> M-F, Hsu J, </w:t>
      </w:r>
      <w:proofErr w:type="spellStart"/>
      <w:r>
        <w:rPr>
          <w:sz w:val="20"/>
        </w:rPr>
        <w:t>Chepynoga</w:t>
      </w:r>
      <w:proofErr w:type="spellEnd"/>
      <w:r>
        <w:rPr>
          <w:sz w:val="20"/>
        </w:rPr>
        <w:t xml:space="preserve"> K, </w:t>
      </w:r>
      <w:proofErr w:type="spellStart"/>
      <w:r>
        <w:rPr>
          <w:sz w:val="20"/>
        </w:rPr>
        <w:t>Eozenou</w:t>
      </w:r>
      <w:proofErr w:type="spellEnd"/>
      <w:r>
        <w:rPr>
          <w:sz w:val="20"/>
        </w:rPr>
        <w:t xml:space="preserve"> </w:t>
      </w:r>
      <w:r>
        <w:rPr>
          <w:spacing w:val="-9"/>
          <w:sz w:val="20"/>
        </w:rPr>
        <w:t xml:space="preserve">P. </w:t>
      </w:r>
      <w:r>
        <w:rPr>
          <w:sz w:val="20"/>
        </w:rPr>
        <w:t xml:space="preserve">Progress on impoverishing health spending in 122 countries: A retrospective observational </w:t>
      </w:r>
      <w:r>
        <w:rPr>
          <w:spacing w:val="-3"/>
          <w:sz w:val="20"/>
        </w:rPr>
        <w:t xml:space="preserve">study. </w:t>
      </w:r>
      <w:r>
        <w:rPr>
          <w:sz w:val="20"/>
        </w:rPr>
        <w:t>The Lancet Global Health. 2018;</w:t>
      </w:r>
      <w:proofErr w:type="gramStart"/>
      <w:r>
        <w:rPr>
          <w:sz w:val="20"/>
        </w:rPr>
        <w:t>6:e</w:t>
      </w:r>
      <w:proofErr w:type="gramEnd"/>
      <w:r>
        <w:rPr>
          <w:sz w:val="20"/>
        </w:rPr>
        <w:t>180–92.</w:t>
      </w:r>
    </w:p>
    <w:p w14:paraId="56EA9791" w14:textId="77777777" w:rsidR="00AD1DEE" w:rsidRDefault="00EE3A1B">
      <w:pPr>
        <w:pStyle w:val="ListParagraph"/>
        <w:numPr>
          <w:ilvl w:val="0"/>
          <w:numId w:val="1"/>
        </w:numPr>
        <w:tabs>
          <w:tab w:val="left" w:pos="759"/>
        </w:tabs>
        <w:spacing w:before="3" w:line="420" w:lineRule="auto"/>
        <w:ind w:right="291" w:firstLine="299"/>
        <w:jc w:val="both"/>
        <w:rPr>
          <w:sz w:val="20"/>
        </w:rPr>
      </w:pPr>
      <w:bookmarkStart w:id="105" w:name="_bookmark15"/>
      <w:bookmarkEnd w:id="105"/>
      <w:r>
        <w:rPr>
          <w:sz w:val="20"/>
        </w:rPr>
        <w:t>Abel-Smith</w:t>
      </w:r>
      <w:r>
        <w:rPr>
          <w:spacing w:val="-23"/>
          <w:sz w:val="20"/>
        </w:rPr>
        <w:t xml:space="preserve"> </w:t>
      </w:r>
      <w:r>
        <w:rPr>
          <w:sz w:val="20"/>
        </w:rPr>
        <w:t>B.</w:t>
      </w:r>
      <w:r>
        <w:rPr>
          <w:spacing w:val="-23"/>
          <w:sz w:val="20"/>
        </w:rPr>
        <w:t xml:space="preserve"> </w:t>
      </w:r>
      <w:r>
        <w:rPr>
          <w:sz w:val="20"/>
        </w:rPr>
        <w:t>Health</w:t>
      </w:r>
      <w:r>
        <w:rPr>
          <w:spacing w:val="-22"/>
          <w:sz w:val="20"/>
        </w:rPr>
        <w:t xml:space="preserve"> </w:t>
      </w:r>
      <w:r>
        <w:rPr>
          <w:sz w:val="20"/>
        </w:rPr>
        <w:t>insurance</w:t>
      </w:r>
      <w:r>
        <w:rPr>
          <w:spacing w:val="-23"/>
          <w:sz w:val="20"/>
        </w:rPr>
        <w:t xml:space="preserve"> </w:t>
      </w:r>
      <w:r>
        <w:rPr>
          <w:sz w:val="20"/>
        </w:rPr>
        <w:t>in</w:t>
      </w:r>
      <w:r>
        <w:rPr>
          <w:spacing w:val="-23"/>
          <w:sz w:val="20"/>
        </w:rPr>
        <w:t xml:space="preserve"> </w:t>
      </w:r>
      <w:r>
        <w:rPr>
          <w:sz w:val="20"/>
        </w:rPr>
        <w:t>developing</w:t>
      </w:r>
      <w:r>
        <w:rPr>
          <w:spacing w:val="-22"/>
          <w:sz w:val="20"/>
        </w:rPr>
        <w:t xml:space="preserve"> </w:t>
      </w:r>
      <w:r>
        <w:rPr>
          <w:sz w:val="20"/>
        </w:rPr>
        <w:t>countries:</w:t>
      </w:r>
      <w:r>
        <w:rPr>
          <w:spacing w:val="-14"/>
          <w:sz w:val="20"/>
        </w:rPr>
        <w:t xml:space="preserve"> </w:t>
      </w:r>
      <w:r>
        <w:rPr>
          <w:sz w:val="20"/>
        </w:rPr>
        <w:t>lessons</w:t>
      </w:r>
      <w:r>
        <w:rPr>
          <w:spacing w:val="-23"/>
          <w:sz w:val="20"/>
        </w:rPr>
        <w:t xml:space="preserve"> </w:t>
      </w:r>
      <w:r>
        <w:rPr>
          <w:sz w:val="20"/>
        </w:rPr>
        <w:t>from</w:t>
      </w:r>
      <w:r>
        <w:rPr>
          <w:spacing w:val="-23"/>
          <w:sz w:val="20"/>
        </w:rPr>
        <w:t xml:space="preserve"> </w:t>
      </w:r>
      <w:r>
        <w:rPr>
          <w:sz w:val="20"/>
        </w:rPr>
        <w:t>experience.</w:t>
      </w:r>
      <w:r>
        <w:rPr>
          <w:spacing w:val="-14"/>
          <w:sz w:val="20"/>
        </w:rPr>
        <w:t xml:space="preserve"> </w:t>
      </w:r>
      <w:r>
        <w:rPr>
          <w:sz w:val="20"/>
        </w:rPr>
        <w:t>Health</w:t>
      </w:r>
      <w:r>
        <w:rPr>
          <w:spacing w:val="-22"/>
          <w:sz w:val="20"/>
        </w:rPr>
        <w:t xml:space="preserve"> </w:t>
      </w:r>
      <w:r>
        <w:rPr>
          <w:sz w:val="20"/>
        </w:rPr>
        <w:t>policy and Planning.</w:t>
      </w:r>
      <w:r>
        <w:rPr>
          <w:spacing w:val="5"/>
          <w:sz w:val="20"/>
        </w:rPr>
        <w:t xml:space="preserve"> </w:t>
      </w:r>
      <w:proofErr w:type="gramStart"/>
      <w:r>
        <w:rPr>
          <w:sz w:val="20"/>
        </w:rPr>
        <w:t>1992;7:215</w:t>
      </w:r>
      <w:proofErr w:type="gramEnd"/>
      <w:r>
        <w:rPr>
          <w:sz w:val="20"/>
        </w:rPr>
        <w:t>–26.</w:t>
      </w:r>
    </w:p>
    <w:p w14:paraId="00C56A59" w14:textId="77777777" w:rsidR="00AD1DEE" w:rsidRDefault="00EE3A1B">
      <w:pPr>
        <w:pStyle w:val="ListParagraph"/>
        <w:numPr>
          <w:ilvl w:val="0"/>
          <w:numId w:val="1"/>
        </w:numPr>
        <w:tabs>
          <w:tab w:val="left" w:pos="808"/>
        </w:tabs>
        <w:spacing w:line="420" w:lineRule="auto"/>
        <w:ind w:left="113" w:right="297" w:firstLine="306"/>
        <w:jc w:val="both"/>
        <w:rPr>
          <w:sz w:val="20"/>
        </w:rPr>
      </w:pPr>
      <w:r>
        <w:rPr>
          <w:sz w:val="20"/>
        </w:rPr>
        <w:t xml:space="preserve">Abel-Smith B. Employer’s willingness to pay: the case for compulsory health insurance in </w:t>
      </w:r>
      <w:r>
        <w:rPr>
          <w:spacing w:val="-3"/>
          <w:sz w:val="20"/>
        </w:rPr>
        <w:t xml:space="preserve">Tanzania. </w:t>
      </w:r>
      <w:r>
        <w:rPr>
          <w:sz w:val="20"/>
        </w:rPr>
        <w:t>Health Policy and Planning.</w:t>
      </w:r>
      <w:r>
        <w:rPr>
          <w:spacing w:val="27"/>
          <w:sz w:val="20"/>
        </w:rPr>
        <w:t xml:space="preserve"> </w:t>
      </w:r>
      <w:proofErr w:type="gramStart"/>
      <w:r>
        <w:rPr>
          <w:sz w:val="20"/>
        </w:rPr>
        <w:t>1994;9:409</w:t>
      </w:r>
      <w:proofErr w:type="gramEnd"/>
      <w:r>
        <w:rPr>
          <w:sz w:val="20"/>
        </w:rPr>
        <w:t>–18.</w:t>
      </w:r>
    </w:p>
    <w:p w14:paraId="308D958D" w14:textId="77777777" w:rsidR="00AD1DEE" w:rsidRDefault="00EE3A1B">
      <w:pPr>
        <w:pStyle w:val="ListParagraph"/>
        <w:numPr>
          <w:ilvl w:val="0"/>
          <w:numId w:val="1"/>
        </w:numPr>
        <w:tabs>
          <w:tab w:val="left" w:pos="757"/>
        </w:tabs>
        <w:spacing w:before="1" w:line="420" w:lineRule="auto"/>
        <w:ind w:right="298" w:firstLine="299"/>
        <w:jc w:val="both"/>
        <w:rPr>
          <w:sz w:val="20"/>
        </w:rPr>
      </w:pPr>
      <w:bookmarkStart w:id="106" w:name="_bookmark16"/>
      <w:bookmarkEnd w:id="106"/>
      <w:r>
        <w:rPr>
          <w:spacing w:val="-3"/>
          <w:sz w:val="20"/>
        </w:rPr>
        <w:t>Jowett</w:t>
      </w:r>
      <w:r>
        <w:rPr>
          <w:spacing w:val="-10"/>
          <w:sz w:val="20"/>
        </w:rPr>
        <w:t xml:space="preserve"> </w:t>
      </w:r>
      <w:r>
        <w:rPr>
          <w:sz w:val="20"/>
        </w:rPr>
        <w:t>M,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Contoyannis</w:t>
      </w:r>
      <w:proofErr w:type="spellEnd"/>
      <w:r>
        <w:rPr>
          <w:spacing w:val="-9"/>
          <w:sz w:val="20"/>
        </w:rPr>
        <w:t xml:space="preserve"> P,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Vinh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ND.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impact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public</w:t>
      </w:r>
      <w:r>
        <w:rPr>
          <w:spacing w:val="-9"/>
          <w:sz w:val="20"/>
        </w:rPr>
        <w:t xml:space="preserve"> </w:t>
      </w:r>
      <w:r>
        <w:rPr>
          <w:sz w:val="20"/>
        </w:rPr>
        <w:t>voluntary</w:t>
      </w:r>
      <w:r>
        <w:rPr>
          <w:spacing w:val="-9"/>
          <w:sz w:val="20"/>
        </w:rPr>
        <w:t xml:space="preserve"> </w:t>
      </w:r>
      <w:r>
        <w:rPr>
          <w:sz w:val="20"/>
        </w:rPr>
        <w:t>health</w:t>
      </w:r>
      <w:r>
        <w:rPr>
          <w:spacing w:val="-10"/>
          <w:sz w:val="20"/>
        </w:rPr>
        <w:t xml:space="preserve"> </w:t>
      </w:r>
      <w:r>
        <w:rPr>
          <w:sz w:val="20"/>
        </w:rPr>
        <w:t>insurance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 xml:space="preserve">private </w:t>
      </w:r>
      <w:r>
        <w:rPr>
          <w:sz w:val="20"/>
        </w:rPr>
        <w:t>health expenditures in Vietnam. Social Science &amp; Medicine.</w:t>
      </w:r>
      <w:r>
        <w:rPr>
          <w:spacing w:val="17"/>
          <w:sz w:val="20"/>
        </w:rPr>
        <w:t xml:space="preserve"> </w:t>
      </w:r>
      <w:proofErr w:type="gramStart"/>
      <w:r>
        <w:rPr>
          <w:sz w:val="20"/>
        </w:rPr>
        <w:t>2003;56:333</w:t>
      </w:r>
      <w:proofErr w:type="gramEnd"/>
      <w:r>
        <w:rPr>
          <w:sz w:val="20"/>
        </w:rPr>
        <w:t>–42.</w:t>
      </w:r>
    </w:p>
    <w:p w14:paraId="42AF050F" w14:textId="77777777" w:rsidR="00AD1DEE" w:rsidRDefault="00EE3A1B">
      <w:pPr>
        <w:pStyle w:val="ListParagraph"/>
        <w:numPr>
          <w:ilvl w:val="0"/>
          <w:numId w:val="1"/>
        </w:numPr>
        <w:tabs>
          <w:tab w:val="left" w:pos="877"/>
        </w:tabs>
        <w:spacing w:line="420" w:lineRule="auto"/>
        <w:ind w:left="110" w:right="261" w:firstLine="309"/>
        <w:jc w:val="both"/>
        <w:rPr>
          <w:sz w:val="20"/>
        </w:rPr>
      </w:pPr>
      <w:r>
        <w:rPr>
          <w:sz w:val="20"/>
        </w:rPr>
        <w:t xml:space="preserve">Ensor T. Developing health insurance in transitional Asia. Social Science &amp; Medicine. </w:t>
      </w:r>
      <w:proofErr w:type="gramStart"/>
      <w:r>
        <w:rPr>
          <w:sz w:val="20"/>
        </w:rPr>
        <w:t>1999;48:871</w:t>
      </w:r>
      <w:proofErr w:type="gramEnd"/>
      <w:r>
        <w:rPr>
          <w:sz w:val="20"/>
        </w:rPr>
        <w:t>–9.</w:t>
      </w:r>
    </w:p>
    <w:p w14:paraId="4F61F6B0" w14:textId="77777777" w:rsidR="00AD1DEE" w:rsidRDefault="00EE3A1B">
      <w:pPr>
        <w:pStyle w:val="ListParagraph"/>
        <w:numPr>
          <w:ilvl w:val="0"/>
          <w:numId w:val="1"/>
        </w:numPr>
        <w:tabs>
          <w:tab w:val="left" w:pos="766"/>
        </w:tabs>
        <w:spacing w:line="420" w:lineRule="auto"/>
        <w:ind w:right="298" w:firstLine="299"/>
        <w:jc w:val="both"/>
        <w:rPr>
          <w:sz w:val="20"/>
        </w:rPr>
      </w:pPr>
      <w:bookmarkStart w:id="107" w:name="_bookmark17"/>
      <w:bookmarkEnd w:id="107"/>
      <w:r>
        <w:rPr>
          <w:sz w:val="20"/>
        </w:rPr>
        <w:t xml:space="preserve">Meng Q, </w:t>
      </w:r>
      <w:r>
        <w:rPr>
          <w:spacing w:val="-5"/>
          <w:sz w:val="20"/>
        </w:rPr>
        <w:t xml:space="preserve">Fang </w:t>
      </w:r>
      <w:r>
        <w:rPr>
          <w:sz w:val="20"/>
        </w:rPr>
        <w:t xml:space="preserve">H, Liu X, </w:t>
      </w:r>
      <w:r>
        <w:rPr>
          <w:spacing w:val="-5"/>
          <w:sz w:val="20"/>
        </w:rPr>
        <w:t xml:space="preserve">Yuan </w:t>
      </w:r>
      <w:r>
        <w:rPr>
          <w:sz w:val="20"/>
        </w:rPr>
        <w:t xml:space="preserve">B, Xu J. Consolidating the social health insurance schemes in china: </w:t>
      </w:r>
      <w:r>
        <w:rPr>
          <w:spacing w:val="-5"/>
          <w:sz w:val="20"/>
        </w:rPr>
        <w:t xml:space="preserve">Towards </w:t>
      </w:r>
      <w:r>
        <w:rPr>
          <w:sz w:val="20"/>
        </w:rPr>
        <w:t>an equitable and efficient health system. The Lancet.</w:t>
      </w:r>
      <w:r>
        <w:rPr>
          <w:spacing w:val="21"/>
          <w:sz w:val="20"/>
        </w:rPr>
        <w:t xml:space="preserve"> </w:t>
      </w:r>
      <w:proofErr w:type="gramStart"/>
      <w:r>
        <w:rPr>
          <w:sz w:val="20"/>
        </w:rPr>
        <w:t>2015;386:1484</w:t>
      </w:r>
      <w:proofErr w:type="gramEnd"/>
      <w:r>
        <w:rPr>
          <w:sz w:val="20"/>
        </w:rPr>
        <w:t>–92.</w:t>
      </w:r>
    </w:p>
    <w:p w14:paraId="7C41A52F" w14:textId="77777777" w:rsidR="00AD1DEE" w:rsidRDefault="00EE3A1B">
      <w:pPr>
        <w:pStyle w:val="ListParagraph"/>
        <w:numPr>
          <w:ilvl w:val="0"/>
          <w:numId w:val="1"/>
        </w:numPr>
        <w:tabs>
          <w:tab w:val="left" w:pos="812"/>
        </w:tabs>
        <w:spacing w:line="420" w:lineRule="auto"/>
        <w:ind w:left="115" w:right="298" w:firstLine="304"/>
        <w:jc w:val="both"/>
        <w:rPr>
          <w:sz w:val="20"/>
        </w:rPr>
      </w:pPr>
      <w:bookmarkStart w:id="108" w:name="_bookmark18"/>
      <w:bookmarkEnd w:id="108"/>
      <w:r>
        <w:rPr>
          <w:spacing w:val="-4"/>
          <w:sz w:val="20"/>
        </w:rPr>
        <w:t xml:space="preserve">Walker </w:t>
      </w:r>
      <w:r>
        <w:rPr>
          <w:spacing w:val="-8"/>
          <w:sz w:val="20"/>
        </w:rPr>
        <w:t xml:space="preserve">FA. </w:t>
      </w:r>
      <w:r>
        <w:rPr>
          <w:sz w:val="20"/>
        </w:rPr>
        <w:t xml:space="preserve">Compulsory health insurance:" The next great step in social legislation". The Journal of American </w:t>
      </w:r>
      <w:r>
        <w:rPr>
          <w:spacing w:val="-3"/>
          <w:sz w:val="20"/>
        </w:rPr>
        <w:t>History.</w:t>
      </w:r>
      <w:r>
        <w:rPr>
          <w:spacing w:val="33"/>
          <w:sz w:val="20"/>
        </w:rPr>
        <w:t xml:space="preserve"> </w:t>
      </w:r>
      <w:proofErr w:type="gramStart"/>
      <w:r>
        <w:rPr>
          <w:sz w:val="20"/>
        </w:rPr>
        <w:t>1969;56:290</w:t>
      </w:r>
      <w:proofErr w:type="gramEnd"/>
      <w:r>
        <w:rPr>
          <w:sz w:val="20"/>
        </w:rPr>
        <w:t>–304.</w:t>
      </w:r>
    </w:p>
    <w:p w14:paraId="7D6B07D0" w14:textId="77777777" w:rsidR="00AD1DEE" w:rsidRDefault="00EE3A1B">
      <w:pPr>
        <w:pStyle w:val="ListParagraph"/>
        <w:numPr>
          <w:ilvl w:val="0"/>
          <w:numId w:val="1"/>
        </w:numPr>
        <w:tabs>
          <w:tab w:val="left" w:pos="751"/>
        </w:tabs>
        <w:spacing w:line="420" w:lineRule="auto"/>
        <w:ind w:left="115" w:right="103" w:firstLine="304"/>
        <w:rPr>
          <w:sz w:val="20"/>
        </w:rPr>
      </w:pPr>
      <w:bookmarkStart w:id="109" w:name="_bookmark19"/>
      <w:bookmarkEnd w:id="109"/>
      <w:r>
        <w:rPr>
          <w:w w:val="95"/>
          <w:sz w:val="20"/>
        </w:rPr>
        <w:t xml:space="preserve">OECD. Health at a Glance 2017. 2017. </w:t>
      </w:r>
      <w:proofErr w:type="spellStart"/>
      <w:r>
        <w:rPr>
          <w:w w:val="95"/>
          <w:sz w:val="20"/>
        </w:rPr>
        <w:t>doi:</w:t>
      </w:r>
      <w:r>
        <w:rPr>
          <w:color w:val="0000FF"/>
          <w:w w:val="95"/>
          <w:sz w:val="20"/>
        </w:rPr>
        <w:t>https</w:t>
      </w:r>
      <w:proofErr w:type="spellEnd"/>
      <w:r>
        <w:rPr>
          <w:color w:val="0000FF"/>
          <w:w w:val="95"/>
          <w:sz w:val="20"/>
        </w:rPr>
        <w:t xml:space="preserve">://doi.org/https://doi.org/10.1787/health_glance- </w:t>
      </w:r>
      <w:r>
        <w:rPr>
          <w:color w:val="0000FF"/>
          <w:sz w:val="20"/>
        </w:rPr>
        <w:t>2017-en</w:t>
      </w:r>
      <w:r>
        <w:rPr>
          <w:sz w:val="20"/>
        </w:rPr>
        <w:t>.</w:t>
      </w:r>
    </w:p>
    <w:p w14:paraId="0E17ADA0" w14:textId="77777777" w:rsidR="00AD1DEE" w:rsidRDefault="00EE3A1B">
      <w:pPr>
        <w:pStyle w:val="ListParagraph"/>
        <w:numPr>
          <w:ilvl w:val="0"/>
          <w:numId w:val="1"/>
        </w:numPr>
        <w:tabs>
          <w:tab w:val="left" w:pos="760"/>
        </w:tabs>
        <w:spacing w:before="1" w:line="420" w:lineRule="auto"/>
        <w:ind w:right="348" w:firstLine="299"/>
        <w:jc w:val="both"/>
        <w:rPr>
          <w:sz w:val="20"/>
        </w:rPr>
      </w:pPr>
      <w:bookmarkStart w:id="110" w:name="_bookmark20"/>
      <w:bookmarkEnd w:id="110"/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World</w:t>
      </w:r>
      <w:r>
        <w:rPr>
          <w:spacing w:val="-14"/>
          <w:sz w:val="20"/>
        </w:rPr>
        <w:t xml:space="preserve"> </w:t>
      </w:r>
      <w:r>
        <w:rPr>
          <w:sz w:val="20"/>
        </w:rPr>
        <w:t>Health</w:t>
      </w:r>
      <w:r>
        <w:rPr>
          <w:spacing w:val="-15"/>
          <w:sz w:val="20"/>
        </w:rPr>
        <w:t xml:space="preserve"> </w:t>
      </w:r>
      <w:r>
        <w:rPr>
          <w:sz w:val="20"/>
        </w:rPr>
        <w:t>Organization.</w:t>
      </w:r>
      <w:r>
        <w:rPr>
          <w:spacing w:val="-3"/>
          <w:sz w:val="20"/>
        </w:rPr>
        <w:t xml:space="preserve"> </w:t>
      </w:r>
      <w:r>
        <w:rPr>
          <w:sz w:val="20"/>
        </w:rPr>
        <w:t>Global</w:t>
      </w:r>
      <w:r>
        <w:rPr>
          <w:spacing w:val="-14"/>
          <w:sz w:val="20"/>
        </w:rPr>
        <w:t xml:space="preserve"> </w:t>
      </w:r>
      <w:r>
        <w:rPr>
          <w:sz w:val="20"/>
        </w:rPr>
        <w:t>Health</w:t>
      </w:r>
      <w:r>
        <w:rPr>
          <w:spacing w:val="-14"/>
          <w:sz w:val="20"/>
        </w:rPr>
        <w:t xml:space="preserve"> </w:t>
      </w:r>
      <w:r>
        <w:rPr>
          <w:sz w:val="20"/>
        </w:rPr>
        <w:t>Expenditure</w:t>
      </w:r>
      <w:r>
        <w:rPr>
          <w:spacing w:val="-15"/>
          <w:sz w:val="20"/>
        </w:rPr>
        <w:t xml:space="preserve"> </w:t>
      </w:r>
      <w:r>
        <w:rPr>
          <w:sz w:val="20"/>
        </w:rPr>
        <w:t>Database.</w:t>
      </w:r>
      <w:r>
        <w:rPr>
          <w:spacing w:val="-3"/>
          <w:sz w:val="20"/>
        </w:rPr>
        <w:t xml:space="preserve"> </w:t>
      </w:r>
      <w:r>
        <w:rPr>
          <w:sz w:val="20"/>
        </w:rPr>
        <w:t>2016.</w:t>
      </w:r>
      <w:r>
        <w:rPr>
          <w:color w:val="0000FF"/>
          <w:sz w:val="20"/>
        </w:rPr>
        <w:t>h</w:t>
      </w:r>
      <w:hyperlink r:id="rId24">
        <w:r>
          <w:rPr>
            <w:color w:val="0000FF"/>
            <w:sz w:val="20"/>
          </w:rPr>
          <w:t>ttp://apps.who.</w:t>
        </w:r>
      </w:hyperlink>
      <w:hyperlink r:id="rId25">
        <w:r>
          <w:rPr>
            <w:color w:val="0000FF"/>
            <w:sz w:val="20"/>
          </w:rPr>
          <w:t xml:space="preserve"> </w:t>
        </w:r>
        <w:proofErr w:type="spellStart"/>
        <w:r>
          <w:rPr>
            <w:color w:val="0000FF"/>
            <w:sz w:val="20"/>
          </w:rPr>
          <w:t>int</w:t>
        </w:r>
        <w:proofErr w:type="spellEnd"/>
        <w:r>
          <w:rPr>
            <w:color w:val="0000FF"/>
            <w:sz w:val="20"/>
          </w:rPr>
          <w:t>/</w:t>
        </w:r>
        <w:proofErr w:type="spellStart"/>
        <w:r>
          <w:rPr>
            <w:color w:val="0000FF"/>
            <w:sz w:val="20"/>
          </w:rPr>
          <w:t>nha</w:t>
        </w:r>
        <w:proofErr w:type="spellEnd"/>
        <w:r>
          <w:rPr>
            <w:color w:val="0000FF"/>
            <w:sz w:val="20"/>
          </w:rPr>
          <w:t>/database/Select/Indicators/</w:t>
        </w:r>
        <w:proofErr w:type="spellStart"/>
        <w:r>
          <w:rPr>
            <w:color w:val="0000FF"/>
            <w:sz w:val="20"/>
          </w:rPr>
          <w:t>en</w:t>
        </w:r>
        <w:proofErr w:type="spellEnd"/>
      </w:hyperlink>
      <w:r>
        <w:rPr>
          <w:sz w:val="20"/>
        </w:rPr>
        <w:t>. Accessed 20 Mar</w:t>
      </w:r>
      <w:r>
        <w:rPr>
          <w:spacing w:val="27"/>
          <w:sz w:val="20"/>
        </w:rPr>
        <w:t xml:space="preserve"> </w:t>
      </w:r>
      <w:r>
        <w:rPr>
          <w:sz w:val="20"/>
        </w:rPr>
        <w:t>2019.</w:t>
      </w:r>
    </w:p>
    <w:p w14:paraId="3D6C9EBA" w14:textId="77777777" w:rsidR="00AD1DEE" w:rsidRDefault="00EE3A1B">
      <w:pPr>
        <w:pStyle w:val="ListParagraph"/>
        <w:numPr>
          <w:ilvl w:val="0"/>
          <w:numId w:val="1"/>
        </w:numPr>
        <w:tabs>
          <w:tab w:val="left" w:pos="759"/>
        </w:tabs>
        <w:spacing w:line="420" w:lineRule="auto"/>
        <w:ind w:left="115" w:right="381" w:firstLine="304"/>
        <w:jc w:val="both"/>
        <w:rPr>
          <w:sz w:val="20"/>
        </w:rPr>
      </w:pPr>
      <w:bookmarkStart w:id="111" w:name="_bookmark21"/>
      <w:bookmarkEnd w:id="111"/>
      <w:r>
        <w:rPr>
          <w:sz w:val="20"/>
        </w:rPr>
        <w:t xml:space="preserve">The </w:t>
      </w:r>
      <w:r>
        <w:rPr>
          <w:spacing w:val="-4"/>
          <w:sz w:val="20"/>
        </w:rPr>
        <w:t xml:space="preserve">World </w:t>
      </w:r>
      <w:r>
        <w:rPr>
          <w:sz w:val="20"/>
        </w:rPr>
        <w:t xml:space="preserve">Bank. </w:t>
      </w:r>
      <w:r>
        <w:rPr>
          <w:spacing w:val="-4"/>
          <w:sz w:val="20"/>
        </w:rPr>
        <w:t xml:space="preserve">World </w:t>
      </w:r>
      <w:r>
        <w:rPr>
          <w:sz w:val="20"/>
        </w:rPr>
        <w:t>Bank Open Data. 2018.</w:t>
      </w:r>
      <w:r>
        <w:rPr>
          <w:color w:val="0000FF"/>
          <w:sz w:val="20"/>
        </w:rPr>
        <w:t>h</w:t>
      </w:r>
      <w:hyperlink r:id="rId26">
        <w:r>
          <w:rPr>
            <w:color w:val="0000FF"/>
            <w:sz w:val="20"/>
          </w:rPr>
          <w:t>ttps://data.worldbank.org/</w:t>
        </w:r>
        <w:r>
          <w:rPr>
            <w:sz w:val="20"/>
          </w:rPr>
          <w:t>.</w:t>
        </w:r>
      </w:hyperlink>
      <w:r>
        <w:rPr>
          <w:sz w:val="20"/>
        </w:rPr>
        <w:t xml:space="preserve"> Accessed 6</w:t>
      </w:r>
      <w:r>
        <w:rPr>
          <w:spacing w:val="-23"/>
          <w:sz w:val="20"/>
        </w:rPr>
        <w:t xml:space="preserve"> </w:t>
      </w:r>
      <w:r>
        <w:rPr>
          <w:sz w:val="20"/>
        </w:rPr>
        <w:t>Apr 2018.</w:t>
      </w:r>
    </w:p>
    <w:p w14:paraId="0B1229FA" w14:textId="77777777" w:rsidR="00AD1DEE" w:rsidRDefault="00EE3A1B">
      <w:pPr>
        <w:pStyle w:val="ListParagraph"/>
        <w:numPr>
          <w:ilvl w:val="0"/>
          <w:numId w:val="1"/>
        </w:numPr>
        <w:tabs>
          <w:tab w:val="left" w:pos="766"/>
        </w:tabs>
        <w:spacing w:line="420" w:lineRule="auto"/>
        <w:ind w:right="299" w:firstLine="299"/>
        <w:jc w:val="both"/>
        <w:rPr>
          <w:sz w:val="20"/>
        </w:rPr>
      </w:pPr>
      <w:bookmarkStart w:id="112" w:name="_bookmark22"/>
      <w:bookmarkEnd w:id="112"/>
      <w:r>
        <w:rPr>
          <w:sz w:val="20"/>
        </w:rPr>
        <w:t xml:space="preserve">Lee I-M, Shiroma EJ, </w:t>
      </w:r>
      <w:proofErr w:type="spellStart"/>
      <w:r>
        <w:rPr>
          <w:sz w:val="20"/>
        </w:rPr>
        <w:t>Lobelo</w:t>
      </w:r>
      <w:proofErr w:type="spellEnd"/>
      <w:r>
        <w:rPr>
          <w:sz w:val="20"/>
        </w:rPr>
        <w:t xml:space="preserve"> F, </w:t>
      </w:r>
      <w:proofErr w:type="spellStart"/>
      <w:r>
        <w:rPr>
          <w:sz w:val="20"/>
        </w:rPr>
        <w:t>Puska</w:t>
      </w:r>
      <w:proofErr w:type="spellEnd"/>
      <w:r>
        <w:rPr>
          <w:sz w:val="20"/>
        </w:rPr>
        <w:t xml:space="preserve"> </w:t>
      </w:r>
      <w:r>
        <w:rPr>
          <w:spacing w:val="-9"/>
          <w:sz w:val="20"/>
        </w:rPr>
        <w:t xml:space="preserve">P, </w:t>
      </w:r>
      <w:r>
        <w:rPr>
          <w:sz w:val="20"/>
        </w:rPr>
        <w:t xml:space="preserve">Blair SN, </w:t>
      </w:r>
      <w:proofErr w:type="spellStart"/>
      <w:r>
        <w:rPr>
          <w:sz w:val="20"/>
        </w:rPr>
        <w:t>Katzmarzyk</w:t>
      </w:r>
      <w:proofErr w:type="spellEnd"/>
      <w:r>
        <w:rPr>
          <w:sz w:val="20"/>
        </w:rPr>
        <w:t xml:space="preserve"> PT, et al. Effect of physical inactivity on major non-communicable diseases worldwide: An analysis of burden of disease and life expectancy. The lancet.</w:t>
      </w:r>
      <w:r>
        <w:rPr>
          <w:spacing w:val="-8"/>
          <w:sz w:val="20"/>
        </w:rPr>
        <w:t xml:space="preserve"> </w:t>
      </w:r>
      <w:proofErr w:type="gramStart"/>
      <w:r>
        <w:rPr>
          <w:sz w:val="20"/>
        </w:rPr>
        <w:t>2012;380:219</w:t>
      </w:r>
      <w:proofErr w:type="gramEnd"/>
      <w:r>
        <w:rPr>
          <w:sz w:val="20"/>
        </w:rPr>
        <w:t>–29.</w:t>
      </w:r>
    </w:p>
    <w:p w14:paraId="52E11E95" w14:textId="77777777" w:rsidR="00AD1DEE" w:rsidRDefault="00EE3A1B">
      <w:pPr>
        <w:pStyle w:val="ListParagraph"/>
        <w:numPr>
          <w:ilvl w:val="0"/>
          <w:numId w:val="1"/>
        </w:numPr>
        <w:tabs>
          <w:tab w:val="left" w:pos="817"/>
        </w:tabs>
        <w:spacing w:before="3" w:line="420" w:lineRule="auto"/>
        <w:ind w:left="115" w:right="290" w:firstLine="304"/>
        <w:jc w:val="both"/>
        <w:rPr>
          <w:sz w:val="20"/>
        </w:rPr>
      </w:pPr>
      <w:r>
        <w:rPr>
          <w:sz w:val="20"/>
        </w:rPr>
        <w:t xml:space="preserve">Salomon JA, </w:t>
      </w:r>
      <w:r>
        <w:rPr>
          <w:spacing w:val="-5"/>
          <w:sz w:val="20"/>
        </w:rPr>
        <w:t xml:space="preserve">Wang </w:t>
      </w:r>
      <w:r>
        <w:rPr>
          <w:sz w:val="20"/>
        </w:rPr>
        <w:t xml:space="preserve">H, </w:t>
      </w:r>
      <w:r>
        <w:rPr>
          <w:spacing w:val="-4"/>
          <w:sz w:val="20"/>
        </w:rPr>
        <w:t xml:space="preserve">Freeman </w:t>
      </w:r>
      <w:r>
        <w:rPr>
          <w:sz w:val="20"/>
        </w:rPr>
        <w:t xml:space="preserve">MK, </w:t>
      </w:r>
      <w:r>
        <w:rPr>
          <w:spacing w:val="-6"/>
          <w:sz w:val="20"/>
        </w:rPr>
        <w:t xml:space="preserve">Vos </w:t>
      </w:r>
      <w:r>
        <w:rPr>
          <w:sz w:val="20"/>
        </w:rPr>
        <w:t>T, Flaxman AD, Lopez AD, et al. Healthy life expectancy for 187 countries, 1990–2010: a systematic analysis for the Global Burden Disease Study 2010. The Lancet.</w:t>
      </w:r>
      <w:r>
        <w:rPr>
          <w:spacing w:val="-10"/>
          <w:sz w:val="20"/>
        </w:rPr>
        <w:t xml:space="preserve"> </w:t>
      </w:r>
      <w:proofErr w:type="gramStart"/>
      <w:r>
        <w:rPr>
          <w:sz w:val="20"/>
        </w:rPr>
        <w:t>2012;380:2144</w:t>
      </w:r>
      <w:proofErr w:type="gramEnd"/>
      <w:r>
        <w:rPr>
          <w:sz w:val="20"/>
        </w:rPr>
        <w:t>–62.</w:t>
      </w:r>
    </w:p>
    <w:p w14:paraId="215F0DE7" w14:textId="77777777" w:rsidR="00AD1DEE" w:rsidRDefault="00EE3A1B">
      <w:pPr>
        <w:pStyle w:val="ListParagraph"/>
        <w:numPr>
          <w:ilvl w:val="0"/>
          <w:numId w:val="1"/>
        </w:numPr>
        <w:tabs>
          <w:tab w:val="left" w:pos="757"/>
        </w:tabs>
        <w:spacing w:before="3"/>
        <w:ind w:left="756" w:hanging="337"/>
        <w:rPr>
          <w:sz w:val="20"/>
        </w:rPr>
      </w:pPr>
      <w:bookmarkStart w:id="113" w:name="_bookmark23"/>
      <w:bookmarkEnd w:id="113"/>
      <w:r>
        <w:rPr>
          <w:sz w:val="20"/>
        </w:rPr>
        <w:t>Bennett</w:t>
      </w:r>
      <w:r>
        <w:rPr>
          <w:spacing w:val="4"/>
          <w:sz w:val="20"/>
        </w:rPr>
        <w:t xml:space="preserve"> </w:t>
      </w:r>
      <w:r>
        <w:rPr>
          <w:sz w:val="20"/>
        </w:rPr>
        <w:t>JE,</w:t>
      </w:r>
      <w:r>
        <w:rPr>
          <w:spacing w:val="5"/>
          <w:sz w:val="20"/>
        </w:rPr>
        <w:t xml:space="preserve"> </w:t>
      </w:r>
      <w:r>
        <w:rPr>
          <w:sz w:val="20"/>
        </w:rPr>
        <w:t>Li</w:t>
      </w:r>
      <w:r>
        <w:rPr>
          <w:spacing w:val="4"/>
          <w:sz w:val="20"/>
        </w:rPr>
        <w:t xml:space="preserve"> </w:t>
      </w:r>
      <w:r>
        <w:rPr>
          <w:sz w:val="20"/>
        </w:rPr>
        <w:t>G,</w:t>
      </w:r>
      <w:r>
        <w:rPr>
          <w:spacing w:val="5"/>
          <w:sz w:val="20"/>
        </w:rPr>
        <w:t xml:space="preserve"> </w:t>
      </w:r>
      <w:r>
        <w:rPr>
          <w:spacing w:val="-3"/>
          <w:sz w:val="20"/>
        </w:rPr>
        <w:t>Foreman</w:t>
      </w:r>
      <w:r>
        <w:rPr>
          <w:spacing w:val="5"/>
          <w:sz w:val="20"/>
        </w:rPr>
        <w:t xml:space="preserve"> </w:t>
      </w:r>
      <w:r>
        <w:rPr>
          <w:sz w:val="20"/>
        </w:rPr>
        <w:t>K,</w:t>
      </w:r>
      <w:r>
        <w:rPr>
          <w:spacing w:val="5"/>
          <w:sz w:val="20"/>
        </w:rPr>
        <w:t xml:space="preserve"> </w:t>
      </w:r>
      <w:r>
        <w:rPr>
          <w:sz w:val="20"/>
        </w:rPr>
        <w:t>Best</w:t>
      </w:r>
      <w:r>
        <w:rPr>
          <w:spacing w:val="4"/>
          <w:sz w:val="20"/>
        </w:rPr>
        <w:t xml:space="preserve"> </w:t>
      </w:r>
      <w:r>
        <w:rPr>
          <w:sz w:val="20"/>
        </w:rPr>
        <w:t>N,</w:t>
      </w:r>
      <w:r>
        <w:rPr>
          <w:spacing w:val="5"/>
          <w:sz w:val="20"/>
        </w:rPr>
        <w:t xml:space="preserve"> </w:t>
      </w:r>
      <w:proofErr w:type="spellStart"/>
      <w:r>
        <w:rPr>
          <w:spacing w:val="-3"/>
          <w:sz w:val="20"/>
        </w:rPr>
        <w:t>Kontis</w:t>
      </w:r>
      <w:proofErr w:type="spellEnd"/>
      <w:r>
        <w:rPr>
          <w:spacing w:val="5"/>
          <w:sz w:val="20"/>
        </w:rPr>
        <w:t xml:space="preserve"> </w:t>
      </w:r>
      <w:r>
        <w:rPr>
          <w:sz w:val="20"/>
        </w:rPr>
        <w:t>V,</w:t>
      </w:r>
      <w:r>
        <w:rPr>
          <w:spacing w:val="5"/>
          <w:sz w:val="20"/>
        </w:rPr>
        <w:t xml:space="preserve"> </w:t>
      </w:r>
      <w:r>
        <w:rPr>
          <w:sz w:val="20"/>
        </w:rPr>
        <w:t>Pearson</w:t>
      </w:r>
      <w:r>
        <w:rPr>
          <w:spacing w:val="5"/>
          <w:sz w:val="20"/>
        </w:rPr>
        <w:t xml:space="preserve"> </w:t>
      </w:r>
      <w:r>
        <w:rPr>
          <w:sz w:val="20"/>
        </w:rPr>
        <w:t>C,</w:t>
      </w:r>
      <w:r>
        <w:rPr>
          <w:spacing w:val="5"/>
          <w:sz w:val="20"/>
        </w:rPr>
        <w:t xml:space="preserve"> </w:t>
      </w:r>
      <w:r>
        <w:rPr>
          <w:sz w:val="20"/>
        </w:rPr>
        <w:t>et</w:t>
      </w:r>
      <w:r>
        <w:rPr>
          <w:spacing w:val="5"/>
          <w:sz w:val="20"/>
        </w:rPr>
        <w:t xml:space="preserve"> </w:t>
      </w:r>
      <w:r>
        <w:rPr>
          <w:sz w:val="20"/>
        </w:rPr>
        <w:t>al.</w:t>
      </w:r>
      <w:r>
        <w:rPr>
          <w:spacing w:val="26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future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life</w:t>
      </w:r>
      <w:r>
        <w:rPr>
          <w:spacing w:val="5"/>
          <w:sz w:val="20"/>
        </w:rPr>
        <w:t xml:space="preserve"> </w:t>
      </w:r>
      <w:r>
        <w:rPr>
          <w:sz w:val="20"/>
        </w:rPr>
        <w:t>expectancy</w:t>
      </w:r>
    </w:p>
    <w:p w14:paraId="56A50D3D" w14:textId="77777777" w:rsidR="00AD1DEE" w:rsidRDefault="00AD1DEE">
      <w:pPr>
        <w:rPr>
          <w:sz w:val="20"/>
        </w:rPr>
        <w:sectPr w:rsidR="00AD1DEE">
          <w:pgSz w:w="12240" w:h="15840"/>
          <w:pgMar w:top="1500" w:right="1400" w:bottom="1320" w:left="1580" w:header="0" w:footer="1128" w:gutter="0"/>
          <w:cols w:space="720"/>
        </w:sectPr>
      </w:pPr>
    </w:p>
    <w:p w14:paraId="14F9D174" w14:textId="77777777" w:rsidR="00AD1DEE" w:rsidRDefault="00EE3A1B">
      <w:pPr>
        <w:pStyle w:val="BodyText"/>
        <w:spacing w:before="216" w:line="420" w:lineRule="auto"/>
        <w:ind w:left="120" w:right="287"/>
      </w:pPr>
      <w:r>
        <w:lastRenderedPageBreak/>
        <w:t xml:space="preserve">and life expectancy inequalities in England and Wales: Bayesian spatiotemporal forecasting. The Lancet. </w:t>
      </w:r>
      <w:proofErr w:type="gramStart"/>
      <w:r>
        <w:t>2015;386:163</w:t>
      </w:r>
      <w:proofErr w:type="gramEnd"/>
      <w:r>
        <w:t>–70.</w:t>
      </w:r>
    </w:p>
    <w:p w14:paraId="4EE4FF05" w14:textId="77777777" w:rsidR="00AD1DEE" w:rsidRDefault="00EE3A1B">
      <w:pPr>
        <w:pStyle w:val="ListParagraph"/>
        <w:numPr>
          <w:ilvl w:val="0"/>
          <w:numId w:val="1"/>
        </w:numPr>
        <w:tabs>
          <w:tab w:val="left" w:pos="769"/>
        </w:tabs>
        <w:spacing w:line="420" w:lineRule="auto"/>
        <w:ind w:right="170" w:firstLine="299"/>
        <w:rPr>
          <w:sz w:val="20"/>
        </w:rPr>
      </w:pPr>
      <w:bookmarkStart w:id="114" w:name="_bookmark24"/>
      <w:bookmarkEnd w:id="114"/>
      <w:r>
        <w:rPr>
          <w:sz w:val="20"/>
        </w:rPr>
        <w:t xml:space="preserve">The </w:t>
      </w:r>
      <w:r>
        <w:rPr>
          <w:spacing w:val="-4"/>
          <w:sz w:val="20"/>
        </w:rPr>
        <w:t xml:space="preserve">World </w:t>
      </w:r>
      <w:r>
        <w:rPr>
          <w:sz w:val="20"/>
        </w:rPr>
        <w:t>Bank. What is the difference between current and constant data? 2018.</w:t>
      </w:r>
      <w:r>
        <w:rPr>
          <w:color w:val="0000FF"/>
          <w:sz w:val="20"/>
        </w:rPr>
        <w:t>h</w:t>
      </w:r>
      <w:hyperlink r:id="rId27">
        <w:r>
          <w:rPr>
            <w:color w:val="0000FF"/>
            <w:sz w:val="20"/>
          </w:rPr>
          <w:t>ttps://</w:t>
        </w:r>
      </w:hyperlink>
      <w:hyperlink r:id="rId28">
        <w:r>
          <w:rPr>
            <w:color w:val="0000FF"/>
            <w:sz w:val="20"/>
          </w:rPr>
          <w:t xml:space="preserve"> </w:t>
        </w:r>
        <w:r>
          <w:rPr>
            <w:color w:val="0000FF"/>
            <w:w w:val="90"/>
            <w:sz w:val="20"/>
          </w:rPr>
          <w:t>datahelpdesk.worldbank.org/knowledgebase/articles/114942-what-is-the-difference-between-current-</w:t>
        </w:r>
      </w:hyperlink>
      <w:r>
        <w:rPr>
          <w:color w:val="0000FF"/>
          <w:w w:val="90"/>
          <w:sz w:val="20"/>
        </w:rPr>
        <w:t>and-</w:t>
      </w:r>
      <w:hyperlink r:id="rId29">
        <w:r>
          <w:rPr>
            <w:color w:val="0000FF"/>
            <w:w w:val="90"/>
            <w:sz w:val="20"/>
          </w:rPr>
          <w:t xml:space="preserve"> </w:t>
        </w:r>
        <w:proofErr w:type="spellStart"/>
        <w:r>
          <w:rPr>
            <w:color w:val="0000FF"/>
            <w:sz w:val="20"/>
          </w:rPr>
          <w:t>constan</w:t>
        </w:r>
        <w:proofErr w:type="spellEnd"/>
      </w:hyperlink>
      <w:r>
        <w:rPr>
          <w:sz w:val="20"/>
        </w:rPr>
        <w:t>. Accessed 6 Apr</w:t>
      </w:r>
      <w:r>
        <w:rPr>
          <w:spacing w:val="40"/>
          <w:sz w:val="20"/>
        </w:rPr>
        <w:t xml:space="preserve"> </w:t>
      </w:r>
      <w:r>
        <w:rPr>
          <w:sz w:val="20"/>
        </w:rPr>
        <w:t>2018.</w:t>
      </w:r>
    </w:p>
    <w:p w14:paraId="42183F47" w14:textId="77777777" w:rsidR="00AD1DEE" w:rsidRDefault="00EE3A1B">
      <w:pPr>
        <w:pStyle w:val="ListParagraph"/>
        <w:numPr>
          <w:ilvl w:val="0"/>
          <w:numId w:val="1"/>
        </w:numPr>
        <w:tabs>
          <w:tab w:val="left" w:pos="752"/>
        </w:tabs>
        <w:spacing w:before="3" w:line="420" w:lineRule="auto"/>
        <w:ind w:right="355" w:firstLine="299"/>
        <w:jc w:val="both"/>
        <w:rPr>
          <w:sz w:val="20"/>
        </w:rPr>
      </w:pPr>
      <w:bookmarkStart w:id="115" w:name="_bookmark25"/>
      <w:bookmarkEnd w:id="115"/>
      <w:r>
        <w:rPr>
          <w:w w:val="95"/>
          <w:sz w:val="20"/>
        </w:rPr>
        <w:t xml:space="preserve">The </w:t>
      </w:r>
      <w:r>
        <w:rPr>
          <w:spacing w:val="-4"/>
          <w:w w:val="95"/>
          <w:sz w:val="20"/>
        </w:rPr>
        <w:t xml:space="preserve">World </w:t>
      </w:r>
      <w:r>
        <w:rPr>
          <w:w w:val="95"/>
          <w:sz w:val="20"/>
        </w:rPr>
        <w:t xml:space="preserve">Bank. Classifying countries </w:t>
      </w:r>
      <w:r>
        <w:rPr>
          <w:spacing w:val="-3"/>
          <w:w w:val="95"/>
          <w:sz w:val="20"/>
        </w:rPr>
        <w:t xml:space="preserve">by </w:t>
      </w:r>
      <w:r>
        <w:rPr>
          <w:w w:val="95"/>
          <w:sz w:val="20"/>
        </w:rPr>
        <w:t>income. 2018.</w:t>
      </w:r>
      <w:r>
        <w:rPr>
          <w:color w:val="0000FF"/>
          <w:w w:val="95"/>
          <w:sz w:val="20"/>
        </w:rPr>
        <w:t>h</w:t>
      </w:r>
      <w:hyperlink r:id="rId30">
        <w:r>
          <w:rPr>
            <w:color w:val="0000FF"/>
            <w:w w:val="95"/>
            <w:sz w:val="20"/>
          </w:rPr>
          <w:t>ttp://datatopics.worldbank.org/world-</w:t>
        </w:r>
      </w:hyperlink>
      <w:hyperlink r:id="rId31">
        <w:r>
          <w:rPr>
            <w:color w:val="0000FF"/>
            <w:w w:val="95"/>
            <w:sz w:val="20"/>
          </w:rPr>
          <w:t xml:space="preserve"> development-indicators/stories/the-classification-of-countries-by-income.html</w:t>
        </w:r>
      </w:hyperlink>
      <w:r>
        <w:rPr>
          <w:w w:val="95"/>
          <w:sz w:val="20"/>
        </w:rPr>
        <w:t>. Accessed 4 Oct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2018.</w:t>
      </w:r>
    </w:p>
    <w:p w14:paraId="3740662D" w14:textId="77777777" w:rsidR="00AD1DEE" w:rsidRDefault="00EE3A1B">
      <w:pPr>
        <w:pStyle w:val="ListParagraph"/>
        <w:numPr>
          <w:ilvl w:val="0"/>
          <w:numId w:val="1"/>
        </w:numPr>
        <w:tabs>
          <w:tab w:val="left" w:pos="761"/>
        </w:tabs>
        <w:spacing w:line="420" w:lineRule="auto"/>
        <w:ind w:right="356" w:firstLine="299"/>
        <w:jc w:val="both"/>
        <w:rPr>
          <w:sz w:val="20"/>
        </w:rPr>
      </w:pPr>
      <w:bookmarkStart w:id="116" w:name="_bookmark26"/>
      <w:bookmarkEnd w:id="116"/>
      <w:r>
        <w:rPr>
          <w:sz w:val="20"/>
        </w:rPr>
        <w:t>The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World</w:t>
      </w:r>
      <w:r>
        <w:rPr>
          <w:spacing w:val="-20"/>
          <w:sz w:val="20"/>
        </w:rPr>
        <w:t xml:space="preserve"> </w:t>
      </w:r>
      <w:r>
        <w:rPr>
          <w:sz w:val="20"/>
        </w:rPr>
        <w:t>Health</w:t>
      </w:r>
      <w:r>
        <w:rPr>
          <w:spacing w:val="-19"/>
          <w:sz w:val="20"/>
        </w:rPr>
        <w:t xml:space="preserve"> </w:t>
      </w:r>
      <w:r>
        <w:rPr>
          <w:sz w:val="20"/>
        </w:rPr>
        <w:t>Organization.</w:t>
      </w:r>
      <w:r>
        <w:rPr>
          <w:spacing w:val="-10"/>
          <w:sz w:val="20"/>
        </w:rPr>
        <w:t xml:space="preserve"> </w:t>
      </w:r>
      <w:r>
        <w:rPr>
          <w:sz w:val="20"/>
        </w:rPr>
        <w:t>Definition</w:t>
      </w:r>
      <w:r>
        <w:rPr>
          <w:spacing w:val="-19"/>
          <w:sz w:val="20"/>
        </w:rPr>
        <w:t xml:space="preserve"> </w:t>
      </w:r>
      <w:r>
        <w:rPr>
          <w:sz w:val="20"/>
        </w:rPr>
        <w:t>of</w:t>
      </w:r>
      <w:r>
        <w:rPr>
          <w:spacing w:val="-20"/>
          <w:sz w:val="20"/>
        </w:rPr>
        <w:t xml:space="preserve"> </w:t>
      </w:r>
      <w:r>
        <w:rPr>
          <w:sz w:val="20"/>
        </w:rPr>
        <w:t>regional</w:t>
      </w:r>
      <w:r>
        <w:rPr>
          <w:spacing w:val="-19"/>
          <w:sz w:val="20"/>
        </w:rPr>
        <w:t xml:space="preserve"> </w:t>
      </w:r>
      <w:r>
        <w:rPr>
          <w:sz w:val="20"/>
        </w:rPr>
        <w:t>groupings.</w:t>
      </w:r>
      <w:r>
        <w:rPr>
          <w:spacing w:val="-10"/>
          <w:sz w:val="20"/>
        </w:rPr>
        <w:t xml:space="preserve"> </w:t>
      </w:r>
      <w:r>
        <w:rPr>
          <w:sz w:val="20"/>
        </w:rPr>
        <w:t>2019.</w:t>
      </w:r>
      <w:r>
        <w:rPr>
          <w:color w:val="0000FF"/>
          <w:sz w:val="20"/>
        </w:rPr>
        <w:t>h</w:t>
      </w:r>
      <w:hyperlink r:id="rId32">
        <w:r>
          <w:rPr>
            <w:color w:val="0000FF"/>
            <w:sz w:val="20"/>
          </w:rPr>
          <w:t>ttps://www.who.int/</w:t>
        </w:r>
      </w:hyperlink>
      <w:hyperlink r:id="rId33">
        <w:r>
          <w:rPr>
            <w:color w:val="0000FF"/>
            <w:sz w:val="20"/>
          </w:rPr>
          <w:t xml:space="preserve"> </w:t>
        </w:r>
        <w:proofErr w:type="spellStart"/>
        <w:r>
          <w:rPr>
            <w:color w:val="0000FF"/>
            <w:sz w:val="20"/>
          </w:rPr>
          <w:t>healthinfo</w:t>
        </w:r>
        <w:proofErr w:type="spellEnd"/>
        <w:r>
          <w:rPr>
            <w:color w:val="0000FF"/>
            <w:sz w:val="20"/>
          </w:rPr>
          <w:t>/</w:t>
        </w:r>
        <w:proofErr w:type="spellStart"/>
        <w:r>
          <w:rPr>
            <w:color w:val="0000FF"/>
            <w:sz w:val="20"/>
          </w:rPr>
          <w:t>global_burden_disease</w:t>
        </w:r>
        <w:proofErr w:type="spellEnd"/>
        <w:r>
          <w:rPr>
            <w:color w:val="0000FF"/>
            <w:sz w:val="20"/>
          </w:rPr>
          <w:t>/</w:t>
        </w:r>
        <w:proofErr w:type="spellStart"/>
        <w:r>
          <w:rPr>
            <w:color w:val="0000FF"/>
            <w:sz w:val="20"/>
          </w:rPr>
          <w:t>definition_regions</w:t>
        </w:r>
        <w:proofErr w:type="spellEnd"/>
        <w:r>
          <w:rPr>
            <w:color w:val="0000FF"/>
            <w:sz w:val="20"/>
          </w:rPr>
          <w:t>/</w:t>
        </w:r>
        <w:proofErr w:type="spellStart"/>
        <w:r>
          <w:rPr>
            <w:color w:val="0000FF"/>
            <w:sz w:val="20"/>
          </w:rPr>
          <w:t>en</w:t>
        </w:r>
        <w:proofErr w:type="spellEnd"/>
        <w:r>
          <w:rPr>
            <w:color w:val="0000FF"/>
            <w:sz w:val="20"/>
          </w:rPr>
          <w:t>/</w:t>
        </w:r>
      </w:hyperlink>
      <w:r>
        <w:rPr>
          <w:sz w:val="20"/>
        </w:rPr>
        <w:t>. Accessed 20 Mar</w:t>
      </w:r>
      <w:r>
        <w:rPr>
          <w:spacing w:val="2"/>
          <w:sz w:val="20"/>
        </w:rPr>
        <w:t xml:space="preserve"> </w:t>
      </w:r>
      <w:r>
        <w:rPr>
          <w:sz w:val="20"/>
        </w:rPr>
        <w:t>2019.</w:t>
      </w:r>
    </w:p>
    <w:p w14:paraId="3C9CAEF4" w14:textId="77777777" w:rsidR="00AD1DEE" w:rsidRDefault="00EE3A1B">
      <w:pPr>
        <w:pStyle w:val="ListParagraph"/>
        <w:numPr>
          <w:ilvl w:val="0"/>
          <w:numId w:val="1"/>
        </w:numPr>
        <w:tabs>
          <w:tab w:val="left" w:pos="760"/>
        </w:tabs>
        <w:spacing w:before="1" w:line="420" w:lineRule="auto"/>
        <w:ind w:right="298" w:firstLine="299"/>
        <w:jc w:val="both"/>
        <w:rPr>
          <w:sz w:val="20"/>
        </w:rPr>
      </w:pPr>
      <w:bookmarkStart w:id="117" w:name="_bookmark27"/>
      <w:bookmarkEnd w:id="117"/>
      <w:r>
        <w:rPr>
          <w:sz w:val="20"/>
        </w:rPr>
        <w:t xml:space="preserve">R Core </w:t>
      </w:r>
      <w:r>
        <w:rPr>
          <w:spacing w:val="-4"/>
          <w:sz w:val="20"/>
        </w:rPr>
        <w:t xml:space="preserve">Team. </w:t>
      </w:r>
      <w:r>
        <w:rPr>
          <w:sz w:val="20"/>
        </w:rPr>
        <w:t>R: A Language and Environment for Statistical Computing. Vienna, Austria: R Foundation for Statistical Computing;</w:t>
      </w:r>
      <w:r>
        <w:rPr>
          <w:spacing w:val="8"/>
          <w:sz w:val="20"/>
        </w:rPr>
        <w:t xml:space="preserve"> </w:t>
      </w:r>
      <w:r>
        <w:rPr>
          <w:sz w:val="20"/>
        </w:rPr>
        <w:t>2019.</w:t>
      </w:r>
      <w:r>
        <w:rPr>
          <w:color w:val="0000FF"/>
          <w:sz w:val="20"/>
        </w:rPr>
        <w:t>h</w:t>
      </w:r>
      <w:hyperlink r:id="rId34">
        <w:r>
          <w:rPr>
            <w:color w:val="0000FF"/>
            <w:sz w:val="20"/>
          </w:rPr>
          <w:t>ttps://www.R-project.org/</w:t>
        </w:r>
        <w:r>
          <w:rPr>
            <w:sz w:val="20"/>
          </w:rPr>
          <w:t>.</w:t>
        </w:r>
      </w:hyperlink>
    </w:p>
    <w:p w14:paraId="61F0A1FA" w14:textId="77777777" w:rsidR="00AD1DEE" w:rsidRDefault="00EE3A1B">
      <w:pPr>
        <w:pStyle w:val="ListParagraph"/>
        <w:numPr>
          <w:ilvl w:val="0"/>
          <w:numId w:val="1"/>
        </w:numPr>
        <w:tabs>
          <w:tab w:val="left" w:pos="804"/>
        </w:tabs>
        <w:spacing w:line="420" w:lineRule="auto"/>
        <w:ind w:right="270" w:firstLine="299"/>
        <w:jc w:val="both"/>
        <w:rPr>
          <w:sz w:val="20"/>
        </w:rPr>
      </w:pPr>
      <w:bookmarkStart w:id="118" w:name="_bookmark28"/>
      <w:bookmarkEnd w:id="118"/>
      <w:r>
        <w:rPr>
          <w:spacing w:val="-3"/>
          <w:sz w:val="20"/>
        </w:rPr>
        <w:t xml:space="preserve">Jowett </w:t>
      </w:r>
      <w:r>
        <w:rPr>
          <w:sz w:val="20"/>
        </w:rPr>
        <w:t xml:space="preserve">M, Deolalikar A, Martinsson </w:t>
      </w:r>
      <w:r>
        <w:rPr>
          <w:spacing w:val="-9"/>
          <w:sz w:val="20"/>
        </w:rPr>
        <w:t xml:space="preserve">P. </w:t>
      </w:r>
      <w:r>
        <w:rPr>
          <w:sz w:val="20"/>
        </w:rPr>
        <w:t xml:space="preserve">Health insurance and treatment seeking </w:t>
      </w:r>
      <w:proofErr w:type="spellStart"/>
      <w:r>
        <w:rPr>
          <w:sz w:val="20"/>
        </w:rPr>
        <w:t>behaviour</w:t>
      </w:r>
      <w:proofErr w:type="spellEnd"/>
      <w:r>
        <w:rPr>
          <w:sz w:val="20"/>
        </w:rPr>
        <w:t xml:space="preserve">: Evidence from a low-income </w:t>
      </w:r>
      <w:r>
        <w:rPr>
          <w:spacing w:val="-4"/>
          <w:sz w:val="20"/>
        </w:rPr>
        <w:t xml:space="preserve">country. </w:t>
      </w:r>
      <w:r>
        <w:rPr>
          <w:sz w:val="20"/>
        </w:rPr>
        <w:t>Health economics.</w:t>
      </w:r>
      <w:r>
        <w:rPr>
          <w:spacing w:val="20"/>
          <w:sz w:val="20"/>
        </w:rPr>
        <w:t xml:space="preserve"> </w:t>
      </w:r>
      <w:proofErr w:type="gramStart"/>
      <w:r>
        <w:rPr>
          <w:sz w:val="20"/>
        </w:rPr>
        <w:t>2004;13:845</w:t>
      </w:r>
      <w:proofErr w:type="gramEnd"/>
      <w:r>
        <w:rPr>
          <w:sz w:val="20"/>
        </w:rPr>
        <w:t>–57.</w:t>
      </w:r>
    </w:p>
    <w:p w14:paraId="6782DDC4" w14:textId="77777777" w:rsidR="00AD1DEE" w:rsidRDefault="00EE3A1B">
      <w:pPr>
        <w:pStyle w:val="ListParagraph"/>
        <w:numPr>
          <w:ilvl w:val="0"/>
          <w:numId w:val="1"/>
        </w:numPr>
        <w:tabs>
          <w:tab w:val="left" w:pos="763"/>
        </w:tabs>
        <w:spacing w:line="420" w:lineRule="auto"/>
        <w:ind w:right="300" w:firstLine="299"/>
        <w:jc w:val="both"/>
        <w:rPr>
          <w:sz w:val="20"/>
        </w:rPr>
      </w:pPr>
      <w:proofErr w:type="spellStart"/>
      <w:r>
        <w:rPr>
          <w:sz w:val="20"/>
        </w:rPr>
        <w:t>Sepehri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A,</w:t>
      </w:r>
      <w:r>
        <w:rPr>
          <w:spacing w:val="-4"/>
          <w:sz w:val="20"/>
        </w:rPr>
        <w:t xml:space="preserve"> </w:t>
      </w:r>
      <w:r>
        <w:rPr>
          <w:sz w:val="20"/>
        </w:rPr>
        <w:t>Simpson</w:t>
      </w:r>
      <w:r>
        <w:rPr>
          <w:spacing w:val="-5"/>
          <w:sz w:val="20"/>
        </w:rPr>
        <w:t xml:space="preserve"> </w:t>
      </w:r>
      <w:r>
        <w:rPr>
          <w:sz w:val="20"/>
        </w:rPr>
        <w:t>W,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Sarma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S.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influence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health</w:t>
      </w:r>
      <w:r>
        <w:rPr>
          <w:spacing w:val="-4"/>
          <w:sz w:val="20"/>
        </w:rPr>
        <w:t xml:space="preserve"> </w:t>
      </w:r>
      <w:r>
        <w:rPr>
          <w:sz w:val="20"/>
        </w:rPr>
        <w:t>insurance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hospital</w:t>
      </w:r>
      <w:r>
        <w:rPr>
          <w:spacing w:val="-4"/>
          <w:sz w:val="20"/>
        </w:rPr>
        <w:t xml:space="preserve"> </w:t>
      </w:r>
      <w:r>
        <w:rPr>
          <w:sz w:val="20"/>
        </w:rPr>
        <w:t>admission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and length of stay—the case of </w:t>
      </w:r>
      <w:proofErr w:type="spellStart"/>
      <w:r>
        <w:rPr>
          <w:sz w:val="20"/>
        </w:rPr>
        <w:t>vietnam</w:t>
      </w:r>
      <w:proofErr w:type="spellEnd"/>
      <w:r>
        <w:rPr>
          <w:sz w:val="20"/>
        </w:rPr>
        <w:t>. Social Science &amp; Medicine.</w:t>
      </w:r>
      <w:r>
        <w:rPr>
          <w:spacing w:val="38"/>
          <w:sz w:val="20"/>
        </w:rPr>
        <w:t xml:space="preserve"> </w:t>
      </w:r>
      <w:proofErr w:type="gramStart"/>
      <w:r>
        <w:rPr>
          <w:sz w:val="20"/>
        </w:rPr>
        <w:t>2006;63:1757</w:t>
      </w:r>
      <w:proofErr w:type="gramEnd"/>
      <w:r>
        <w:rPr>
          <w:sz w:val="20"/>
        </w:rPr>
        <w:t>–70.</w:t>
      </w:r>
    </w:p>
    <w:p w14:paraId="2282A243" w14:textId="77777777" w:rsidR="00AD1DEE" w:rsidRDefault="00EE3A1B">
      <w:pPr>
        <w:pStyle w:val="ListParagraph"/>
        <w:numPr>
          <w:ilvl w:val="0"/>
          <w:numId w:val="1"/>
        </w:numPr>
        <w:tabs>
          <w:tab w:val="left" w:pos="752"/>
        </w:tabs>
        <w:spacing w:line="420" w:lineRule="auto"/>
        <w:ind w:right="293" w:firstLine="299"/>
        <w:jc w:val="both"/>
        <w:rPr>
          <w:sz w:val="20"/>
        </w:rPr>
      </w:pPr>
      <w:bookmarkStart w:id="119" w:name="_bookmark29"/>
      <w:bookmarkEnd w:id="119"/>
      <w:r>
        <w:rPr>
          <w:sz w:val="20"/>
        </w:rPr>
        <w:t>Nguyen</w:t>
      </w:r>
      <w:r>
        <w:rPr>
          <w:spacing w:val="-32"/>
          <w:sz w:val="20"/>
        </w:rPr>
        <w:t xml:space="preserve"> </w:t>
      </w:r>
      <w:r>
        <w:rPr>
          <w:sz w:val="20"/>
        </w:rPr>
        <w:t>CV.</w:t>
      </w:r>
      <w:r>
        <w:rPr>
          <w:spacing w:val="-31"/>
          <w:sz w:val="20"/>
        </w:rPr>
        <w:t xml:space="preserve"> </w:t>
      </w:r>
      <w:r>
        <w:rPr>
          <w:sz w:val="20"/>
        </w:rPr>
        <w:t>The</w:t>
      </w:r>
      <w:r>
        <w:rPr>
          <w:spacing w:val="-31"/>
          <w:sz w:val="20"/>
        </w:rPr>
        <w:t xml:space="preserve"> </w:t>
      </w:r>
      <w:r>
        <w:rPr>
          <w:sz w:val="20"/>
        </w:rPr>
        <w:t>impact</w:t>
      </w:r>
      <w:r>
        <w:rPr>
          <w:spacing w:val="-31"/>
          <w:sz w:val="20"/>
        </w:rPr>
        <w:t xml:space="preserve"> </w:t>
      </w:r>
      <w:r>
        <w:rPr>
          <w:sz w:val="20"/>
        </w:rPr>
        <w:t>of</w:t>
      </w:r>
      <w:r>
        <w:rPr>
          <w:spacing w:val="-32"/>
          <w:sz w:val="20"/>
        </w:rPr>
        <w:t xml:space="preserve"> </w:t>
      </w:r>
      <w:r>
        <w:rPr>
          <w:sz w:val="20"/>
        </w:rPr>
        <w:t>voluntary</w:t>
      </w:r>
      <w:r>
        <w:rPr>
          <w:spacing w:val="-31"/>
          <w:sz w:val="20"/>
        </w:rPr>
        <w:t xml:space="preserve"> </w:t>
      </w:r>
      <w:r>
        <w:rPr>
          <w:sz w:val="20"/>
        </w:rPr>
        <w:t>health</w:t>
      </w:r>
      <w:r>
        <w:rPr>
          <w:spacing w:val="-31"/>
          <w:sz w:val="20"/>
        </w:rPr>
        <w:t xml:space="preserve"> </w:t>
      </w:r>
      <w:r>
        <w:rPr>
          <w:sz w:val="20"/>
        </w:rPr>
        <w:t>insurance</w:t>
      </w:r>
      <w:r>
        <w:rPr>
          <w:spacing w:val="-32"/>
          <w:sz w:val="20"/>
        </w:rPr>
        <w:t xml:space="preserve"> </w:t>
      </w:r>
      <w:r>
        <w:rPr>
          <w:sz w:val="20"/>
        </w:rPr>
        <w:t>on</w:t>
      </w:r>
      <w:r>
        <w:rPr>
          <w:spacing w:val="-31"/>
          <w:sz w:val="20"/>
        </w:rPr>
        <w:t xml:space="preserve"> </w:t>
      </w:r>
      <w:r>
        <w:rPr>
          <w:sz w:val="20"/>
        </w:rPr>
        <w:t>health</w:t>
      </w:r>
      <w:r>
        <w:rPr>
          <w:spacing w:val="-31"/>
          <w:sz w:val="20"/>
        </w:rPr>
        <w:t xml:space="preserve"> </w:t>
      </w:r>
      <w:r>
        <w:rPr>
          <w:sz w:val="20"/>
        </w:rPr>
        <w:t>care</w:t>
      </w:r>
      <w:r>
        <w:rPr>
          <w:spacing w:val="-31"/>
          <w:sz w:val="20"/>
        </w:rPr>
        <w:t xml:space="preserve"> </w:t>
      </w:r>
      <w:r>
        <w:rPr>
          <w:sz w:val="20"/>
        </w:rPr>
        <w:t>utilization</w:t>
      </w:r>
      <w:r>
        <w:rPr>
          <w:spacing w:val="-32"/>
          <w:sz w:val="20"/>
        </w:rPr>
        <w:t xml:space="preserve"> </w:t>
      </w:r>
      <w:r>
        <w:rPr>
          <w:sz w:val="20"/>
        </w:rPr>
        <w:t>and</w:t>
      </w:r>
      <w:r>
        <w:rPr>
          <w:spacing w:val="-31"/>
          <w:sz w:val="20"/>
        </w:rPr>
        <w:t xml:space="preserve"> </w:t>
      </w:r>
      <w:r>
        <w:rPr>
          <w:sz w:val="20"/>
        </w:rPr>
        <w:t xml:space="preserve">out-of-pocket payments: New evidence for </w:t>
      </w:r>
      <w:proofErr w:type="spellStart"/>
      <w:r>
        <w:rPr>
          <w:sz w:val="20"/>
        </w:rPr>
        <w:t>vietnam</w:t>
      </w:r>
      <w:proofErr w:type="spellEnd"/>
      <w:r>
        <w:rPr>
          <w:sz w:val="20"/>
        </w:rPr>
        <w:t>. Health Economics.</w:t>
      </w:r>
      <w:r>
        <w:rPr>
          <w:spacing w:val="31"/>
          <w:sz w:val="20"/>
        </w:rPr>
        <w:t xml:space="preserve"> </w:t>
      </w:r>
      <w:proofErr w:type="gramStart"/>
      <w:r>
        <w:rPr>
          <w:sz w:val="20"/>
        </w:rPr>
        <w:t>2012;21:946</w:t>
      </w:r>
      <w:proofErr w:type="gramEnd"/>
      <w:r>
        <w:rPr>
          <w:sz w:val="20"/>
        </w:rPr>
        <w:t>–66.</w:t>
      </w:r>
    </w:p>
    <w:p w14:paraId="0897BA10" w14:textId="77777777" w:rsidR="00AD1DEE" w:rsidRDefault="00EE3A1B">
      <w:pPr>
        <w:pStyle w:val="ListParagraph"/>
        <w:numPr>
          <w:ilvl w:val="0"/>
          <w:numId w:val="1"/>
        </w:numPr>
        <w:tabs>
          <w:tab w:val="left" w:pos="760"/>
        </w:tabs>
        <w:spacing w:line="420" w:lineRule="auto"/>
        <w:ind w:left="115" w:right="258" w:firstLine="304"/>
        <w:jc w:val="both"/>
        <w:rPr>
          <w:sz w:val="20"/>
        </w:rPr>
      </w:pPr>
      <w:bookmarkStart w:id="120" w:name="_bookmark30"/>
      <w:bookmarkEnd w:id="120"/>
      <w:proofErr w:type="spellStart"/>
      <w:r>
        <w:rPr>
          <w:sz w:val="20"/>
        </w:rPr>
        <w:t>Bärnighausen</w:t>
      </w:r>
      <w:proofErr w:type="spellEnd"/>
      <w:r>
        <w:rPr>
          <w:spacing w:val="-15"/>
          <w:sz w:val="20"/>
        </w:rPr>
        <w:t xml:space="preserve"> </w:t>
      </w:r>
      <w:r>
        <w:rPr>
          <w:sz w:val="20"/>
        </w:rPr>
        <w:t>T,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Sauerborn</w:t>
      </w:r>
      <w:proofErr w:type="spellEnd"/>
      <w:r>
        <w:rPr>
          <w:spacing w:val="-14"/>
          <w:sz w:val="20"/>
        </w:rPr>
        <w:t xml:space="preserve"> </w:t>
      </w:r>
      <w:r>
        <w:rPr>
          <w:sz w:val="20"/>
        </w:rPr>
        <w:t>R.</w:t>
      </w:r>
      <w:r>
        <w:rPr>
          <w:spacing w:val="-14"/>
          <w:sz w:val="20"/>
        </w:rPr>
        <w:t xml:space="preserve"> </w:t>
      </w:r>
      <w:r>
        <w:rPr>
          <w:sz w:val="20"/>
        </w:rPr>
        <w:t>One</w:t>
      </w:r>
      <w:r>
        <w:rPr>
          <w:spacing w:val="-14"/>
          <w:sz w:val="20"/>
        </w:rPr>
        <w:t xml:space="preserve"> </w:t>
      </w:r>
      <w:r>
        <w:rPr>
          <w:sz w:val="20"/>
        </w:rPr>
        <w:t>hundred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eighteen</w:t>
      </w:r>
      <w:r>
        <w:rPr>
          <w:spacing w:val="-14"/>
          <w:sz w:val="20"/>
        </w:rPr>
        <w:t xml:space="preserve"> </w:t>
      </w:r>
      <w:r>
        <w:rPr>
          <w:sz w:val="20"/>
        </w:rPr>
        <w:t>years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german</w:t>
      </w:r>
      <w:proofErr w:type="spellEnd"/>
      <w:r>
        <w:rPr>
          <w:spacing w:val="-14"/>
          <w:sz w:val="20"/>
        </w:rPr>
        <w:t xml:space="preserve"> </w:t>
      </w:r>
      <w:r>
        <w:rPr>
          <w:sz w:val="20"/>
        </w:rPr>
        <w:t>health</w:t>
      </w:r>
      <w:r>
        <w:rPr>
          <w:spacing w:val="-14"/>
          <w:sz w:val="20"/>
        </w:rPr>
        <w:t xml:space="preserve"> </w:t>
      </w:r>
      <w:r>
        <w:rPr>
          <w:sz w:val="20"/>
        </w:rPr>
        <w:t xml:space="preserve">insurance system: Are there any lessons for middle-and low-income countries? Social science &amp; medicine. </w:t>
      </w:r>
      <w:proofErr w:type="gramStart"/>
      <w:r>
        <w:rPr>
          <w:sz w:val="20"/>
        </w:rPr>
        <w:t>2002;54:1559</w:t>
      </w:r>
      <w:proofErr w:type="gramEnd"/>
      <w:r>
        <w:rPr>
          <w:sz w:val="20"/>
        </w:rPr>
        <w:t>–87.</w:t>
      </w:r>
    </w:p>
    <w:p w14:paraId="3FC9A37F" w14:textId="77777777" w:rsidR="00AD1DEE" w:rsidRDefault="00EE3A1B">
      <w:pPr>
        <w:pStyle w:val="ListParagraph"/>
        <w:numPr>
          <w:ilvl w:val="0"/>
          <w:numId w:val="1"/>
        </w:numPr>
        <w:tabs>
          <w:tab w:val="left" w:pos="775"/>
        </w:tabs>
        <w:spacing w:line="420" w:lineRule="auto"/>
        <w:ind w:left="115" w:right="260" w:firstLine="304"/>
        <w:jc w:val="both"/>
        <w:rPr>
          <w:sz w:val="20"/>
        </w:rPr>
      </w:pPr>
      <w:bookmarkStart w:id="121" w:name="_bookmark31"/>
      <w:bookmarkEnd w:id="121"/>
      <w:proofErr w:type="spellStart"/>
      <w:r>
        <w:rPr>
          <w:sz w:val="20"/>
        </w:rPr>
        <w:t>Lagomarsino</w:t>
      </w:r>
      <w:proofErr w:type="spellEnd"/>
      <w:r>
        <w:rPr>
          <w:sz w:val="20"/>
        </w:rPr>
        <w:t xml:space="preserve"> G, </w:t>
      </w:r>
      <w:proofErr w:type="spellStart"/>
      <w:r>
        <w:rPr>
          <w:sz w:val="20"/>
        </w:rPr>
        <w:t>Garabrant</w:t>
      </w:r>
      <w:proofErr w:type="spellEnd"/>
      <w:r>
        <w:rPr>
          <w:sz w:val="20"/>
        </w:rPr>
        <w:t xml:space="preserve"> A, </w:t>
      </w:r>
      <w:proofErr w:type="spellStart"/>
      <w:r>
        <w:rPr>
          <w:spacing w:val="-3"/>
          <w:sz w:val="20"/>
        </w:rPr>
        <w:t>Adyas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 xml:space="preserve">A, </w:t>
      </w:r>
      <w:proofErr w:type="spellStart"/>
      <w:r>
        <w:rPr>
          <w:sz w:val="20"/>
        </w:rPr>
        <w:t>Muga</w:t>
      </w:r>
      <w:proofErr w:type="spellEnd"/>
      <w:r>
        <w:rPr>
          <w:sz w:val="20"/>
        </w:rPr>
        <w:t xml:space="preserve"> R, </w:t>
      </w:r>
      <w:proofErr w:type="spellStart"/>
      <w:r>
        <w:rPr>
          <w:sz w:val="20"/>
        </w:rPr>
        <w:t>Otoo</w:t>
      </w:r>
      <w:proofErr w:type="spellEnd"/>
      <w:r>
        <w:rPr>
          <w:sz w:val="20"/>
        </w:rPr>
        <w:t xml:space="preserve"> N. Moving towards universal health coverage: Health insurance reforms in nine developing countries in </w:t>
      </w:r>
      <w:proofErr w:type="spellStart"/>
      <w:r>
        <w:rPr>
          <w:sz w:val="20"/>
        </w:rPr>
        <w:t>africa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asia</w:t>
      </w:r>
      <w:proofErr w:type="spellEnd"/>
      <w:r>
        <w:rPr>
          <w:sz w:val="20"/>
        </w:rPr>
        <w:t xml:space="preserve">. The Lancet. </w:t>
      </w:r>
      <w:proofErr w:type="gramStart"/>
      <w:r>
        <w:rPr>
          <w:sz w:val="20"/>
        </w:rPr>
        <w:t>2012;380:933</w:t>
      </w:r>
      <w:proofErr w:type="gramEnd"/>
      <w:r>
        <w:rPr>
          <w:sz w:val="20"/>
        </w:rPr>
        <w:t>–43.</w:t>
      </w:r>
    </w:p>
    <w:p w14:paraId="35921501" w14:textId="77777777" w:rsidR="00AD1DEE" w:rsidRDefault="00EE3A1B">
      <w:pPr>
        <w:pStyle w:val="ListParagraph"/>
        <w:numPr>
          <w:ilvl w:val="0"/>
          <w:numId w:val="1"/>
        </w:numPr>
        <w:tabs>
          <w:tab w:val="left" w:pos="756"/>
        </w:tabs>
        <w:spacing w:before="3" w:line="420" w:lineRule="auto"/>
        <w:ind w:left="115" w:right="260" w:firstLine="304"/>
        <w:jc w:val="both"/>
        <w:rPr>
          <w:sz w:val="20"/>
        </w:rPr>
      </w:pPr>
      <w:bookmarkStart w:id="122" w:name="_bookmark32"/>
      <w:bookmarkEnd w:id="122"/>
      <w:proofErr w:type="spellStart"/>
      <w:r>
        <w:rPr>
          <w:sz w:val="20"/>
        </w:rPr>
        <w:t>Bauernschuster</w:t>
      </w:r>
      <w:proofErr w:type="spellEnd"/>
      <w:r>
        <w:rPr>
          <w:spacing w:val="-18"/>
          <w:sz w:val="20"/>
        </w:rPr>
        <w:t xml:space="preserve"> </w:t>
      </w:r>
      <w:r>
        <w:rPr>
          <w:sz w:val="20"/>
        </w:rPr>
        <w:t>S,</w:t>
      </w:r>
      <w:r>
        <w:rPr>
          <w:spacing w:val="-18"/>
          <w:sz w:val="20"/>
        </w:rPr>
        <w:t xml:space="preserve"> </w:t>
      </w:r>
      <w:proofErr w:type="spellStart"/>
      <w:r>
        <w:rPr>
          <w:spacing w:val="-3"/>
          <w:sz w:val="20"/>
        </w:rPr>
        <w:t>Driva</w:t>
      </w:r>
      <w:proofErr w:type="spellEnd"/>
      <w:r>
        <w:rPr>
          <w:spacing w:val="-17"/>
          <w:sz w:val="20"/>
        </w:rPr>
        <w:t xml:space="preserve"> </w:t>
      </w:r>
      <w:r>
        <w:rPr>
          <w:sz w:val="20"/>
        </w:rPr>
        <w:t>A,</w:t>
      </w:r>
      <w:r>
        <w:rPr>
          <w:spacing w:val="-18"/>
          <w:sz w:val="20"/>
        </w:rPr>
        <w:t xml:space="preserve"> </w:t>
      </w:r>
      <w:proofErr w:type="spellStart"/>
      <w:r>
        <w:rPr>
          <w:sz w:val="20"/>
        </w:rPr>
        <w:t>Hornung</w:t>
      </w:r>
      <w:proofErr w:type="spellEnd"/>
      <w:r>
        <w:rPr>
          <w:spacing w:val="-18"/>
          <w:sz w:val="20"/>
        </w:rPr>
        <w:t xml:space="preserve"> </w:t>
      </w:r>
      <w:r>
        <w:rPr>
          <w:sz w:val="20"/>
        </w:rPr>
        <w:t>E.</w:t>
      </w:r>
      <w:r>
        <w:rPr>
          <w:spacing w:val="-17"/>
          <w:sz w:val="20"/>
        </w:rPr>
        <w:t xml:space="preserve"> </w:t>
      </w:r>
      <w:r>
        <w:rPr>
          <w:sz w:val="20"/>
        </w:rPr>
        <w:t>Bismarck’s</w:t>
      </w:r>
      <w:r>
        <w:rPr>
          <w:spacing w:val="-18"/>
          <w:sz w:val="20"/>
        </w:rPr>
        <w:t xml:space="preserve"> </w:t>
      </w:r>
      <w:r>
        <w:rPr>
          <w:sz w:val="20"/>
        </w:rPr>
        <w:t>health</w:t>
      </w:r>
      <w:r>
        <w:rPr>
          <w:spacing w:val="-17"/>
          <w:sz w:val="20"/>
        </w:rPr>
        <w:t xml:space="preserve"> </w:t>
      </w:r>
      <w:r>
        <w:rPr>
          <w:sz w:val="20"/>
        </w:rPr>
        <w:t>insurance</w:t>
      </w:r>
      <w:r>
        <w:rPr>
          <w:spacing w:val="-18"/>
          <w:sz w:val="20"/>
        </w:rPr>
        <w:t xml:space="preserve"> </w:t>
      </w:r>
      <w:r>
        <w:rPr>
          <w:sz w:val="20"/>
        </w:rPr>
        <w:t>and</w:t>
      </w:r>
      <w:r>
        <w:rPr>
          <w:spacing w:val="-18"/>
          <w:sz w:val="20"/>
        </w:rPr>
        <w:t xml:space="preserve"> </w:t>
      </w:r>
      <w:r>
        <w:rPr>
          <w:sz w:val="20"/>
        </w:rPr>
        <w:t>its</w:t>
      </w:r>
      <w:r>
        <w:rPr>
          <w:spacing w:val="-17"/>
          <w:sz w:val="20"/>
        </w:rPr>
        <w:t xml:space="preserve"> </w:t>
      </w:r>
      <w:r>
        <w:rPr>
          <w:sz w:val="20"/>
        </w:rPr>
        <w:t>impact</w:t>
      </w:r>
      <w:r>
        <w:rPr>
          <w:spacing w:val="-18"/>
          <w:sz w:val="20"/>
        </w:rPr>
        <w:t xml:space="preserve"> </w:t>
      </w:r>
      <w:r>
        <w:rPr>
          <w:sz w:val="20"/>
        </w:rPr>
        <w:t>on</w:t>
      </w:r>
      <w:r>
        <w:rPr>
          <w:spacing w:val="-17"/>
          <w:sz w:val="20"/>
        </w:rPr>
        <w:t xml:space="preserve"> </w:t>
      </w:r>
      <w:r>
        <w:rPr>
          <w:spacing w:val="-3"/>
          <w:sz w:val="20"/>
        </w:rPr>
        <w:t xml:space="preserve">mortality. </w:t>
      </w:r>
      <w:r>
        <w:rPr>
          <w:sz w:val="20"/>
        </w:rPr>
        <w:t>2017.</w:t>
      </w:r>
    </w:p>
    <w:p w14:paraId="403CA759" w14:textId="77777777" w:rsidR="00AD1DEE" w:rsidRDefault="00EE3A1B">
      <w:pPr>
        <w:pStyle w:val="ListParagraph"/>
        <w:numPr>
          <w:ilvl w:val="0"/>
          <w:numId w:val="1"/>
        </w:numPr>
        <w:tabs>
          <w:tab w:val="left" w:pos="763"/>
        </w:tabs>
        <w:spacing w:line="420" w:lineRule="auto"/>
        <w:ind w:right="298" w:firstLine="299"/>
        <w:jc w:val="both"/>
        <w:rPr>
          <w:sz w:val="20"/>
        </w:rPr>
      </w:pPr>
      <w:bookmarkStart w:id="123" w:name="_bookmark33"/>
      <w:bookmarkEnd w:id="123"/>
      <w:r>
        <w:rPr>
          <w:sz w:val="20"/>
        </w:rPr>
        <w:t xml:space="preserve">Curtis JR, Burke W, </w:t>
      </w:r>
      <w:proofErr w:type="spellStart"/>
      <w:r>
        <w:rPr>
          <w:sz w:val="20"/>
        </w:rPr>
        <w:t>Kassner</w:t>
      </w:r>
      <w:proofErr w:type="spellEnd"/>
      <w:r>
        <w:rPr>
          <w:sz w:val="20"/>
        </w:rPr>
        <w:t xml:space="preserve"> </w:t>
      </w:r>
      <w:r>
        <w:rPr>
          <w:spacing w:val="-8"/>
          <w:sz w:val="20"/>
        </w:rPr>
        <w:t xml:space="preserve">AW, </w:t>
      </w:r>
      <w:r>
        <w:rPr>
          <w:sz w:val="20"/>
        </w:rPr>
        <w:t>Aitken ML. Absence of health insurance is associated with decreased</w:t>
      </w:r>
      <w:r>
        <w:rPr>
          <w:spacing w:val="-13"/>
          <w:sz w:val="20"/>
        </w:rPr>
        <w:t xml:space="preserve"> </w:t>
      </w:r>
      <w:r>
        <w:rPr>
          <w:sz w:val="20"/>
        </w:rPr>
        <w:t>life</w:t>
      </w:r>
      <w:r>
        <w:rPr>
          <w:spacing w:val="-13"/>
          <w:sz w:val="20"/>
        </w:rPr>
        <w:t xml:space="preserve"> </w:t>
      </w:r>
      <w:r>
        <w:rPr>
          <w:sz w:val="20"/>
        </w:rPr>
        <w:t>expectancy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patients</w:t>
      </w:r>
      <w:r>
        <w:rPr>
          <w:spacing w:val="-13"/>
          <w:sz w:val="20"/>
        </w:rPr>
        <w:t xml:space="preserve"> </w:t>
      </w:r>
      <w:r>
        <w:rPr>
          <w:sz w:val="20"/>
        </w:rPr>
        <w:t>with</w:t>
      </w:r>
      <w:r>
        <w:rPr>
          <w:spacing w:val="-13"/>
          <w:sz w:val="20"/>
        </w:rPr>
        <w:t xml:space="preserve"> </w:t>
      </w:r>
      <w:r>
        <w:rPr>
          <w:sz w:val="20"/>
        </w:rPr>
        <w:t>cystic</w:t>
      </w:r>
      <w:r>
        <w:rPr>
          <w:spacing w:val="-13"/>
          <w:sz w:val="20"/>
        </w:rPr>
        <w:t xml:space="preserve"> </w:t>
      </w:r>
      <w:r>
        <w:rPr>
          <w:sz w:val="20"/>
        </w:rPr>
        <w:t>fibrosis.</w:t>
      </w:r>
      <w:r>
        <w:rPr>
          <w:spacing w:val="-1"/>
          <w:sz w:val="20"/>
        </w:rPr>
        <w:t xml:space="preserve"> </w:t>
      </w:r>
      <w:r>
        <w:rPr>
          <w:sz w:val="20"/>
        </w:rPr>
        <w:t>American</w:t>
      </w:r>
      <w:r>
        <w:rPr>
          <w:spacing w:val="-13"/>
          <w:sz w:val="20"/>
        </w:rPr>
        <w:t xml:space="preserve"> </w:t>
      </w:r>
      <w:r>
        <w:rPr>
          <w:sz w:val="20"/>
        </w:rPr>
        <w:t>Journal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Respiratory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Critical Care Medicine.</w:t>
      </w:r>
      <w:r>
        <w:rPr>
          <w:spacing w:val="6"/>
          <w:sz w:val="20"/>
        </w:rPr>
        <w:t xml:space="preserve"> </w:t>
      </w:r>
      <w:proofErr w:type="gramStart"/>
      <w:r>
        <w:rPr>
          <w:sz w:val="20"/>
        </w:rPr>
        <w:t>1997;155:1921</w:t>
      </w:r>
      <w:proofErr w:type="gramEnd"/>
      <w:r>
        <w:rPr>
          <w:sz w:val="20"/>
        </w:rPr>
        <w:t>–4.</w:t>
      </w:r>
    </w:p>
    <w:p w14:paraId="71ECCEF4" w14:textId="77777777" w:rsidR="00AD1DEE" w:rsidRDefault="00EE3A1B">
      <w:pPr>
        <w:pStyle w:val="ListParagraph"/>
        <w:numPr>
          <w:ilvl w:val="0"/>
          <w:numId w:val="1"/>
        </w:numPr>
        <w:tabs>
          <w:tab w:val="left" w:pos="755"/>
        </w:tabs>
        <w:spacing w:before="3" w:line="420" w:lineRule="auto"/>
        <w:ind w:right="298" w:firstLine="299"/>
        <w:jc w:val="both"/>
        <w:rPr>
          <w:sz w:val="20"/>
        </w:rPr>
      </w:pPr>
      <w:bookmarkStart w:id="124" w:name="_bookmark34"/>
      <w:bookmarkEnd w:id="124"/>
      <w:r>
        <w:rPr>
          <w:spacing w:val="-4"/>
          <w:sz w:val="20"/>
        </w:rPr>
        <w:t>Freeman</w:t>
      </w:r>
      <w:r>
        <w:rPr>
          <w:spacing w:val="-13"/>
          <w:sz w:val="20"/>
        </w:rPr>
        <w:t xml:space="preserve"> </w:t>
      </w:r>
      <w:r>
        <w:rPr>
          <w:sz w:val="20"/>
        </w:rPr>
        <w:t>JD,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Kadiyala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S,</w:t>
      </w:r>
      <w:r>
        <w:rPr>
          <w:spacing w:val="-13"/>
          <w:sz w:val="20"/>
        </w:rPr>
        <w:t xml:space="preserve"> </w:t>
      </w:r>
      <w:r>
        <w:rPr>
          <w:sz w:val="20"/>
        </w:rPr>
        <w:t>Bell</w:t>
      </w:r>
      <w:r>
        <w:rPr>
          <w:spacing w:val="-12"/>
          <w:sz w:val="20"/>
        </w:rPr>
        <w:t xml:space="preserve"> </w:t>
      </w:r>
      <w:r>
        <w:rPr>
          <w:sz w:val="20"/>
        </w:rPr>
        <w:t>JF,</w:t>
      </w:r>
      <w:r>
        <w:rPr>
          <w:spacing w:val="-13"/>
          <w:sz w:val="20"/>
        </w:rPr>
        <w:t xml:space="preserve"> </w:t>
      </w:r>
      <w:r>
        <w:rPr>
          <w:sz w:val="20"/>
        </w:rPr>
        <w:t>Martin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DP.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causal</w:t>
      </w:r>
      <w:r>
        <w:rPr>
          <w:spacing w:val="-12"/>
          <w:sz w:val="20"/>
        </w:rPr>
        <w:t xml:space="preserve"> </w:t>
      </w:r>
      <w:r>
        <w:rPr>
          <w:sz w:val="20"/>
        </w:rPr>
        <w:t>effect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health</w:t>
      </w:r>
      <w:r>
        <w:rPr>
          <w:spacing w:val="-12"/>
          <w:sz w:val="20"/>
        </w:rPr>
        <w:t xml:space="preserve"> </w:t>
      </w:r>
      <w:r>
        <w:rPr>
          <w:sz w:val="20"/>
        </w:rPr>
        <w:t>insurance</w:t>
      </w:r>
      <w:r>
        <w:rPr>
          <w:spacing w:val="-13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utilization and outcomes in adults: A systematic review of us studies. Medical Care.</w:t>
      </w:r>
      <w:r>
        <w:rPr>
          <w:spacing w:val="-9"/>
          <w:sz w:val="20"/>
        </w:rPr>
        <w:t xml:space="preserve"> </w:t>
      </w:r>
      <w:proofErr w:type="gramStart"/>
      <w:r>
        <w:rPr>
          <w:sz w:val="20"/>
        </w:rPr>
        <w:t>2008;46:1023</w:t>
      </w:r>
      <w:proofErr w:type="gramEnd"/>
      <w:r>
        <w:rPr>
          <w:sz w:val="20"/>
        </w:rPr>
        <w:t>–32.</w:t>
      </w:r>
    </w:p>
    <w:p w14:paraId="24CC6DBD" w14:textId="77777777" w:rsidR="00AD1DEE" w:rsidRDefault="00EE3A1B">
      <w:pPr>
        <w:pStyle w:val="ListParagraph"/>
        <w:numPr>
          <w:ilvl w:val="0"/>
          <w:numId w:val="1"/>
        </w:numPr>
        <w:tabs>
          <w:tab w:val="left" w:pos="764"/>
        </w:tabs>
        <w:ind w:left="763" w:hanging="344"/>
        <w:rPr>
          <w:sz w:val="20"/>
        </w:rPr>
      </w:pPr>
      <w:bookmarkStart w:id="125" w:name="_bookmark35"/>
      <w:bookmarkEnd w:id="125"/>
      <w:r>
        <w:rPr>
          <w:sz w:val="20"/>
        </w:rPr>
        <w:t>Pan</w:t>
      </w:r>
      <w:r>
        <w:rPr>
          <w:spacing w:val="8"/>
          <w:sz w:val="20"/>
        </w:rPr>
        <w:t xml:space="preserve"> </w:t>
      </w:r>
      <w:r>
        <w:rPr>
          <w:sz w:val="20"/>
        </w:rPr>
        <w:t>J,</w:t>
      </w:r>
      <w:r>
        <w:rPr>
          <w:spacing w:val="9"/>
          <w:sz w:val="20"/>
        </w:rPr>
        <w:t xml:space="preserve"> </w:t>
      </w:r>
      <w:r>
        <w:rPr>
          <w:sz w:val="20"/>
        </w:rPr>
        <w:t>Lei</w:t>
      </w:r>
      <w:r>
        <w:rPr>
          <w:spacing w:val="9"/>
          <w:sz w:val="20"/>
        </w:rPr>
        <w:t xml:space="preserve"> </w:t>
      </w:r>
      <w:r>
        <w:rPr>
          <w:sz w:val="20"/>
        </w:rPr>
        <w:t>X,</w:t>
      </w:r>
      <w:r>
        <w:rPr>
          <w:spacing w:val="9"/>
          <w:sz w:val="20"/>
        </w:rPr>
        <w:t xml:space="preserve"> </w:t>
      </w:r>
      <w:r>
        <w:rPr>
          <w:sz w:val="20"/>
        </w:rPr>
        <w:t>Liu</w:t>
      </w:r>
      <w:r>
        <w:rPr>
          <w:spacing w:val="9"/>
          <w:sz w:val="20"/>
        </w:rPr>
        <w:t xml:space="preserve"> </w:t>
      </w:r>
      <w:r>
        <w:rPr>
          <w:sz w:val="20"/>
        </w:rPr>
        <w:t>GG.</w:t>
      </w:r>
      <w:r>
        <w:rPr>
          <w:spacing w:val="8"/>
          <w:sz w:val="20"/>
        </w:rPr>
        <w:t xml:space="preserve"> </w:t>
      </w:r>
      <w:r>
        <w:rPr>
          <w:sz w:val="20"/>
        </w:rPr>
        <w:t>Health</w:t>
      </w:r>
      <w:r>
        <w:rPr>
          <w:spacing w:val="9"/>
          <w:sz w:val="20"/>
        </w:rPr>
        <w:t xml:space="preserve"> </w:t>
      </w:r>
      <w:r>
        <w:rPr>
          <w:sz w:val="20"/>
        </w:rPr>
        <w:t>insurance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health</w:t>
      </w:r>
      <w:r>
        <w:rPr>
          <w:spacing w:val="9"/>
          <w:sz w:val="20"/>
        </w:rPr>
        <w:t xml:space="preserve"> </w:t>
      </w:r>
      <w:r>
        <w:rPr>
          <w:sz w:val="20"/>
        </w:rPr>
        <w:t>status:</w:t>
      </w:r>
      <w:r>
        <w:rPr>
          <w:spacing w:val="28"/>
          <w:sz w:val="20"/>
        </w:rPr>
        <w:t xml:space="preserve"> </w:t>
      </w:r>
      <w:r>
        <w:rPr>
          <w:sz w:val="20"/>
        </w:rPr>
        <w:t>Exploring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causal</w:t>
      </w:r>
      <w:r>
        <w:rPr>
          <w:spacing w:val="9"/>
          <w:sz w:val="20"/>
        </w:rPr>
        <w:t xml:space="preserve"> </w:t>
      </w:r>
      <w:r>
        <w:rPr>
          <w:sz w:val="20"/>
        </w:rPr>
        <w:t>effect</w:t>
      </w:r>
      <w:r>
        <w:rPr>
          <w:spacing w:val="9"/>
          <w:sz w:val="20"/>
        </w:rPr>
        <w:t xml:space="preserve"> </w:t>
      </w:r>
      <w:r>
        <w:rPr>
          <w:sz w:val="20"/>
        </w:rPr>
        <w:t>from</w:t>
      </w:r>
      <w:r>
        <w:rPr>
          <w:spacing w:val="9"/>
          <w:sz w:val="20"/>
        </w:rPr>
        <w:t xml:space="preserve"> </w:t>
      </w:r>
      <w:r>
        <w:rPr>
          <w:sz w:val="20"/>
        </w:rPr>
        <w:t>a</w:t>
      </w:r>
    </w:p>
    <w:p w14:paraId="519AB251" w14:textId="77777777" w:rsidR="00AD1DEE" w:rsidRDefault="00AD1DEE">
      <w:pPr>
        <w:rPr>
          <w:sz w:val="20"/>
        </w:rPr>
        <w:sectPr w:rsidR="00AD1DEE">
          <w:pgSz w:w="12240" w:h="15840"/>
          <w:pgMar w:top="1500" w:right="1400" w:bottom="1320" w:left="1580" w:header="0" w:footer="1128" w:gutter="0"/>
          <w:cols w:space="720"/>
        </w:sectPr>
      </w:pPr>
    </w:p>
    <w:p w14:paraId="36B7B248" w14:textId="77777777" w:rsidR="00AD1DEE" w:rsidRDefault="00EE3A1B">
      <w:pPr>
        <w:pStyle w:val="BodyText"/>
        <w:spacing w:before="216"/>
        <w:ind w:left="120"/>
      </w:pPr>
      <w:r>
        <w:lastRenderedPageBreak/>
        <w:t xml:space="preserve">policy intervention. Health Economics. </w:t>
      </w:r>
      <w:proofErr w:type="gramStart"/>
      <w:r>
        <w:t>2016;25:1389</w:t>
      </w:r>
      <w:proofErr w:type="gramEnd"/>
      <w:r>
        <w:t>–402.</w:t>
      </w:r>
    </w:p>
    <w:p w14:paraId="403F3A5D" w14:textId="77777777" w:rsidR="00AD1DEE" w:rsidRDefault="00EE3A1B">
      <w:pPr>
        <w:pStyle w:val="ListParagraph"/>
        <w:numPr>
          <w:ilvl w:val="0"/>
          <w:numId w:val="1"/>
        </w:numPr>
        <w:tabs>
          <w:tab w:val="left" w:pos="805"/>
        </w:tabs>
        <w:spacing w:before="172" w:line="420" w:lineRule="auto"/>
        <w:ind w:right="294" w:firstLine="299"/>
        <w:jc w:val="both"/>
        <w:rPr>
          <w:sz w:val="20"/>
        </w:rPr>
      </w:pPr>
      <w:bookmarkStart w:id="126" w:name="_bookmark36"/>
      <w:bookmarkEnd w:id="126"/>
      <w:r>
        <w:rPr>
          <w:sz w:val="20"/>
        </w:rPr>
        <w:t>Emery JH. “</w:t>
      </w:r>
      <w:proofErr w:type="spellStart"/>
      <w:r>
        <w:rPr>
          <w:sz w:val="20"/>
        </w:rPr>
        <w:t>Un-american</w:t>
      </w:r>
      <w:proofErr w:type="spellEnd"/>
      <w:r>
        <w:rPr>
          <w:sz w:val="20"/>
        </w:rPr>
        <w:t xml:space="preserve">” or unnecessary? America’s rejection of compulsory government health insurance in the progressive era. Explorations in Economic </w:t>
      </w:r>
      <w:r>
        <w:rPr>
          <w:spacing w:val="-3"/>
          <w:sz w:val="20"/>
        </w:rPr>
        <w:t>History.</w:t>
      </w:r>
      <w:r>
        <w:rPr>
          <w:spacing w:val="8"/>
          <w:sz w:val="20"/>
        </w:rPr>
        <w:t xml:space="preserve"> </w:t>
      </w:r>
      <w:proofErr w:type="gramStart"/>
      <w:r>
        <w:rPr>
          <w:sz w:val="20"/>
        </w:rPr>
        <w:t>2010;47:68</w:t>
      </w:r>
      <w:proofErr w:type="gramEnd"/>
      <w:r>
        <w:rPr>
          <w:sz w:val="20"/>
        </w:rPr>
        <w:t>–81.</w:t>
      </w:r>
    </w:p>
    <w:p w14:paraId="54AEE331" w14:textId="77777777" w:rsidR="00AD1DEE" w:rsidRDefault="00EE3A1B">
      <w:pPr>
        <w:pStyle w:val="ListParagraph"/>
        <w:numPr>
          <w:ilvl w:val="0"/>
          <w:numId w:val="1"/>
        </w:numPr>
        <w:tabs>
          <w:tab w:val="left" w:pos="772"/>
        </w:tabs>
        <w:spacing w:before="1" w:line="420" w:lineRule="auto"/>
        <w:ind w:right="262" w:firstLine="299"/>
        <w:jc w:val="both"/>
        <w:rPr>
          <w:sz w:val="20"/>
        </w:rPr>
      </w:pPr>
      <w:bookmarkStart w:id="127" w:name="_bookmark37"/>
      <w:bookmarkEnd w:id="127"/>
      <w:r>
        <w:rPr>
          <w:sz w:val="20"/>
        </w:rPr>
        <w:t xml:space="preserve">Koch S, </w:t>
      </w:r>
      <w:proofErr w:type="spellStart"/>
      <w:r>
        <w:rPr>
          <w:sz w:val="20"/>
        </w:rPr>
        <w:t>Alaba</w:t>
      </w:r>
      <w:proofErr w:type="spellEnd"/>
      <w:r>
        <w:rPr>
          <w:sz w:val="20"/>
        </w:rPr>
        <w:t xml:space="preserve"> O. On health insurance and household decisions: A treatment effect analysis. Social Science &amp; Medicine.</w:t>
      </w:r>
      <w:r>
        <w:rPr>
          <w:spacing w:val="34"/>
          <w:sz w:val="20"/>
        </w:rPr>
        <w:t xml:space="preserve"> </w:t>
      </w:r>
      <w:proofErr w:type="gramStart"/>
      <w:r>
        <w:rPr>
          <w:sz w:val="20"/>
        </w:rPr>
        <w:t>2010;70:175</w:t>
      </w:r>
      <w:proofErr w:type="gramEnd"/>
      <w:r>
        <w:rPr>
          <w:sz w:val="20"/>
        </w:rPr>
        <w:t>–82.</w:t>
      </w:r>
    </w:p>
    <w:p w14:paraId="544EADBC" w14:textId="77777777" w:rsidR="00AD1DEE" w:rsidRDefault="00EE3A1B">
      <w:pPr>
        <w:pStyle w:val="ListParagraph"/>
        <w:numPr>
          <w:ilvl w:val="0"/>
          <w:numId w:val="1"/>
        </w:numPr>
        <w:tabs>
          <w:tab w:val="left" w:pos="758"/>
        </w:tabs>
        <w:spacing w:line="420" w:lineRule="auto"/>
        <w:ind w:right="297" w:firstLine="299"/>
        <w:jc w:val="both"/>
        <w:rPr>
          <w:sz w:val="20"/>
        </w:rPr>
      </w:pPr>
      <w:bookmarkStart w:id="128" w:name="_bookmark38"/>
      <w:bookmarkEnd w:id="128"/>
      <w:proofErr w:type="spellStart"/>
      <w:r>
        <w:rPr>
          <w:sz w:val="20"/>
        </w:rPr>
        <w:t>Savedoff</w:t>
      </w:r>
      <w:proofErr w:type="spellEnd"/>
      <w:r>
        <w:rPr>
          <w:sz w:val="20"/>
        </w:rPr>
        <w:t xml:space="preserve"> WD, </w:t>
      </w:r>
      <w:r>
        <w:rPr>
          <w:spacing w:val="-3"/>
          <w:sz w:val="20"/>
        </w:rPr>
        <w:t xml:space="preserve">Ferranti </w:t>
      </w:r>
      <w:r>
        <w:rPr>
          <w:sz w:val="20"/>
        </w:rPr>
        <w:t xml:space="preserve">D de, Smith AL, </w:t>
      </w:r>
      <w:r>
        <w:rPr>
          <w:spacing w:val="-6"/>
          <w:sz w:val="20"/>
        </w:rPr>
        <w:t xml:space="preserve">Fan </w:t>
      </w:r>
      <w:r>
        <w:rPr>
          <w:sz w:val="20"/>
        </w:rPr>
        <w:t>V. Political and economic aspects of the</w:t>
      </w:r>
      <w:r>
        <w:rPr>
          <w:spacing w:val="-34"/>
          <w:sz w:val="20"/>
        </w:rPr>
        <w:t xml:space="preserve"> </w:t>
      </w:r>
      <w:r>
        <w:rPr>
          <w:sz w:val="20"/>
        </w:rPr>
        <w:t>transition to universal health coverage. The Lancet.</w:t>
      </w:r>
      <w:r>
        <w:rPr>
          <w:spacing w:val="23"/>
          <w:sz w:val="20"/>
        </w:rPr>
        <w:t xml:space="preserve"> </w:t>
      </w:r>
      <w:proofErr w:type="gramStart"/>
      <w:r>
        <w:rPr>
          <w:sz w:val="20"/>
        </w:rPr>
        <w:t>2012;380:924</w:t>
      </w:r>
      <w:proofErr w:type="gramEnd"/>
      <w:r>
        <w:rPr>
          <w:sz w:val="20"/>
        </w:rPr>
        <w:t>–32.</w:t>
      </w:r>
    </w:p>
    <w:p w14:paraId="696BE474" w14:textId="77777777" w:rsidR="00AD1DEE" w:rsidRDefault="00EE3A1B">
      <w:pPr>
        <w:pStyle w:val="ListParagraph"/>
        <w:numPr>
          <w:ilvl w:val="0"/>
          <w:numId w:val="1"/>
        </w:numPr>
        <w:tabs>
          <w:tab w:val="left" w:pos="758"/>
        </w:tabs>
        <w:spacing w:line="420" w:lineRule="auto"/>
        <w:ind w:right="297" w:firstLine="299"/>
        <w:jc w:val="both"/>
        <w:rPr>
          <w:sz w:val="20"/>
        </w:rPr>
      </w:pPr>
      <w:bookmarkStart w:id="129" w:name="_bookmark39"/>
      <w:bookmarkEnd w:id="129"/>
      <w:r>
        <w:rPr>
          <w:spacing w:val="-3"/>
          <w:sz w:val="20"/>
        </w:rPr>
        <w:t>Bevan</w:t>
      </w:r>
      <w:r>
        <w:rPr>
          <w:spacing w:val="-11"/>
          <w:sz w:val="20"/>
        </w:rPr>
        <w:t xml:space="preserve"> </w:t>
      </w:r>
      <w:r>
        <w:rPr>
          <w:sz w:val="20"/>
        </w:rPr>
        <w:t>G,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Skellern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M.</w:t>
      </w:r>
      <w:r>
        <w:rPr>
          <w:spacing w:val="-10"/>
          <w:sz w:val="20"/>
        </w:rPr>
        <w:t xml:space="preserve"> </w:t>
      </w:r>
      <w:r>
        <w:rPr>
          <w:sz w:val="20"/>
        </w:rPr>
        <w:t>Does</w:t>
      </w:r>
      <w:r>
        <w:rPr>
          <w:spacing w:val="-11"/>
          <w:sz w:val="20"/>
        </w:rPr>
        <w:t xml:space="preserve"> </w:t>
      </w:r>
      <w:r>
        <w:rPr>
          <w:sz w:val="20"/>
        </w:rPr>
        <w:t>competition</w:t>
      </w:r>
      <w:r>
        <w:rPr>
          <w:spacing w:val="-10"/>
          <w:sz w:val="20"/>
        </w:rPr>
        <w:t xml:space="preserve"> </w:t>
      </w:r>
      <w:r>
        <w:rPr>
          <w:sz w:val="20"/>
        </w:rPr>
        <w:t>between</w:t>
      </w:r>
      <w:r>
        <w:rPr>
          <w:spacing w:val="-10"/>
          <w:sz w:val="20"/>
        </w:rPr>
        <w:t xml:space="preserve"> </w:t>
      </w:r>
      <w:r>
        <w:rPr>
          <w:sz w:val="20"/>
        </w:rPr>
        <w:t>hospitals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improve</w:t>
      </w:r>
      <w:r>
        <w:rPr>
          <w:spacing w:val="-10"/>
          <w:sz w:val="20"/>
        </w:rPr>
        <w:t xml:space="preserve"> </w:t>
      </w:r>
      <w:r>
        <w:rPr>
          <w:sz w:val="20"/>
        </w:rPr>
        <w:t>clinical</w:t>
      </w:r>
      <w:r>
        <w:rPr>
          <w:spacing w:val="-11"/>
          <w:sz w:val="20"/>
        </w:rPr>
        <w:t xml:space="preserve"> </w:t>
      </w:r>
      <w:r>
        <w:rPr>
          <w:sz w:val="20"/>
        </w:rPr>
        <w:t>quality?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review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of evidence from </w:t>
      </w:r>
      <w:r>
        <w:rPr>
          <w:spacing w:val="-4"/>
          <w:sz w:val="20"/>
        </w:rPr>
        <w:t xml:space="preserve">two </w:t>
      </w:r>
      <w:r>
        <w:rPr>
          <w:sz w:val="20"/>
        </w:rPr>
        <w:t xml:space="preserve">eras of competition in the </w:t>
      </w:r>
      <w:proofErr w:type="spellStart"/>
      <w:r>
        <w:rPr>
          <w:sz w:val="20"/>
        </w:rPr>
        <w:t>english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nhs</w:t>
      </w:r>
      <w:proofErr w:type="spellEnd"/>
      <w:r>
        <w:rPr>
          <w:sz w:val="20"/>
        </w:rPr>
        <w:t>. BMJ.</w:t>
      </w:r>
      <w:r>
        <w:rPr>
          <w:spacing w:val="40"/>
          <w:sz w:val="20"/>
        </w:rPr>
        <w:t xml:space="preserve"> </w:t>
      </w:r>
      <w:r>
        <w:rPr>
          <w:sz w:val="20"/>
        </w:rPr>
        <w:t>2011;</w:t>
      </w:r>
      <w:proofErr w:type="gramStart"/>
      <w:r>
        <w:rPr>
          <w:sz w:val="20"/>
        </w:rPr>
        <w:t>343:d</w:t>
      </w:r>
      <w:proofErr w:type="gramEnd"/>
      <w:r>
        <w:rPr>
          <w:sz w:val="20"/>
        </w:rPr>
        <w:t>6470.</w:t>
      </w:r>
    </w:p>
    <w:p w14:paraId="6B282A34" w14:textId="77777777" w:rsidR="00AD1DEE" w:rsidRDefault="00EE3A1B">
      <w:pPr>
        <w:pStyle w:val="ListParagraph"/>
        <w:numPr>
          <w:ilvl w:val="0"/>
          <w:numId w:val="1"/>
        </w:numPr>
        <w:tabs>
          <w:tab w:val="left" w:pos="774"/>
        </w:tabs>
        <w:spacing w:line="420" w:lineRule="auto"/>
        <w:ind w:left="115" w:right="262" w:firstLine="304"/>
        <w:jc w:val="both"/>
        <w:rPr>
          <w:sz w:val="20"/>
        </w:rPr>
      </w:pPr>
      <w:bookmarkStart w:id="130" w:name="_bookmark40"/>
      <w:bookmarkEnd w:id="130"/>
      <w:r>
        <w:rPr>
          <w:sz w:val="20"/>
        </w:rPr>
        <w:t xml:space="preserve">Gaynor M, Moreno-Serra R, </w:t>
      </w:r>
      <w:proofErr w:type="spellStart"/>
      <w:r>
        <w:rPr>
          <w:sz w:val="20"/>
        </w:rPr>
        <w:t>Propper</w:t>
      </w:r>
      <w:proofErr w:type="spellEnd"/>
      <w:r>
        <w:rPr>
          <w:sz w:val="20"/>
        </w:rPr>
        <w:t xml:space="preserve"> C. Death </w:t>
      </w:r>
      <w:r>
        <w:rPr>
          <w:spacing w:val="-3"/>
          <w:sz w:val="20"/>
        </w:rPr>
        <w:t xml:space="preserve">by </w:t>
      </w:r>
      <w:r>
        <w:rPr>
          <w:sz w:val="20"/>
        </w:rPr>
        <w:t xml:space="preserve">market power: Reform, competition, and patient outcomes in the national health service. American Economic Journal: Economic </w:t>
      </w:r>
      <w:r>
        <w:rPr>
          <w:spacing w:val="-4"/>
          <w:sz w:val="20"/>
        </w:rPr>
        <w:t xml:space="preserve">Policy. </w:t>
      </w:r>
      <w:proofErr w:type="gramStart"/>
      <w:r>
        <w:rPr>
          <w:sz w:val="20"/>
        </w:rPr>
        <w:t>2013;5:134</w:t>
      </w:r>
      <w:proofErr w:type="gramEnd"/>
      <w:r>
        <w:rPr>
          <w:sz w:val="20"/>
        </w:rPr>
        <w:t>–66.</w:t>
      </w:r>
    </w:p>
    <w:sectPr w:rsidR="00AD1DEE">
      <w:pgSz w:w="12240" w:h="15840"/>
      <w:pgMar w:top="1500" w:right="1400" w:bottom="1320" w:left="1580" w:header="0" w:footer="112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ucheoma nwaozuru" w:date="2019-04-13T13:53:00Z" w:initials="un">
    <w:p w14:paraId="26AC511B" w14:textId="77777777" w:rsidR="007A602A" w:rsidRDefault="007A602A">
      <w:pPr>
        <w:pStyle w:val="CommentText"/>
      </w:pPr>
      <w:r>
        <w:rPr>
          <w:rStyle w:val="CommentReference"/>
        </w:rPr>
        <w:annotationRef/>
      </w:r>
      <w:r>
        <w:t xml:space="preserve">Please what country level </w:t>
      </w:r>
      <w:proofErr w:type="spellStart"/>
      <w:r>
        <w:t>Xteristics</w:t>
      </w:r>
      <w:proofErr w:type="spellEnd"/>
      <w:r>
        <w:t xml:space="preserve"> </w:t>
      </w:r>
    </w:p>
  </w:comment>
  <w:comment w:id="3" w:author="Miao Cai" w:date="2019-04-13T21:39:00Z" w:initials="MC">
    <w:p w14:paraId="73A637F0" w14:textId="450DC138" w:rsidR="00E543D2" w:rsidRDefault="00E543D2">
      <w:pPr>
        <w:pStyle w:val="CommentText"/>
      </w:pPr>
      <w:r>
        <w:rPr>
          <w:rStyle w:val="CommentReference"/>
        </w:rPr>
        <w:annotationRef/>
      </w:r>
      <w:r>
        <w:t>The three sets of factors are pretty long. We only briefly mentioned them here to keep the abstract concise.</w:t>
      </w:r>
    </w:p>
  </w:comment>
  <w:comment w:id="19" w:author="ucheoma nwaozuru" w:date="2019-04-13T13:55:00Z" w:initials="un">
    <w:p w14:paraId="3BB05100" w14:textId="77777777" w:rsidR="007A602A" w:rsidRDefault="007A602A">
      <w:pPr>
        <w:pStyle w:val="CommentText"/>
      </w:pPr>
      <w:r>
        <w:rPr>
          <w:rStyle w:val="CommentReference"/>
        </w:rPr>
        <w:annotationRef/>
      </w:r>
      <w:r>
        <w:t xml:space="preserve">Should this say. “major determinant” of instead of primary cause. Is this just an association or a casual inference </w:t>
      </w:r>
    </w:p>
  </w:comment>
  <w:comment w:id="20" w:author="Miao Cai" w:date="2019-04-13T21:38:00Z" w:initials="MC">
    <w:p w14:paraId="191F7819" w14:textId="2E71B4BF" w:rsidR="00E543D2" w:rsidRDefault="00E543D2">
      <w:pPr>
        <w:pStyle w:val="CommentText"/>
      </w:pPr>
      <w:r>
        <w:rPr>
          <w:rStyle w:val="CommentReference"/>
        </w:rPr>
        <w:annotationRef/>
      </w:r>
      <w:r>
        <w:t>I have changed it to major determinant.</w:t>
      </w:r>
    </w:p>
  </w:comment>
  <w:comment w:id="22" w:author="ucheoma nwaozuru" w:date="2019-04-13T13:57:00Z" w:initials="un">
    <w:p w14:paraId="76203ED2" w14:textId="77777777" w:rsidR="007A602A" w:rsidRDefault="007A602A">
      <w:pPr>
        <w:pStyle w:val="CommentText"/>
      </w:pPr>
      <w:r>
        <w:rPr>
          <w:rStyle w:val="CommentReference"/>
        </w:rPr>
        <w:annotationRef/>
      </w:r>
      <w:r>
        <w:t xml:space="preserve">I added “some” because this may not be through across all developing countries </w:t>
      </w:r>
    </w:p>
  </w:comment>
  <w:comment w:id="23" w:author="Miao Cai" w:date="2019-04-13T21:38:00Z" w:initials="MC">
    <w:p w14:paraId="22FACB31" w14:textId="7ED821F4" w:rsidR="00E543D2" w:rsidRDefault="00E543D2">
      <w:pPr>
        <w:pStyle w:val="CommentText"/>
      </w:pPr>
      <w:r>
        <w:rPr>
          <w:rStyle w:val="CommentReference"/>
        </w:rPr>
        <w:annotationRef/>
      </w:r>
      <w:r>
        <w:t>Thanks for pointing it out!</w:t>
      </w:r>
    </w:p>
  </w:comment>
  <w:comment w:id="39" w:author="Thembekile Shato" w:date="2019-04-13T20:11:00Z" w:initials="TS">
    <w:p w14:paraId="26442421" w14:textId="4F81144F" w:rsidR="0019567C" w:rsidRDefault="0019567C">
      <w:pPr>
        <w:pStyle w:val="CommentText"/>
      </w:pPr>
      <w:r>
        <w:rPr>
          <w:rStyle w:val="CommentReference"/>
        </w:rPr>
        <w:annotationRef/>
      </w:r>
      <w:r>
        <w:t xml:space="preserve">I made an edit, </w:t>
      </w:r>
      <w:r w:rsidR="006A02A0">
        <w:t>by placing a comma before “CHE” the semi-colon made it</w:t>
      </w:r>
      <w:r>
        <w:t xml:space="preserve"> </w:t>
      </w:r>
      <w:r w:rsidR="006A02A0">
        <w:t xml:space="preserve">look like it’s a different sentence. </w:t>
      </w:r>
    </w:p>
  </w:comment>
  <w:comment w:id="40" w:author="Miao Cai" w:date="2019-04-13T21:40:00Z" w:initials="MC">
    <w:p w14:paraId="60AD4AEF" w14:textId="4C6B234A" w:rsidR="00BA7F6F" w:rsidRDefault="00BA7F6F">
      <w:pPr>
        <w:pStyle w:val="CommentText"/>
      </w:pPr>
      <w:r>
        <w:rPr>
          <w:rStyle w:val="CommentReference"/>
        </w:rPr>
        <w:annotationRef/>
      </w:r>
      <w:proofErr w:type="gramStart"/>
      <w:r>
        <w:t>Thanks</w:t>
      </w:r>
      <w:proofErr w:type="gramEnd"/>
      <w:r>
        <w:t xml:space="preserve"> </w:t>
      </w:r>
      <w:proofErr w:type="spellStart"/>
      <w:r>
        <w:t>Thembie</w:t>
      </w:r>
      <w:proofErr w:type="spellEnd"/>
      <w:r>
        <w:t>!</w:t>
      </w:r>
    </w:p>
  </w:comment>
  <w:comment w:id="44" w:author="Thembekile Shato" w:date="2019-04-13T20:23:00Z" w:initials="TS">
    <w:p w14:paraId="51DDF2A2" w14:textId="4555DF06" w:rsidR="00E45CC9" w:rsidRDefault="00E45CC9">
      <w:pPr>
        <w:pStyle w:val="CommentText"/>
      </w:pPr>
      <w:r>
        <w:rPr>
          <w:rStyle w:val="CommentReference"/>
        </w:rPr>
        <w:annotationRef/>
      </w:r>
      <w:r>
        <w:t>Just wondering whether there’s a reason for having both 95% confidence and 95% CI? Maybe we can use 1?</w:t>
      </w:r>
    </w:p>
  </w:comment>
  <w:comment w:id="45" w:author="Miao Cai" w:date="2019-04-13T21:40:00Z" w:initials="MC">
    <w:p w14:paraId="1428EA17" w14:textId="250888D2" w:rsidR="00BA7F6F" w:rsidRDefault="00BA7F6F">
      <w:pPr>
        <w:pStyle w:val="CommentText"/>
      </w:pPr>
      <w:r>
        <w:rPr>
          <w:rStyle w:val="CommentReference"/>
        </w:rPr>
        <w:annotationRef/>
      </w:r>
      <w:r>
        <w:t>I added this repetition here just to note that 95% CI is the abbreviation for 95$ confidence interval.</w:t>
      </w:r>
    </w:p>
  </w:comment>
  <w:comment w:id="51" w:author="Thembekile Shato" w:date="2019-04-13T20:48:00Z" w:initials="TS">
    <w:p w14:paraId="5E22067C" w14:textId="02D837B8" w:rsidR="009D6D4A" w:rsidRDefault="009D6D4A">
      <w:pPr>
        <w:pStyle w:val="CommentText"/>
      </w:pPr>
      <w:r>
        <w:rPr>
          <w:rStyle w:val="CommentReference"/>
        </w:rPr>
        <w:annotationRef/>
      </w:r>
      <w:r w:rsidR="00813773">
        <w:t>Are these supposed to be lower-middle income country and upper-middle income country?</w:t>
      </w:r>
    </w:p>
  </w:comment>
  <w:comment w:id="52" w:author="Miao Cai" w:date="2019-04-13T21:40:00Z" w:initials="MC">
    <w:p w14:paraId="2DFE983C" w14:textId="2D28B1CF" w:rsidR="00BA7F6F" w:rsidRDefault="00BA7F6F">
      <w:pPr>
        <w:pStyle w:val="CommentText"/>
      </w:pPr>
      <w:r>
        <w:rPr>
          <w:rStyle w:val="CommentReference"/>
        </w:rPr>
        <w:annotationRef/>
      </w:r>
      <w:r>
        <w:t>These were the terminologies used by the WHO. I did not revise it just to keep them consistent with WHO terminologies.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6AC511B" w15:done="0"/>
  <w15:commentEx w15:paraId="73A637F0" w15:paraIdParent="26AC511B" w15:done="0"/>
  <w15:commentEx w15:paraId="3BB05100" w15:done="0"/>
  <w15:commentEx w15:paraId="191F7819" w15:paraIdParent="3BB05100" w15:done="0"/>
  <w15:commentEx w15:paraId="76203ED2" w15:done="0"/>
  <w15:commentEx w15:paraId="22FACB31" w15:paraIdParent="76203ED2" w15:done="0"/>
  <w15:commentEx w15:paraId="26442421" w15:done="0"/>
  <w15:commentEx w15:paraId="60AD4AEF" w15:paraIdParent="26442421" w15:done="0"/>
  <w15:commentEx w15:paraId="51DDF2A2" w15:done="0"/>
  <w15:commentEx w15:paraId="1428EA17" w15:paraIdParent="51DDF2A2" w15:done="0"/>
  <w15:commentEx w15:paraId="5E22067C" w15:done="0"/>
  <w15:commentEx w15:paraId="2DFE983C" w15:paraIdParent="5E2206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AC511B" w16cid:durableId="205C684B"/>
  <w16cid:commentId w16cid:paraId="3BB05100" w16cid:durableId="205C68E8"/>
  <w16cid:commentId w16cid:paraId="76203ED2" w16cid:durableId="205C69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3F588" w14:textId="77777777" w:rsidR="00CB1839" w:rsidRDefault="00CB1839">
      <w:r>
        <w:separator/>
      </w:r>
    </w:p>
  </w:endnote>
  <w:endnote w:type="continuationSeparator" w:id="0">
    <w:p w14:paraId="51B15938" w14:textId="77777777" w:rsidR="00CB1839" w:rsidRDefault="00CB1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36325" w14:textId="77777777" w:rsidR="007A602A" w:rsidRDefault="007A602A">
    <w:pPr>
      <w:pStyle w:val="BodyText"/>
      <w:spacing w:line="14" w:lineRule="auto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293784" behindDoc="1" locked="0" layoutInCell="1" allowOverlap="1" wp14:anchorId="52401B3D" wp14:editId="0061E43B">
              <wp:simplePos x="0" y="0"/>
              <wp:positionH relativeFrom="page">
                <wp:posOffset>3829050</wp:posOffset>
              </wp:positionH>
              <wp:positionV relativeFrom="page">
                <wp:posOffset>9202420</wp:posOffset>
              </wp:positionV>
              <wp:extent cx="114300" cy="205105"/>
              <wp:effectExtent l="0" t="127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A8D4E" w14:textId="442302D9" w:rsidR="007A602A" w:rsidRDefault="007A602A">
                          <w:pPr>
                            <w:pStyle w:val="BodyText"/>
                            <w:spacing w:before="61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8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7F6F">
                            <w:rPr>
                              <w:noProof/>
                              <w:w w:val="89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401B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189" type="#_x0000_t202" style="position:absolute;margin-left:301.5pt;margin-top:724.6pt;width:9pt;height:16.15pt;z-index:-22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" filled="f" stroked="f">
              <v:textbox inset="0,0,0,0">
                <w:txbxContent>
                  <w:p w14:paraId="6A6A8D4E" w14:textId="442302D9" w:rsidR="007A602A" w:rsidRDefault="007A602A">
                    <w:pPr>
                      <w:pStyle w:val="BodyText"/>
                      <w:spacing w:before="61"/>
                      <w:ind w:left="40"/>
                    </w:pPr>
                    <w:r>
                      <w:fldChar w:fldCharType="begin"/>
                    </w:r>
                    <w:r>
                      <w:rPr>
                        <w:w w:val="8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A7F6F">
                      <w:rPr>
                        <w:noProof/>
                        <w:w w:val="89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6100D" w14:textId="77777777" w:rsidR="007A602A" w:rsidRDefault="007A602A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4D9F3" w14:textId="77777777" w:rsidR="007A602A" w:rsidRDefault="007A602A">
    <w:pPr>
      <w:pStyle w:val="BodyText"/>
      <w:spacing w:line="14" w:lineRule="auto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293808" behindDoc="1" locked="0" layoutInCell="1" allowOverlap="1" wp14:anchorId="467D6295" wp14:editId="533BBBFB">
              <wp:simplePos x="0" y="0"/>
              <wp:positionH relativeFrom="page">
                <wp:posOffset>3797300</wp:posOffset>
              </wp:positionH>
              <wp:positionV relativeFrom="page">
                <wp:posOffset>9202420</wp:posOffset>
              </wp:positionV>
              <wp:extent cx="177800" cy="205105"/>
              <wp:effectExtent l="0" t="127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15DD32" w14:textId="207C4015" w:rsidR="007A602A" w:rsidRDefault="007A602A">
                          <w:pPr>
                            <w:pStyle w:val="BodyText"/>
                            <w:spacing w:before="61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7F6F">
                            <w:rPr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7D62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90" type="#_x0000_t202" style="position:absolute;margin-left:299pt;margin-top:724.6pt;width:14pt;height:16.15pt;z-index:-2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" filled="f" stroked="f">
              <v:textbox inset="0,0,0,0">
                <w:txbxContent>
                  <w:p w14:paraId="0315DD32" w14:textId="207C4015" w:rsidR="007A602A" w:rsidRDefault="007A602A">
                    <w:pPr>
                      <w:pStyle w:val="BodyText"/>
                      <w:spacing w:before="61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A7F6F">
                      <w:rPr>
                        <w:noProof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DEA756" w14:textId="77777777" w:rsidR="00CB1839" w:rsidRDefault="00CB1839">
      <w:r>
        <w:separator/>
      </w:r>
    </w:p>
  </w:footnote>
  <w:footnote w:type="continuationSeparator" w:id="0">
    <w:p w14:paraId="28542B34" w14:textId="77777777" w:rsidR="00CB1839" w:rsidRDefault="00CB1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64DE0"/>
    <w:multiLevelType w:val="hybridMultilevel"/>
    <w:tmpl w:val="A3EE79F8"/>
    <w:lvl w:ilvl="0" w:tplc="C6624160">
      <w:start w:val="1"/>
      <w:numFmt w:val="decimal"/>
      <w:lvlText w:val="%1."/>
      <w:lvlJc w:val="left"/>
      <w:pPr>
        <w:ind w:left="120" w:hanging="243"/>
        <w:jc w:val="left"/>
      </w:pPr>
      <w:rPr>
        <w:rFonts w:ascii="Georgia" w:eastAsia="Georgia" w:hAnsi="Georgia" w:cs="Georgia" w:hint="default"/>
        <w:w w:val="109"/>
        <w:sz w:val="20"/>
        <w:szCs w:val="20"/>
      </w:rPr>
    </w:lvl>
    <w:lvl w:ilvl="1" w:tplc="60367208">
      <w:numFmt w:val="bullet"/>
      <w:lvlText w:val="•"/>
      <w:lvlJc w:val="left"/>
      <w:pPr>
        <w:ind w:left="1034" w:hanging="243"/>
      </w:pPr>
      <w:rPr>
        <w:rFonts w:hint="default"/>
      </w:rPr>
    </w:lvl>
    <w:lvl w:ilvl="2" w:tplc="0A469056">
      <w:numFmt w:val="bullet"/>
      <w:lvlText w:val="•"/>
      <w:lvlJc w:val="left"/>
      <w:pPr>
        <w:ind w:left="1948" w:hanging="243"/>
      </w:pPr>
      <w:rPr>
        <w:rFonts w:hint="default"/>
      </w:rPr>
    </w:lvl>
    <w:lvl w:ilvl="3" w:tplc="A0E4D136">
      <w:numFmt w:val="bullet"/>
      <w:lvlText w:val="•"/>
      <w:lvlJc w:val="left"/>
      <w:pPr>
        <w:ind w:left="2862" w:hanging="243"/>
      </w:pPr>
      <w:rPr>
        <w:rFonts w:hint="default"/>
      </w:rPr>
    </w:lvl>
    <w:lvl w:ilvl="4" w:tplc="7C52C9F6">
      <w:numFmt w:val="bullet"/>
      <w:lvlText w:val="•"/>
      <w:lvlJc w:val="left"/>
      <w:pPr>
        <w:ind w:left="3776" w:hanging="243"/>
      </w:pPr>
      <w:rPr>
        <w:rFonts w:hint="default"/>
      </w:rPr>
    </w:lvl>
    <w:lvl w:ilvl="5" w:tplc="97B81486">
      <w:numFmt w:val="bullet"/>
      <w:lvlText w:val="•"/>
      <w:lvlJc w:val="left"/>
      <w:pPr>
        <w:ind w:left="4690" w:hanging="243"/>
      </w:pPr>
      <w:rPr>
        <w:rFonts w:hint="default"/>
      </w:rPr>
    </w:lvl>
    <w:lvl w:ilvl="6" w:tplc="B0D08B90">
      <w:numFmt w:val="bullet"/>
      <w:lvlText w:val="•"/>
      <w:lvlJc w:val="left"/>
      <w:pPr>
        <w:ind w:left="5604" w:hanging="243"/>
      </w:pPr>
      <w:rPr>
        <w:rFonts w:hint="default"/>
      </w:rPr>
    </w:lvl>
    <w:lvl w:ilvl="7" w:tplc="961C2296">
      <w:numFmt w:val="bullet"/>
      <w:lvlText w:val="•"/>
      <w:lvlJc w:val="left"/>
      <w:pPr>
        <w:ind w:left="6518" w:hanging="243"/>
      </w:pPr>
      <w:rPr>
        <w:rFonts w:hint="default"/>
      </w:rPr>
    </w:lvl>
    <w:lvl w:ilvl="8" w:tplc="59FEF30C">
      <w:numFmt w:val="bullet"/>
      <w:lvlText w:val="•"/>
      <w:lvlJc w:val="left"/>
      <w:pPr>
        <w:ind w:left="7432" w:hanging="243"/>
      </w:pPr>
      <w:rPr>
        <w:rFonts w:hint="default"/>
      </w:rPr>
    </w:lvl>
  </w:abstractNum>
  <w:abstractNum w:abstractNumId="1" w15:restartNumberingAfterBreak="0">
    <w:nsid w:val="4A225143"/>
    <w:multiLevelType w:val="multilevel"/>
    <w:tmpl w:val="E8DE31B4"/>
    <w:lvl w:ilvl="0">
      <w:start w:val="1"/>
      <w:numFmt w:val="decimal"/>
      <w:lvlText w:val="%1."/>
      <w:lvlJc w:val="left"/>
      <w:pPr>
        <w:ind w:left="433" w:hanging="293"/>
        <w:jc w:val="left"/>
      </w:pPr>
      <w:rPr>
        <w:rFonts w:ascii="Georgia" w:eastAsia="Georgia" w:hAnsi="Georgia" w:cs="Georgia" w:hint="default"/>
        <w:b/>
        <w:bCs/>
        <w:w w:val="108"/>
        <w:sz w:val="20"/>
        <w:szCs w:val="20"/>
      </w:rPr>
    </w:lvl>
    <w:lvl w:ilvl="1">
      <w:start w:val="1"/>
      <w:numFmt w:val="decimal"/>
      <w:lvlText w:val="%1.%2."/>
      <w:lvlJc w:val="left"/>
      <w:pPr>
        <w:ind w:left="568" w:hanging="428"/>
        <w:jc w:val="left"/>
      </w:pPr>
      <w:rPr>
        <w:rFonts w:ascii="Georgia" w:eastAsia="Georgia" w:hAnsi="Georgia" w:cs="Georgia" w:hint="default"/>
        <w:i/>
        <w:w w:val="106"/>
        <w:sz w:val="20"/>
        <w:szCs w:val="20"/>
      </w:rPr>
    </w:lvl>
    <w:lvl w:ilvl="2">
      <w:numFmt w:val="bullet"/>
      <w:lvlText w:val="•"/>
      <w:lvlJc w:val="left"/>
      <w:pPr>
        <w:ind w:left="1684" w:hanging="428"/>
      </w:pPr>
      <w:rPr>
        <w:rFonts w:hint="default"/>
      </w:rPr>
    </w:lvl>
    <w:lvl w:ilvl="3">
      <w:numFmt w:val="bullet"/>
      <w:lvlText w:val="•"/>
      <w:lvlJc w:val="left"/>
      <w:pPr>
        <w:ind w:left="2808" w:hanging="428"/>
      </w:pPr>
      <w:rPr>
        <w:rFonts w:hint="default"/>
      </w:rPr>
    </w:lvl>
    <w:lvl w:ilvl="4">
      <w:numFmt w:val="bullet"/>
      <w:lvlText w:val="•"/>
      <w:lvlJc w:val="left"/>
      <w:pPr>
        <w:ind w:left="3933" w:hanging="428"/>
      </w:pPr>
      <w:rPr>
        <w:rFonts w:hint="default"/>
      </w:rPr>
    </w:lvl>
    <w:lvl w:ilvl="5">
      <w:numFmt w:val="bullet"/>
      <w:lvlText w:val="•"/>
      <w:lvlJc w:val="left"/>
      <w:pPr>
        <w:ind w:left="5057" w:hanging="428"/>
      </w:pPr>
      <w:rPr>
        <w:rFonts w:hint="default"/>
      </w:rPr>
    </w:lvl>
    <w:lvl w:ilvl="6">
      <w:numFmt w:val="bullet"/>
      <w:lvlText w:val="•"/>
      <w:lvlJc w:val="left"/>
      <w:pPr>
        <w:ind w:left="6182" w:hanging="428"/>
      </w:pPr>
      <w:rPr>
        <w:rFonts w:hint="default"/>
      </w:rPr>
    </w:lvl>
    <w:lvl w:ilvl="7">
      <w:numFmt w:val="bullet"/>
      <w:lvlText w:val="•"/>
      <w:lvlJc w:val="left"/>
      <w:pPr>
        <w:ind w:left="7306" w:hanging="428"/>
      </w:pPr>
      <w:rPr>
        <w:rFonts w:hint="default"/>
      </w:rPr>
    </w:lvl>
    <w:lvl w:ilvl="8">
      <w:numFmt w:val="bullet"/>
      <w:lvlText w:val="•"/>
      <w:lvlJc w:val="left"/>
      <w:pPr>
        <w:ind w:left="8431" w:hanging="42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cheoma nwaozuru">
    <w15:presenceInfo w15:providerId="Windows Live" w15:userId="20b110a9d62ae24a"/>
  </w15:person>
  <w15:person w15:author="Miao Cai">
    <w15:presenceInfo w15:providerId="None" w15:userId="Miao Ca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EE"/>
    <w:rsid w:val="0016068A"/>
    <w:rsid w:val="001609D7"/>
    <w:rsid w:val="0019567C"/>
    <w:rsid w:val="00260672"/>
    <w:rsid w:val="003163C3"/>
    <w:rsid w:val="003E2E65"/>
    <w:rsid w:val="006A02A0"/>
    <w:rsid w:val="00713C82"/>
    <w:rsid w:val="007A602A"/>
    <w:rsid w:val="00813773"/>
    <w:rsid w:val="008714D5"/>
    <w:rsid w:val="008A4581"/>
    <w:rsid w:val="00944744"/>
    <w:rsid w:val="009D6D4A"/>
    <w:rsid w:val="00AD1DEE"/>
    <w:rsid w:val="00B868EC"/>
    <w:rsid w:val="00BA7F6F"/>
    <w:rsid w:val="00C454D6"/>
    <w:rsid w:val="00CB1839"/>
    <w:rsid w:val="00E45CC9"/>
    <w:rsid w:val="00E543D2"/>
    <w:rsid w:val="00EE3A1B"/>
    <w:rsid w:val="00FE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7AB55"/>
  <w15:docId w15:val="{EB5F8034-7CCF-4610-8859-7700B0FE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20" w:hanging="293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"/>
      <w:ind w:left="120" w:firstLine="29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6" w:line="134" w:lineRule="exact"/>
      <w:ind w:left="85"/>
    </w:pPr>
  </w:style>
  <w:style w:type="character" w:styleId="CommentReference">
    <w:name w:val="annotation reference"/>
    <w:basedOn w:val="DefaultParagraphFont"/>
    <w:uiPriority w:val="99"/>
    <w:semiHidden/>
    <w:unhideWhenUsed/>
    <w:rsid w:val="002606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06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0672"/>
    <w:rPr>
      <w:rFonts w:ascii="Georgia" w:eastAsia="Georgia" w:hAnsi="Georgia" w:cs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6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672"/>
    <w:rPr>
      <w:rFonts w:ascii="Georgia" w:eastAsia="Georgia" w:hAnsi="Georgia" w:cs="Georg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6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672"/>
    <w:rPr>
      <w:rFonts w:ascii="Segoe UI" w:eastAsia="Georg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mailto:ziqi.peng@slu.edu" TargetMode="External"/><Relationship Id="rId18" Type="http://schemas.openxmlformats.org/officeDocument/2006/relationships/footer" Target="footer2.xml"/><Relationship Id="rId26" Type="http://schemas.openxmlformats.org/officeDocument/2006/relationships/hyperlink" Target="https://data.worldbank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tatista.com/statistics/270861/life-expectancy-by-continent/" TargetMode="External"/><Relationship Id="rId34" Type="http://schemas.openxmlformats.org/officeDocument/2006/relationships/hyperlink" Target="https://www.R-project.org/" TargetMode="External"/><Relationship Id="rId7" Type="http://schemas.openxmlformats.org/officeDocument/2006/relationships/comments" Target="comments.xml"/><Relationship Id="rId12" Type="http://schemas.openxmlformats.org/officeDocument/2006/relationships/hyperlink" Target="mailto:xl60@iu.edu" TargetMode="External"/><Relationship Id="rId17" Type="http://schemas.openxmlformats.org/officeDocument/2006/relationships/hyperlink" Target="https://github.com/caimiao0714/GHRP-UHC" TargetMode="External"/><Relationship Id="rId25" Type="http://schemas.openxmlformats.org/officeDocument/2006/relationships/hyperlink" Target="http://apps.who.int/nha/database/Select/Indicators/en" TargetMode="External"/><Relationship Id="rId33" Type="http://schemas.openxmlformats.org/officeDocument/2006/relationships/hyperlink" Target="https://www.who.int/healthinfo/global_burden_disease/definition_regions/en/" TargetMode="External"/><Relationship Id="rId38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yperlink" Target="https://github.com/caimiao0714/GHRP-UHC" TargetMode="External"/><Relationship Id="rId29" Type="http://schemas.openxmlformats.org/officeDocument/2006/relationships/hyperlink" Target="https://datahelpdesk.worldbank.org/knowledgebase/articles/114942-what-is-the-difference-between-current-and-consta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xjlin@hust.edu.cn" TargetMode="External"/><Relationship Id="rId24" Type="http://schemas.openxmlformats.org/officeDocument/2006/relationships/hyperlink" Target="http://apps.who.int/nha/database/Select/Indicators/en" TargetMode="External"/><Relationship Id="rId32" Type="http://schemas.openxmlformats.org/officeDocument/2006/relationships/hyperlink" Target="https://www.who.int/healthinfo/global_burden_disease/definition_regions/en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ucheoma.nwaozuru@slu.edu" TargetMode="External"/><Relationship Id="rId23" Type="http://schemas.openxmlformats.org/officeDocument/2006/relationships/hyperlink" Target="https://www.who.int/gho/mortality_burden_disease/life_tables/situation_trends/en/" TargetMode="External"/><Relationship Id="rId28" Type="http://schemas.openxmlformats.org/officeDocument/2006/relationships/hyperlink" Target="https://datahelpdesk.worldbank.org/knowledgebase/articles/114942-what-is-the-difference-between-current-and-constan" TargetMode="External"/><Relationship Id="rId36" Type="http://schemas.microsoft.com/office/2011/relationships/people" Target="people.xml"/><Relationship Id="rId10" Type="http://schemas.openxmlformats.org/officeDocument/2006/relationships/hyperlink" Target="mailto:asabe.garba@slu.edu" TargetMode="External"/><Relationship Id="rId19" Type="http://schemas.openxmlformats.org/officeDocument/2006/relationships/footer" Target="footer3.xml"/><Relationship Id="rId31" Type="http://schemas.openxmlformats.org/officeDocument/2006/relationships/hyperlink" Target="http://datatopics.worldbank.org/world-development-indicators/stories/the-classification-of-countries-by-inco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ao.cai@slu.edu" TargetMode="External"/><Relationship Id="rId14" Type="http://schemas.openxmlformats.org/officeDocument/2006/relationships/hyperlink" Target="mailto:thembekile.shato@slu.edu" TargetMode="External"/><Relationship Id="rId22" Type="http://schemas.openxmlformats.org/officeDocument/2006/relationships/hyperlink" Target="https://www.statista.com/statistics/270861/life-expectancy-by-continent/" TargetMode="External"/><Relationship Id="rId27" Type="http://schemas.openxmlformats.org/officeDocument/2006/relationships/hyperlink" Target="https://datahelpdesk.worldbank.org/knowledgebase/articles/114942-what-is-the-difference-between-current-and-constan" TargetMode="External"/><Relationship Id="rId30" Type="http://schemas.openxmlformats.org/officeDocument/2006/relationships/hyperlink" Target="http://datatopics.worldbank.org/world-development-indicators/stories/the-classification-of-countries-by-income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5802</Words>
  <Characters>33073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Association between compulsory health insurance and life expectancy in 184 countries: A retrospective longitudinal study</vt:lpstr>
    </vt:vector>
  </TitlesOfParts>
  <Company/>
  <LinksUpToDate>false</LinksUpToDate>
  <CharactersWithSpaces>38798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Association between compulsory health insurance and life expectancy in 184 countries: A retrospective longitudinal study</dc:title>
  <dc:creator>ucheoma nwaozuru</dc:creator>
  <cp:lastModifiedBy>Miao Cai</cp:lastModifiedBy>
  <cp:revision>6</cp:revision>
  <dcterms:created xsi:type="dcterms:W3CDTF">2019-04-14T01:18:00Z</dcterms:created>
  <dcterms:modified xsi:type="dcterms:W3CDTF">2019-04-14T02:41:00Z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2019-04-13T00:00:00Z</vt:filetime>
  </property>
</Properties>
</file>