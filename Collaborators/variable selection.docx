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Look w:val="04A0" w:firstRow="1" w:lastRow="0" w:firstColumn="1" w:lastColumn="0" w:noHBand="0" w:noVBand="1"/>
      </w:tblPr>
      <w:tblGrid>
        <w:gridCol w:w="10040"/>
        <w:gridCol w:w="2680"/>
        <w:gridCol w:w="1320"/>
      </w:tblGrid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Indicator Name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Indicator Code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Indicator Unit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C62D90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0" w:author="Miao Cai" w:date="2019-04-05T16:08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C62D90">
              <w:rPr>
                <w:rFonts w:ascii="Calibri" w:eastAsia="Times New Roman" w:hAnsi="Calibri" w:cs="Calibri"/>
                <w:color w:val="000000"/>
                <w:highlight w:val="yellow"/>
                <w:rPrChange w:id="1" w:author="Miao Cai" w:date="2019-04-05T16:08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Current Health Expenditure (CHE) as % Gross Domestic Product (GDP)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C62D90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2" w:author="Miao Cai" w:date="2019-04-05T16:08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C62D90">
              <w:rPr>
                <w:rFonts w:ascii="Calibri" w:eastAsia="Times New Roman" w:hAnsi="Calibri" w:cs="Calibri"/>
                <w:color w:val="000000"/>
                <w:highlight w:val="yellow"/>
                <w:rPrChange w:id="3" w:author="Miao Cai" w:date="2019-04-05T16:08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CHE%GDP_SHA2011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C62D90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4" w:author="Miao Cai" w:date="2019-04-05T16:08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C62D90">
              <w:rPr>
                <w:rFonts w:ascii="Calibri" w:eastAsia="Times New Roman" w:hAnsi="Calibri" w:cs="Calibri"/>
                <w:color w:val="000000"/>
                <w:highlight w:val="yellow"/>
                <w:rPrChange w:id="5" w:author="Miao Cai" w:date="2019-04-05T16:08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Current health expenditure by financing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sha11.HF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6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7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 xml:space="preserve">Household </w:t>
            </w:r>
            <w:bookmarkStart w:id="8" w:name="_GoBack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9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out</w:t>
            </w:r>
            <w:bookmarkEnd w:id="8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10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-of-pocket payment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11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12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sha</w:t>
            </w:r>
            <w:proofErr w:type="gramStart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13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11.HF.</w:t>
            </w:r>
            <w:proofErr w:type="gramEnd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14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15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16" w:author="Miao Cai" w:date="2019-04-05T15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17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18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Voluntary health insurance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19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20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sha</w:t>
            </w:r>
            <w:proofErr w:type="gramStart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21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11.HF.</w:t>
            </w:r>
            <w:proofErr w:type="gramEnd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22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23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24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25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26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Voluntary health care payment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27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28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sha</w:t>
            </w:r>
            <w:proofErr w:type="gramStart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29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11.HF.</w:t>
            </w:r>
            <w:proofErr w:type="gramEnd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30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31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32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33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34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Government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35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36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sha</w:t>
            </w:r>
            <w:proofErr w:type="gramStart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37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11.HF.</w:t>
            </w:r>
            <w:proofErr w:type="gramEnd"/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38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39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color w:val="000000"/>
                <w:highlight w:val="lightGray"/>
                <w:rPrChange w:id="40" w:author="Miao Cai" w:date="2019-04-05T15:2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E413F8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rPrChange w:id="41" w:author="Miao Cai" w:date="2019-04-05T15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E413F8">
              <w:rPr>
                <w:rFonts w:ascii="Calibri" w:eastAsia="Times New Roman" w:hAnsi="Calibri" w:cs="Calibri"/>
                <w:b/>
                <w:color w:val="000000"/>
                <w:rPrChange w:id="42" w:author="Miao Cai" w:date="2019-04-05T15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Government schemes and compulsory contributory health care financing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</w:t>
            </w:r>
            <w:proofErr w:type="gramStart"/>
            <w:r w:rsidRPr="00AF03F2">
              <w:rPr>
                <w:rFonts w:ascii="Calibri" w:eastAsia="Times New Roman" w:hAnsi="Calibri" w:cs="Calibri"/>
                <w:color w:val="000000"/>
              </w:rPr>
              <w:t>11.HF.</w:t>
            </w:r>
            <w:proofErr w:type="gramEnd"/>
            <w:r w:rsidRPr="00AF0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Current health expenditure by revenues of health care financing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Transfers from government domestic revenue (allocated to health purposes)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Del="004B69B3" w:rsidTr="00AF03F2">
        <w:trPr>
          <w:trHeight w:val="300"/>
          <w:del w:id="43" w:author="Miao Cai" w:date="2019-04-05T15:40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44" w:author="Miao Cai" w:date="2019-04-05T15:40:00Z"/>
                <w:rFonts w:ascii="Calibri" w:eastAsia="Times New Roman" w:hAnsi="Calibri" w:cs="Calibri"/>
                <w:color w:val="000000"/>
              </w:rPr>
            </w:pPr>
            <w:del w:id="45" w:author="Miao Cai" w:date="2019-04-05T15:40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Internal transfers and grants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46" w:author="Miao Cai" w:date="2019-04-05T15:40:00Z"/>
                <w:rFonts w:ascii="Calibri" w:eastAsia="Times New Roman" w:hAnsi="Calibri" w:cs="Calibri"/>
                <w:color w:val="000000"/>
              </w:rPr>
            </w:pPr>
            <w:del w:id="47" w:author="Miao Cai" w:date="2019-04-05T15:40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sha11.FS.1.1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48" w:author="Miao Cai" w:date="2019-04-05T15:40:00Z"/>
                <w:rFonts w:ascii="Calibri" w:eastAsia="Times New Roman" w:hAnsi="Calibri" w:cs="Calibri"/>
                <w:color w:val="000000"/>
              </w:rPr>
            </w:pPr>
            <w:del w:id="49" w:author="Miao Cai" w:date="2019-04-05T15:40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Millions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Voluntary prepayment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Del="004B69B3" w:rsidTr="00AF03F2">
        <w:trPr>
          <w:trHeight w:val="300"/>
          <w:del w:id="50" w:author="Miao Cai" w:date="2019-04-05T15:27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51" w:author="Miao Cai" w:date="2019-04-05T15:27:00Z"/>
                <w:rFonts w:ascii="Calibri" w:eastAsia="Times New Roman" w:hAnsi="Calibri" w:cs="Calibri"/>
                <w:color w:val="000000"/>
              </w:rPr>
            </w:pPr>
            <w:del w:id="52" w:author="Miao Cai" w:date="2019-04-05T15:27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Other domestic revenues n.e.c.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53" w:author="Miao Cai" w:date="2019-04-05T15:27:00Z"/>
                <w:rFonts w:ascii="Calibri" w:eastAsia="Times New Roman" w:hAnsi="Calibri" w:cs="Calibri"/>
                <w:color w:val="000000"/>
              </w:rPr>
            </w:pPr>
            <w:del w:id="54" w:author="Miao Cai" w:date="2019-04-05T15:27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sha11.FS.6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55" w:author="Miao Cai" w:date="2019-04-05T15:27:00Z"/>
                <w:rFonts w:ascii="Calibri" w:eastAsia="Times New Roman" w:hAnsi="Calibri" w:cs="Calibri"/>
                <w:color w:val="000000"/>
              </w:rPr>
            </w:pPr>
            <w:del w:id="56" w:author="Miao Cai" w:date="2019-04-05T15:27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Millions</w:delText>
              </w:r>
            </w:del>
          </w:p>
        </w:tc>
      </w:tr>
      <w:tr w:rsidR="00AF03F2" w:rsidRPr="00AF03F2" w:rsidDel="004B69B3" w:rsidTr="00AF03F2">
        <w:trPr>
          <w:trHeight w:val="300"/>
          <w:del w:id="57" w:author="Miao Cai" w:date="2019-04-05T15:44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58" w:author="Miao Cai" w:date="2019-04-05T15:44:00Z"/>
                <w:rFonts w:ascii="Calibri" w:eastAsia="Times New Roman" w:hAnsi="Calibri" w:cs="Calibri"/>
                <w:color w:val="000000"/>
              </w:rPr>
            </w:pPr>
            <w:del w:id="59" w:author="Miao Cai" w:date="2019-04-05T15:44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Other revenues from households n.e.c.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60" w:author="Miao Cai" w:date="2019-04-05T15:44:00Z"/>
                <w:rFonts w:ascii="Calibri" w:eastAsia="Times New Roman" w:hAnsi="Calibri" w:cs="Calibri"/>
                <w:color w:val="000000"/>
              </w:rPr>
            </w:pPr>
            <w:del w:id="61" w:author="Miao Cai" w:date="2019-04-05T15:44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sha11.FS.6.1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62" w:author="Miao Cai" w:date="2019-04-05T15:44:00Z"/>
                <w:rFonts w:ascii="Calibri" w:eastAsia="Times New Roman" w:hAnsi="Calibri" w:cs="Calibri"/>
                <w:color w:val="000000"/>
              </w:rPr>
            </w:pPr>
            <w:del w:id="63" w:author="Miao Cai" w:date="2019-04-05T15:44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Millions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64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65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Domestic General Government Health Expenditure (GGHE-D) as %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66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67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GGHE-D%CHE_SHA2011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68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69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70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71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Domestic Private Health Expenditure (PVT-D) as %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72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73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PVT-D%CHE_SHA2011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74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75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76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77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Domestic General Government Health Expenditure (GGHE-D) as % Gross Domestic Product (GDP)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78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79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GGHE-D%GDP_SHA2011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80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81" w:author="Miao Cai" w:date="2019-04-05T22:25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406997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82" w:author="Miao Cai" w:date="2019-04-05T16:02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406997">
              <w:rPr>
                <w:rFonts w:ascii="Calibri" w:eastAsia="Times New Roman" w:hAnsi="Calibri" w:cs="Calibri"/>
                <w:color w:val="000000"/>
                <w:highlight w:val="lightGray"/>
                <w:rPrChange w:id="83" w:author="Miao Cai" w:date="2019-04-05T16:02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Out-of-pocket (OOPS)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406997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84" w:author="Miao Cai" w:date="2019-04-05T16:02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406997">
              <w:rPr>
                <w:rFonts w:ascii="Calibri" w:eastAsia="Times New Roman" w:hAnsi="Calibri" w:cs="Calibri"/>
                <w:color w:val="000000"/>
                <w:highlight w:val="lightGray"/>
                <w:rPrChange w:id="85" w:author="Miao Cai" w:date="2019-04-05T16:02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OOPS%CHE_SHA2011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406997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lightGray"/>
                <w:rPrChange w:id="86" w:author="Miao Cai" w:date="2019-04-05T16:02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406997">
              <w:rPr>
                <w:rFonts w:ascii="Calibri" w:eastAsia="Times New Roman" w:hAnsi="Calibri" w:cs="Calibri"/>
                <w:color w:val="000000"/>
                <w:highlight w:val="lightGray"/>
                <w:rPrChange w:id="87" w:author="Miao Cai" w:date="2019-04-05T16:02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88" w:author="Miao Cai" w:date="2019-04-05T22:19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89" w:author="Miao Cai" w:date="2019-04-05T22:19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Current Health Expenditure (CHE)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90" w:author="Miao Cai" w:date="2019-04-05T22:19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91" w:author="Miao Cai" w:date="2019-04-05T22:19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CHE_pc_US$_SHA2011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D34FC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92" w:author="Miao Cai" w:date="2019-04-05T22:19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93" w:author="Miao Cai" w:date="2019-04-05T22:19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Ones</w:t>
            </w:r>
          </w:p>
        </w:tc>
      </w:tr>
      <w:tr w:rsidR="00AF03F2" w:rsidRPr="00AF03F2" w:rsidDel="007B2CCB" w:rsidTr="00AF03F2">
        <w:trPr>
          <w:trHeight w:val="300"/>
          <w:del w:id="94" w:author="Miao Cai" w:date="2019-04-05T15:12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7B2CCB" w:rsidRDefault="00AF03F2" w:rsidP="00AF03F2">
            <w:pPr>
              <w:spacing w:after="0" w:line="240" w:lineRule="auto"/>
              <w:rPr>
                <w:del w:id="95" w:author="Miao Cai" w:date="2019-04-05T15:12:00Z"/>
                <w:rFonts w:ascii="Calibri" w:eastAsia="Times New Roman" w:hAnsi="Calibri" w:cs="Calibri"/>
                <w:color w:val="000000"/>
              </w:rPr>
            </w:pPr>
            <w:del w:id="96" w:author="Miao Cai" w:date="2019-04-05T15:12:00Z">
              <w:r w:rsidRPr="00AF03F2" w:rsidDel="007B2CCB">
                <w:rPr>
                  <w:rFonts w:ascii="Calibri" w:eastAsia="Times New Roman" w:hAnsi="Calibri" w:cs="Calibri"/>
                  <w:color w:val="000000"/>
                </w:rPr>
                <w:delText>Current Health Expenditure (CHE) per Capita in PPP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7B2CCB" w:rsidRDefault="00AF03F2" w:rsidP="00AF03F2">
            <w:pPr>
              <w:spacing w:after="0" w:line="240" w:lineRule="auto"/>
              <w:rPr>
                <w:del w:id="97" w:author="Miao Cai" w:date="2019-04-05T15:12:00Z"/>
                <w:rFonts w:ascii="Calibri" w:eastAsia="Times New Roman" w:hAnsi="Calibri" w:cs="Calibri"/>
                <w:color w:val="000000"/>
              </w:rPr>
            </w:pPr>
            <w:del w:id="98" w:author="Miao Cai" w:date="2019-04-05T15:12:00Z">
              <w:r w:rsidRPr="00AF03F2" w:rsidDel="007B2CCB">
                <w:rPr>
                  <w:rFonts w:ascii="Calibri" w:eastAsia="Times New Roman" w:hAnsi="Calibri" w:cs="Calibri"/>
                  <w:color w:val="000000"/>
                </w:rPr>
                <w:delText>CHE_pc_PPP_SHA2011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7B2CCB" w:rsidRDefault="00AF03F2" w:rsidP="00AF03F2">
            <w:pPr>
              <w:spacing w:after="0" w:line="240" w:lineRule="auto"/>
              <w:rPr>
                <w:del w:id="99" w:author="Miao Cai" w:date="2019-04-05T15:12:00Z"/>
                <w:rFonts w:ascii="Calibri" w:eastAsia="Times New Roman" w:hAnsi="Calibri" w:cs="Calibri"/>
                <w:color w:val="000000"/>
              </w:rPr>
            </w:pPr>
            <w:del w:id="100" w:author="Miao Cai" w:date="2019-04-05T15:12:00Z">
              <w:r w:rsidRPr="00AF03F2" w:rsidDel="007B2CCB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General Government Health Expenditure (GGHE-D)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GGHE-D_pc_US$_SHA2011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E1401D" w:rsidTr="00AF03F2">
        <w:trPr>
          <w:trHeight w:val="300"/>
          <w:del w:id="101" w:author="Miao Cai" w:date="2019-04-05T15:13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02" w:author="Miao Cai" w:date="2019-04-05T15:13:00Z"/>
                <w:rFonts w:ascii="Calibri" w:eastAsia="Times New Roman" w:hAnsi="Calibri" w:cs="Calibri"/>
                <w:color w:val="000000"/>
              </w:rPr>
            </w:pPr>
            <w:del w:id="103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Domestic General Government Health Expenditure (GGHE-D) per Capita in PPP Int$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04" w:author="Miao Cai" w:date="2019-04-05T15:13:00Z"/>
                <w:rFonts w:ascii="Calibri" w:eastAsia="Times New Roman" w:hAnsi="Calibri" w:cs="Calibri"/>
                <w:color w:val="000000"/>
              </w:rPr>
            </w:pPr>
            <w:del w:id="105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GGHE-D_pc_PPP_SHA2011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06" w:author="Miao Cai" w:date="2019-04-05T15:13:00Z"/>
                <w:rFonts w:ascii="Calibri" w:eastAsia="Times New Roman" w:hAnsi="Calibri" w:cs="Calibri"/>
                <w:color w:val="000000"/>
              </w:rPr>
            </w:pPr>
            <w:del w:id="107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Private Health Expenditure (PVT-D)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PVT-D_pc_US$_SHA2011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E1401D" w:rsidTr="00AF03F2">
        <w:trPr>
          <w:trHeight w:val="300"/>
          <w:del w:id="108" w:author="Miao Cai" w:date="2019-04-05T15:13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09" w:author="Miao Cai" w:date="2019-04-05T15:13:00Z"/>
                <w:rFonts w:ascii="Calibri" w:eastAsia="Times New Roman" w:hAnsi="Calibri" w:cs="Calibri"/>
                <w:color w:val="000000"/>
              </w:rPr>
            </w:pPr>
            <w:del w:id="110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Domestic Private Health Expenditure (PVT-D) per Capita in PPP Int$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11" w:author="Miao Cai" w:date="2019-04-05T15:13:00Z"/>
                <w:rFonts w:ascii="Calibri" w:eastAsia="Times New Roman" w:hAnsi="Calibri" w:cs="Calibri"/>
                <w:color w:val="000000"/>
              </w:rPr>
            </w:pPr>
            <w:del w:id="112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PVT-D_pc_PPP_SHA2011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13" w:author="Miao Cai" w:date="2019-04-05T15:13:00Z"/>
                <w:rFonts w:ascii="Calibri" w:eastAsia="Times New Roman" w:hAnsi="Calibri" w:cs="Calibri"/>
                <w:color w:val="000000"/>
              </w:rPr>
            </w:pPr>
            <w:del w:id="114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Health Expenditure (DOM)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General Government Health Expenditure (GGHE-D) as % General Government Expenditure (GGE)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GGHE-D%GGE_SHA2011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4FC">
              <w:rPr>
                <w:rFonts w:ascii="Calibri" w:eastAsia="Times New Roman" w:hAnsi="Calibri" w:cs="Calibri"/>
                <w:color w:val="000000"/>
                <w:highlight w:val="yellow"/>
                <w:rPrChange w:id="115" w:author="Miao Cai" w:date="2019-04-05T22:23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Compulsory Financing Arrangements (CFA)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CFA%CHE_SHA2011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Government Financing Arrangements (GFA) as % of Curr</w:t>
            </w:r>
            <w:del w:id="116" w:author="Miao Cai" w:date="2019-04-05T15:14:00Z">
              <w:r w:rsidRPr="00AF03F2" w:rsidDel="00E413F8">
                <w:rPr>
                  <w:rFonts w:ascii="Calibri" w:eastAsia="Times New Roman" w:hAnsi="Calibri" w:cs="Calibri"/>
                  <w:color w:val="000000"/>
                </w:rPr>
                <w:delText>r</w:delText>
              </w:r>
            </w:del>
            <w:r w:rsidRPr="00AF03F2">
              <w:rPr>
                <w:rFonts w:ascii="Calibri" w:eastAsia="Times New Roman" w:hAnsi="Calibri" w:cs="Calibri"/>
                <w:color w:val="000000"/>
              </w:rPr>
              <w:t>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GFA%CHE_SHA2011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406997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117" w:author="Miao Cai" w:date="2019-04-05T15:50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406997">
              <w:rPr>
                <w:rFonts w:ascii="Calibri" w:eastAsia="Times New Roman" w:hAnsi="Calibri" w:cs="Calibri"/>
                <w:color w:val="000000"/>
                <w:highlight w:val="yellow"/>
                <w:rPrChange w:id="118" w:author="Miao Cai" w:date="2019-04-05T15:50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Compulsory Health Insurance (CHI)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406997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119" w:author="Miao Cai" w:date="2019-04-05T15:50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406997">
              <w:rPr>
                <w:rFonts w:ascii="Calibri" w:eastAsia="Times New Roman" w:hAnsi="Calibri" w:cs="Calibri"/>
                <w:color w:val="000000"/>
                <w:highlight w:val="yellow"/>
                <w:rPrChange w:id="120" w:author="Miao Cai" w:date="2019-04-05T15:50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CHI%CHE_SHA2011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406997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PrChange w:id="121" w:author="Miao Cai" w:date="2019-04-05T15:50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406997">
              <w:rPr>
                <w:rFonts w:ascii="Calibri" w:eastAsia="Times New Roman" w:hAnsi="Calibri" w:cs="Calibri"/>
                <w:color w:val="000000"/>
                <w:highlight w:val="yellow"/>
                <w:rPrChange w:id="122" w:author="Miao Cai" w:date="2019-04-05T15:50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Ones</w:t>
            </w:r>
          </w:p>
        </w:tc>
      </w:tr>
      <w:tr w:rsidR="00AF03F2" w:rsidRPr="00AF03F2" w:rsidDel="004B69B3" w:rsidTr="00AF03F2">
        <w:trPr>
          <w:trHeight w:val="300"/>
          <w:del w:id="123" w:author="Miao Cai" w:date="2019-04-05T15:41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124" w:author="Miao Cai" w:date="2019-04-05T15:41:00Z"/>
                <w:rFonts w:ascii="Calibri" w:eastAsia="Times New Roman" w:hAnsi="Calibri" w:cs="Calibri"/>
                <w:color w:val="000000"/>
              </w:rPr>
            </w:pPr>
            <w:del w:id="125" w:author="Miao Cai" w:date="2019-04-05T15:41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Voluntary Financing Arrangements (VFA) as % of Current Health Expenditure (CHE)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126" w:author="Miao Cai" w:date="2019-04-05T15:41:00Z"/>
                <w:rFonts w:ascii="Calibri" w:eastAsia="Times New Roman" w:hAnsi="Calibri" w:cs="Calibri"/>
                <w:color w:val="000000"/>
              </w:rPr>
            </w:pPr>
            <w:del w:id="127" w:author="Miao Cai" w:date="2019-04-05T15:41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VFA%CHE_SHA2011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B69B3" w:rsidRDefault="00AF03F2" w:rsidP="00AF03F2">
            <w:pPr>
              <w:spacing w:after="0" w:line="240" w:lineRule="auto"/>
              <w:rPr>
                <w:del w:id="128" w:author="Miao Cai" w:date="2019-04-05T15:41:00Z"/>
                <w:rFonts w:ascii="Calibri" w:eastAsia="Times New Roman" w:hAnsi="Calibri" w:cs="Calibri"/>
                <w:color w:val="000000"/>
              </w:rPr>
            </w:pPr>
            <w:del w:id="129" w:author="Miao Cai" w:date="2019-04-05T15:41:00Z">
              <w:r w:rsidRPr="00AF03F2" w:rsidDel="004B69B3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lastRenderedPageBreak/>
              <w:t>Voluntary Health Insurance (VHI)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VHI%CHE_SHA2011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406997" w:rsidTr="00AF03F2">
        <w:trPr>
          <w:trHeight w:val="300"/>
          <w:del w:id="130" w:author="Miao Cai" w:date="2019-04-05T15:59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06997" w:rsidRDefault="00AF03F2" w:rsidP="00AF03F2">
            <w:pPr>
              <w:spacing w:after="0" w:line="240" w:lineRule="auto"/>
              <w:rPr>
                <w:del w:id="131" w:author="Miao Cai" w:date="2019-04-05T15:59:00Z"/>
                <w:rFonts w:ascii="Calibri" w:eastAsia="Times New Roman" w:hAnsi="Calibri" w:cs="Calibri"/>
                <w:color w:val="000000"/>
              </w:rPr>
            </w:pPr>
            <w:del w:id="132" w:author="Miao Cai" w:date="2019-04-05T15:59:00Z">
              <w:r w:rsidRPr="00AF03F2" w:rsidDel="00406997">
                <w:rPr>
                  <w:rFonts w:ascii="Calibri" w:eastAsia="Times New Roman" w:hAnsi="Calibri" w:cs="Calibri"/>
                  <w:color w:val="000000"/>
                </w:rPr>
                <w:delText>Other Private Health Expenditure (OTHER) as % Current Health Expenditure (CHE)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06997" w:rsidRDefault="00AF03F2" w:rsidP="00AF03F2">
            <w:pPr>
              <w:spacing w:after="0" w:line="240" w:lineRule="auto"/>
              <w:rPr>
                <w:del w:id="133" w:author="Miao Cai" w:date="2019-04-05T15:59:00Z"/>
                <w:rFonts w:ascii="Calibri" w:eastAsia="Times New Roman" w:hAnsi="Calibri" w:cs="Calibri"/>
                <w:color w:val="000000"/>
              </w:rPr>
            </w:pPr>
            <w:del w:id="134" w:author="Miao Cai" w:date="2019-04-05T15:59:00Z">
              <w:r w:rsidRPr="00AF03F2" w:rsidDel="00406997">
                <w:rPr>
                  <w:rFonts w:ascii="Calibri" w:eastAsia="Times New Roman" w:hAnsi="Calibri" w:cs="Calibri"/>
                  <w:color w:val="000000"/>
                </w:rPr>
                <w:delText>OTHER%CHE_SHA2011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406997" w:rsidRDefault="00AF03F2" w:rsidP="00AF03F2">
            <w:pPr>
              <w:spacing w:after="0" w:line="240" w:lineRule="auto"/>
              <w:rPr>
                <w:del w:id="135" w:author="Miao Cai" w:date="2019-04-05T15:59:00Z"/>
                <w:rFonts w:ascii="Calibri" w:eastAsia="Times New Roman" w:hAnsi="Calibri" w:cs="Calibri"/>
                <w:color w:val="000000"/>
              </w:rPr>
            </w:pPr>
            <w:del w:id="136" w:author="Miao Cai" w:date="2019-04-05T15:59:00Z">
              <w:r w:rsidRPr="00AF03F2" w:rsidDel="00406997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Out-of-Pocket Expenditure (OOPS)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OOP_pc_US$_SHA2011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E1401D" w:rsidTr="00AF03F2">
        <w:trPr>
          <w:trHeight w:val="300"/>
          <w:del w:id="137" w:author="Miao Cai" w:date="2019-04-05T15:14:00Z"/>
        </w:trPr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38" w:author="Miao Cai" w:date="2019-04-05T15:14:00Z"/>
                <w:rFonts w:ascii="Calibri" w:eastAsia="Times New Roman" w:hAnsi="Calibri" w:cs="Calibri"/>
                <w:color w:val="000000"/>
              </w:rPr>
            </w:pPr>
            <w:del w:id="139" w:author="Miao Cai" w:date="2019-04-05T15:14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Out-of-Pocket Expenditure (OOPS) per Capita in PPP Int$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40" w:author="Miao Cai" w:date="2019-04-05T15:14:00Z"/>
                <w:rFonts w:ascii="Calibri" w:eastAsia="Times New Roman" w:hAnsi="Calibri" w:cs="Calibri"/>
                <w:color w:val="000000"/>
              </w:rPr>
            </w:pPr>
            <w:del w:id="141" w:author="Miao Cai" w:date="2019-04-05T15:14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OOP_pc_PPP_SHA2011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42" w:author="Miao Cai" w:date="2019-04-05T15:14:00Z"/>
                <w:rFonts w:ascii="Calibri" w:eastAsia="Times New Roman" w:hAnsi="Calibri" w:cs="Calibri"/>
                <w:color w:val="000000"/>
              </w:rPr>
            </w:pPr>
            <w:del w:id="143" w:author="Miao Cai" w:date="2019-04-05T15:14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</w:tbl>
    <w:p w:rsidR="00622F3A" w:rsidRDefault="00622F3A"/>
    <w:sectPr w:rsidR="00622F3A" w:rsidSect="00C253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ao Cai">
    <w15:presenceInfo w15:providerId="None" w15:userId="Miao C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42"/>
    <w:rsid w:val="002024E5"/>
    <w:rsid w:val="00406997"/>
    <w:rsid w:val="004B69B3"/>
    <w:rsid w:val="00622F3A"/>
    <w:rsid w:val="007B2CCB"/>
    <w:rsid w:val="00AD34FC"/>
    <w:rsid w:val="00AF03F2"/>
    <w:rsid w:val="00C2536E"/>
    <w:rsid w:val="00C62D90"/>
    <w:rsid w:val="00C679AF"/>
    <w:rsid w:val="00E1401D"/>
    <w:rsid w:val="00E413F8"/>
    <w:rsid w:val="00E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C38A"/>
  <w15:chartTrackingRefBased/>
  <w15:docId w15:val="{A0806CCE-2800-4B49-AC62-3E1FF574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Cai</dc:creator>
  <cp:keywords/>
  <dc:description/>
  <cp:lastModifiedBy>Miao Cai</cp:lastModifiedBy>
  <cp:revision>6</cp:revision>
  <dcterms:created xsi:type="dcterms:W3CDTF">2019-04-05T17:51:00Z</dcterms:created>
  <dcterms:modified xsi:type="dcterms:W3CDTF">2019-04-09T00:37:00Z</dcterms:modified>
</cp:coreProperties>
</file>